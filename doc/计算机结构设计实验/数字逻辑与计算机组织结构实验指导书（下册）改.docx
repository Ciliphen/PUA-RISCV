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C1A4" w14:textId="7F41998D" w:rsidR="002B2753" w:rsidRPr="008E530F" w:rsidRDefault="002B2753">
      <w:pPr>
        <w:pStyle w:val="1"/>
        <w:widowControl w:val="0"/>
        <w:numPr>
          <w:ilvl w:val="0"/>
          <w:numId w:val="0"/>
        </w:numPr>
        <w:spacing w:before="340" w:after="330" w:line="578" w:lineRule="auto"/>
        <w:rPr>
          <w:rFonts w:ascii="Times New Roman" w:eastAsia="宋体" w:hAnsi="Times New Roman" w:cs="Times New Roman"/>
          <w:sz w:val="44"/>
          <w:rPrChange w:id="1" w:author="Xi Lifeng" w:date="2024-02-20T12:32:00Z">
            <w:rPr/>
          </w:rPrChange>
        </w:rPr>
        <w:pPrChange w:id="2" w:author="Xi Lifeng" w:date="2024-02-20T12:32:00Z">
          <w:pPr>
            <w:pStyle w:val="1"/>
          </w:pPr>
        </w:pPrChange>
      </w:pPr>
      <w:bookmarkStart w:id="3" w:name="_Toc16068199"/>
      <w:bookmarkStart w:id="4" w:name="_Toc24033180"/>
      <w:bookmarkStart w:id="5" w:name="_Toc51529349"/>
      <w:bookmarkStart w:id="6" w:name="_Toc382311493"/>
      <w:r w:rsidRPr="008E530F">
        <w:rPr>
          <w:rFonts w:ascii="Times New Roman" w:eastAsia="宋体" w:hAnsi="Times New Roman" w:cs="Times New Roman" w:hint="eastAsia"/>
          <w:sz w:val="44"/>
          <w:rPrChange w:id="7" w:author="Xi Lifeng" w:date="2024-02-20T12:32:00Z">
            <w:rPr>
              <w:rFonts w:hint="eastAsia"/>
            </w:rPr>
          </w:rPrChange>
        </w:rPr>
        <w:t>数字逻辑与计算机组织结构实验指导书（下册）</w:t>
      </w:r>
    </w:p>
    <w:p w14:paraId="12ACBA79" w14:textId="077A7E5D" w:rsidR="002B2753" w:rsidRDefault="002B2753" w:rsidP="008F398B">
      <w:pPr>
        <w:pStyle w:val="a3"/>
        <w:ind w:firstLine="420"/>
      </w:pPr>
    </w:p>
    <w:p w14:paraId="014E776D" w14:textId="10782228" w:rsidR="002B2753" w:rsidRPr="00B838F8" w:rsidRDefault="002B2753" w:rsidP="001E1813">
      <w:pPr>
        <w:tabs>
          <w:tab w:val="left" w:pos="425"/>
        </w:tabs>
        <w:jc w:val="center"/>
      </w:pPr>
    </w:p>
    <w:p w14:paraId="049F9792" w14:textId="5CAE63BD" w:rsidR="00A166D0" w:rsidRPr="007B2E3F" w:rsidRDefault="00A166D0">
      <w:pPr>
        <w:pStyle w:val="1"/>
        <w:pPrChange w:id="8" w:author="Xi Lifeng" w:date="2024-02-20T12:30:00Z">
          <w:pPr>
            <w:pStyle w:val="1"/>
            <w:numPr>
              <w:numId w:val="3"/>
            </w:numPr>
            <w:tabs>
              <w:tab w:val="left" w:pos="425"/>
            </w:tabs>
            <w:spacing w:line="240" w:lineRule="auto"/>
            <w:ind w:left="737" w:hanging="737"/>
          </w:pPr>
        </w:pPrChange>
      </w:pPr>
      <w:r>
        <w:rPr>
          <w:rFonts w:hint="eastAsia"/>
        </w:rPr>
        <w:t>RISC-V</w:t>
      </w:r>
      <w:r w:rsidR="00231FD4">
        <w:rPr>
          <w:rFonts w:hint="eastAsia"/>
        </w:rPr>
        <w:t>架构及</w:t>
      </w:r>
      <w:r>
        <w:rPr>
          <w:rFonts w:hint="eastAsia"/>
        </w:rPr>
        <w:t>指令系统</w:t>
      </w:r>
    </w:p>
    <w:p w14:paraId="23543E66" w14:textId="58FE05FB" w:rsidR="00231FD4" w:rsidRPr="004D532A" w:rsidRDefault="00231FD4">
      <w:pPr>
        <w:pStyle w:val="2"/>
        <w:pPrChange w:id="9" w:author="Xi Lifeng" w:date="2024-02-20T12:34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>
        <w:rPr>
          <w:rFonts w:hint="eastAsia"/>
        </w:rPr>
        <w:t>RISC-V</w:t>
      </w:r>
      <w:r>
        <w:rPr>
          <w:rFonts w:hint="eastAsia"/>
        </w:rPr>
        <w:t>架构简介</w:t>
      </w:r>
    </w:p>
    <w:p w14:paraId="034A0A46" w14:textId="77777777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/>
        </w:rPr>
        <w:t>芯片是内含集成电路的硅片，是半导体产业的核心</w:t>
      </w:r>
      <w:r w:rsidRPr="00FC3961">
        <w:rPr>
          <w:rFonts w:ascii="宋体" w:hAnsi="宋体" w:hint="eastAsia"/>
        </w:rPr>
        <w:t>。</w:t>
      </w:r>
      <w:r w:rsidRPr="00FC3961">
        <w:rPr>
          <w:rFonts w:ascii="宋体" w:hAnsi="宋体"/>
        </w:rPr>
        <w:t>处理器芯片</w:t>
      </w:r>
      <w:r w:rsidRPr="00FC3961">
        <w:rPr>
          <w:rFonts w:ascii="宋体" w:hAnsi="宋体" w:hint="eastAsia"/>
        </w:rPr>
        <w:t>因</w:t>
      </w:r>
      <w:r w:rsidRPr="00FC3961">
        <w:rPr>
          <w:rFonts w:ascii="宋体" w:hAnsi="宋体"/>
        </w:rPr>
        <w:t>设计难度大</w:t>
      </w:r>
      <w:r w:rsidRPr="00FC3961">
        <w:rPr>
          <w:rFonts w:ascii="宋体" w:hAnsi="宋体" w:hint="eastAsia"/>
        </w:rPr>
        <w:t>、</w:t>
      </w:r>
      <w:r w:rsidRPr="00FC3961">
        <w:rPr>
          <w:rFonts w:ascii="宋体" w:hAnsi="宋体"/>
        </w:rPr>
        <w:t>复杂度高</w:t>
      </w:r>
      <w:r w:rsidRPr="00FC3961">
        <w:rPr>
          <w:rFonts w:ascii="宋体" w:hAnsi="宋体" w:hint="eastAsia"/>
        </w:rPr>
        <w:t>而</w:t>
      </w:r>
      <w:r w:rsidRPr="00FC3961">
        <w:rPr>
          <w:rFonts w:ascii="宋体" w:hAnsi="宋体"/>
        </w:rPr>
        <w:t>被公认为芯片产业</w:t>
      </w:r>
      <w:r w:rsidRPr="00FC3961">
        <w:rPr>
          <w:rFonts w:ascii="宋体" w:hAnsi="宋体" w:hint="eastAsia"/>
        </w:rPr>
        <w:t>中最复杂的一类芯片。我</w:t>
      </w:r>
      <w:r w:rsidRPr="00FC3961">
        <w:rPr>
          <w:rFonts w:ascii="宋体" w:hAnsi="宋体"/>
        </w:rPr>
        <w:t>国</w:t>
      </w:r>
      <w:r w:rsidRPr="00FC3961">
        <w:rPr>
          <w:rFonts w:ascii="宋体" w:hAnsi="宋体" w:hint="eastAsia"/>
        </w:rPr>
        <w:t>是集成电路进口大国，</w:t>
      </w:r>
      <w:r w:rsidRPr="00FC3961">
        <w:rPr>
          <w:rFonts w:ascii="宋体" w:hAnsi="宋体"/>
        </w:rPr>
        <w:t>集成电路</w:t>
      </w:r>
      <w:r w:rsidRPr="00FC3961">
        <w:rPr>
          <w:rFonts w:ascii="宋体" w:hAnsi="宋体" w:hint="eastAsia"/>
        </w:rPr>
        <w:t>已超过石油、铁矿等，成为我国的</w:t>
      </w:r>
      <w:r w:rsidRPr="00FC3961">
        <w:rPr>
          <w:rFonts w:ascii="宋体" w:hAnsi="宋体"/>
        </w:rPr>
        <w:t>第一大进口产品</w:t>
      </w:r>
      <w:r w:rsidRPr="00FC3961">
        <w:rPr>
          <w:rFonts w:ascii="宋体" w:hAnsi="宋体" w:hint="eastAsia"/>
        </w:rPr>
        <w:t>，同时，</w:t>
      </w:r>
      <w:r w:rsidRPr="00FC3961">
        <w:rPr>
          <w:rFonts w:ascii="宋体" w:hAnsi="宋体"/>
        </w:rPr>
        <w:t>国产芯片</w:t>
      </w:r>
      <w:r w:rsidRPr="00FC3961">
        <w:rPr>
          <w:rFonts w:ascii="宋体" w:hAnsi="宋体" w:hint="eastAsia"/>
        </w:rPr>
        <w:t>的</w:t>
      </w:r>
      <w:r w:rsidRPr="00FC3961">
        <w:rPr>
          <w:rFonts w:ascii="宋体" w:hAnsi="宋体"/>
        </w:rPr>
        <w:t>市场占有率不足5%</w:t>
      </w:r>
      <w:r w:rsidRPr="00FC3961">
        <w:rPr>
          <w:rFonts w:ascii="宋体" w:hAnsi="宋体" w:hint="eastAsia"/>
        </w:rPr>
        <w:t>。以</w:t>
      </w:r>
      <w:r w:rsidRPr="00FC3961">
        <w:rPr>
          <w:rFonts w:ascii="宋体" w:hAnsi="宋体"/>
        </w:rPr>
        <w:t>2021年</w:t>
      </w:r>
      <w:r w:rsidRPr="00FC3961">
        <w:rPr>
          <w:rFonts w:ascii="宋体" w:hAnsi="宋体" w:hint="eastAsia"/>
        </w:rPr>
        <w:t>为例，我国共</w:t>
      </w:r>
      <w:r w:rsidRPr="00FC3961">
        <w:rPr>
          <w:rFonts w:ascii="宋体" w:hAnsi="宋体"/>
        </w:rPr>
        <w:t>进口6355亿个集成电路，进口额高达4326亿美元，</w:t>
      </w:r>
      <w:r w:rsidRPr="00FC3961">
        <w:rPr>
          <w:rFonts w:ascii="宋体" w:hAnsi="宋体" w:hint="eastAsia"/>
        </w:rPr>
        <w:t>其中</w:t>
      </w:r>
      <w:r w:rsidRPr="00FC3961">
        <w:rPr>
          <w:rFonts w:ascii="宋体" w:hAnsi="宋体"/>
        </w:rPr>
        <w:t>处理器与控制器芯片进口额超</w:t>
      </w:r>
      <w:r w:rsidRPr="00FC3961">
        <w:rPr>
          <w:rFonts w:ascii="宋体" w:hAnsi="宋体" w:hint="eastAsia"/>
        </w:rPr>
        <w:t>过</w:t>
      </w:r>
      <w:r w:rsidRPr="00FC3961">
        <w:rPr>
          <w:rFonts w:ascii="宋体" w:hAnsi="宋体"/>
        </w:rPr>
        <w:t>2034亿美元，占比47%</w:t>
      </w:r>
      <w:r w:rsidRPr="00FC3961">
        <w:rPr>
          <w:rFonts w:ascii="宋体" w:hAnsi="宋体" w:hint="eastAsia"/>
        </w:rPr>
        <w:t>。</w:t>
      </w:r>
    </w:p>
    <w:p w14:paraId="4A78C891" w14:textId="77777777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 w:hint="eastAsia"/>
        </w:rPr>
        <w:t>从人才培养角度看，</w:t>
      </w:r>
      <w:r w:rsidRPr="00FC3961">
        <w:rPr>
          <w:rFonts w:ascii="宋体" w:hAnsi="宋体"/>
        </w:rPr>
        <w:t>我国优秀处理器芯片人才储备严重不足</w:t>
      </w:r>
      <w:r w:rsidRPr="00FC3961">
        <w:rPr>
          <w:rFonts w:ascii="宋体" w:hAnsi="宋体" w:hint="eastAsia"/>
        </w:rPr>
        <w:t>。科教兴国，</w:t>
      </w:r>
      <w:r w:rsidRPr="00FC3961">
        <w:rPr>
          <w:rFonts w:ascii="宋体" w:hAnsi="宋体"/>
        </w:rPr>
        <w:t>加快处理器芯片人才培养规模与速度</w:t>
      </w:r>
      <w:r w:rsidRPr="00FC3961">
        <w:rPr>
          <w:rFonts w:ascii="宋体" w:hAnsi="宋体" w:hint="eastAsia"/>
        </w:rPr>
        <w:t>已是</w:t>
      </w:r>
      <w:r w:rsidRPr="00FC3961">
        <w:rPr>
          <w:rFonts w:ascii="宋体" w:hAnsi="宋体"/>
        </w:rPr>
        <w:t>迫在眉睫</w:t>
      </w:r>
      <w:r w:rsidRPr="00FC3961">
        <w:rPr>
          <w:rFonts w:ascii="宋体" w:hAnsi="宋体" w:hint="eastAsia"/>
        </w:rPr>
        <w:t>。</w:t>
      </w:r>
    </w:p>
    <w:p w14:paraId="16B331CE" w14:textId="5DB1306C" w:rsidR="00AF5E2C" w:rsidRPr="00FC3961" w:rsidRDefault="00AF5E2C" w:rsidP="008F398B">
      <w:pPr>
        <w:pStyle w:val="a3"/>
        <w:ind w:firstLine="420"/>
      </w:pPr>
      <w:r w:rsidRPr="00FC3961">
        <w:rPr>
          <w:rFonts w:ascii="宋体" w:hAnsi="宋体" w:hint="eastAsia"/>
        </w:rPr>
        <w:t>中国科学院大学</w:t>
      </w:r>
      <w:r>
        <w:rPr>
          <w:rFonts w:ascii="宋体" w:hAnsi="宋体" w:hint="eastAsia"/>
        </w:rPr>
        <w:t>发起</w:t>
      </w:r>
      <w:r w:rsidRPr="00FC3961">
        <w:rPr>
          <w:rFonts w:ascii="宋体" w:hAnsi="宋体" w:hint="eastAsia"/>
        </w:rPr>
        <w:t>的“一生一芯”项目是</w:t>
      </w:r>
      <w:r w:rsidRPr="00FC3961">
        <w:rPr>
          <w:rFonts w:ascii="宋体" w:hAnsi="宋体"/>
        </w:rPr>
        <w:t>基于开源</w:t>
      </w:r>
      <w:r w:rsidRPr="00FC3961">
        <w:rPr>
          <w:rFonts w:ascii="宋体" w:hAnsi="宋体" w:hint="eastAsia"/>
        </w:rPr>
        <w:t>RISC-V架构</w:t>
      </w:r>
      <w:r w:rsidRPr="00FC3961">
        <w:rPr>
          <w:rFonts w:ascii="宋体" w:hAnsi="宋体"/>
        </w:rPr>
        <w:t>的一种贯通课程的实践型开放式大规模人才培养计划</w:t>
      </w:r>
      <w:r w:rsidRPr="00FC3961">
        <w:rPr>
          <w:rFonts w:ascii="宋体" w:hAnsi="宋体" w:hint="eastAsia"/>
        </w:rPr>
        <w:t>，致力于</w:t>
      </w:r>
      <w:r>
        <w:rPr>
          <w:rFonts w:ascii="宋体" w:hAnsi="宋体" w:hint="eastAsia"/>
        </w:rPr>
        <w:t>为我国</w:t>
      </w:r>
      <w:r w:rsidRPr="00FC3961">
        <w:rPr>
          <w:rFonts w:ascii="宋体" w:hAnsi="宋体" w:hint="eastAsia"/>
        </w:rPr>
        <w:t>培养处理器芯片设计人才。本书与“一生一芯”项目</w:t>
      </w:r>
      <w:r>
        <w:rPr>
          <w:rFonts w:ascii="宋体" w:hAnsi="宋体" w:hint="eastAsia"/>
        </w:rPr>
        <w:t>组</w:t>
      </w:r>
      <w:r w:rsidRPr="00FC3961">
        <w:rPr>
          <w:rFonts w:ascii="宋体" w:hAnsi="宋体" w:hint="eastAsia"/>
        </w:rPr>
        <w:t>合作，基于开源的RISC-V架构和“龙芯杯”全国大学生系统能力大赛团队赛二等奖获奖作品，设计RISC-V架构流水线实验项目。通过这些实验项目，培养学生设计简单处理器的能力和科技报国的情怀。</w:t>
      </w:r>
    </w:p>
    <w:p w14:paraId="738A6F1E" w14:textId="43282477" w:rsidR="00AF5E2C" w:rsidRPr="00FC3961" w:rsidRDefault="00AF5E2C" w:rsidP="008F398B">
      <w:pPr>
        <w:pStyle w:val="a3"/>
        <w:ind w:firstLine="420"/>
      </w:pPr>
      <w:r w:rsidRPr="009D3922">
        <w:rPr>
          <w:rFonts w:ascii="宋体" w:hAnsi="宋体" w:hint="eastAsia"/>
        </w:rPr>
        <w:t>计算机软硬件从底层到顶层分为</w:t>
      </w:r>
      <w:r>
        <w:rPr>
          <w:rFonts w:ascii="宋体" w:hAnsi="宋体" w:hint="eastAsia"/>
        </w:rPr>
        <w:t>数字逻辑电路、</w:t>
      </w:r>
      <w:r w:rsidRPr="009D3922">
        <w:rPr>
          <w:rFonts w:ascii="宋体" w:hAnsi="宋体" w:hint="eastAsia"/>
        </w:rPr>
        <w:t>处理器</w:t>
      </w:r>
      <w:r>
        <w:rPr>
          <w:rFonts w:ascii="宋体" w:hAnsi="宋体" w:hint="eastAsia"/>
        </w:rPr>
        <w:t>微</w:t>
      </w:r>
      <w:r w:rsidR="00423875">
        <w:rPr>
          <w:rFonts w:ascii="宋体" w:hAnsi="宋体" w:hint="eastAsia"/>
        </w:rPr>
        <w:t>架构</w:t>
      </w:r>
      <w:r w:rsidRPr="009D392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指令集架构、</w:t>
      </w:r>
      <w:r w:rsidRPr="009D3922">
        <w:rPr>
          <w:rFonts w:ascii="宋体" w:hAnsi="宋体" w:hint="eastAsia"/>
        </w:rPr>
        <w:t>操作系统、编译系统、应用系统等若干层次。</w:t>
      </w:r>
      <w:r>
        <w:rPr>
          <w:rFonts w:ascii="宋体" w:hAnsi="宋体" w:hint="eastAsia"/>
        </w:rPr>
        <w:t>指令集架构处于计算机软硬件的分界线，它定义了指令集的功能，向上支持各层软件的执行。</w:t>
      </w:r>
      <w:r w:rsidRPr="00FC3961">
        <w:rPr>
          <w:rFonts w:ascii="宋体" w:hAnsi="宋体"/>
        </w:rPr>
        <w:t>RISC-V是由加州大学伯克利分校的David A. Patterson教授团队研制的开源精简指令集</w:t>
      </w:r>
      <w:r w:rsidRPr="00FC3961">
        <w:rPr>
          <w:rFonts w:ascii="宋体" w:hAnsi="宋体" w:hint="eastAsia"/>
        </w:rPr>
        <w:t>架构</w:t>
      </w:r>
      <w:r w:rsidRPr="00FC3961">
        <w:rPr>
          <w:rFonts w:ascii="宋体" w:hAnsi="宋体"/>
        </w:rPr>
        <w:t>，其中V表示第5代。RISC-V</w:t>
      </w:r>
      <w:r>
        <w:rPr>
          <w:rFonts w:ascii="宋体" w:hAnsi="宋体" w:hint="eastAsia"/>
        </w:rPr>
        <w:t>是一个模块化的指令集</w:t>
      </w:r>
      <w:r w:rsidRPr="00FC3961">
        <w:rPr>
          <w:rFonts w:ascii="宋体" w:hAnsi="宋体"/>
        </w:rPr>
        <w:t>架构</w:t>
      </w:r>
      <w:r>
        <w:rPr>
          <w:rFonts w:ascii="宋体" w:hAnsi="宋体" w:hint="eastAsia"/>
        </w:rPr>
        <w:t>，</w:t>
      </w:r>
      <w:r w:rsidRPr="00FC3961">
        <w:rPr>
          <w:rFonts w:ascii="宋体" w:hAnsi="宋体"/>
        </w:rPr>
        <w:t>包含若干</w:t>
      </w:r>
      <w:r w:rsidRPr="00FC3961">
        <w:rPr>
          <w:rFonts w:ascii="宋体" w:hAnsi="宋体" w:hint="eastAsia"/>
        </w:rPr>
        <w:t>个</w:t>
      </w:r>
      <w:r w:rsidRPr="00FC3961">
        <w:rPr>
          <w:rFonts w:ascii="宋体" w:hAnsi="宋体"/>
        </w:rPr>
        <w:t>面向不同应用场景的</w:t>
      </w:r>
      <w:r w:rsidRPr="00FC3961">
        <w:rPr>
          <w:rFonts w:ascii="宋体" w:hAnsi="宋体" w:hint="eastAsia"/>
        </w:rPr>
        <w:t>功能</w:t>
      </w:r>
      <w:r w:rsidRPr="00FC3961">
        <w:rPr>
          <w:rFonts w:ascii="宋体" w:hAnsi="宋体"/>
        </w:rPr>
        <w:t>指令模块</w:t>
      </w:r>
      <w:r>
        <w:rPr>
          <w:rFonts w:ascii="宋体" w:hAnsi="宋体" w:hint="eastAsia"/>
        </w:rPr>
        <w:t>，</w:t>
      </w:r>
      <w:r w:rsidRPr="00FC3961">
        <w:rPr>
          <w:rFonts w:ascii="宋体" w:hAnsi="宋体" w:hint="eastAsia"/>
        </w:rPr>
        <w:t>功能</w:t>
      </w:r>
      <w:r w:rsidRPr="00FC3961">
        <w:rPr>
          <w:rFonts w:ascii="宋体" w:hAnsi="宋体"/>
        </w:rPr>
        <w:t>指令模块</w:t>
      </w:r>
      <w:r w:rsidRPr="00FC3961">
        <w:rPr>
          <w:rFonts w:ascii="宋体" w:hAnsi="宋体" w:hint="eastAsia"/>
        </w:rPr>
        <w:t>也称为扩展指令集。</w:t>
      </w:r>
      <w:r w:rsidRPr="00FC3961">
        <w:rPr>
          <w:rFonts w:ascii="宋体" w:hAnsi="宋体"/>
        </w:rPr>
        <w:t>RISC-V</w:t>
      </w:r>
      <w:r w:rsidRPr="00FC3961">
        <w:rPr>
          <w:rFonts w:ascii="宋体" w:hAnsi="宋体" w:hint="eastAsia"/>
        </w:rPr>
        <w:t>被《</w:t>
      </w:r>
      <w:r w:rsidRPr="00FC3961">
        <w:rPr>
          <w:rFonts w:ascii="宋体" w:hAnsi="宋体"/>
        </w:rPr>
        <w:t>MIT</w:t>
      </w:r>
      <w:r w:rsidRPr="00FC3961">
        <w:rPr>
          <w:rFonts w:ascii="宋体" w:hAnsi="宋体" w:hint="eastAsia"/>
        </w:rPr>
        <w:t>科技评论》评选为</w:t>
      </w:r>
      <w:r w:rsidRPr="00FC3961">
        <w:rPr>
          <w:rFonts w:ascii="宋体" w:hAnsi="宋体"/>
        </w:rPr>
        <w:t xml:space="preserve">2023 </w:t>
      </w:r>
      <w:r w:rsidRPr="00FC3961">
        <w:rPr>
          <w:rFonts w:ascii="宋体" w:hAnsi="宋体" w:hint="eastAsia"/>
        </w:rPr>
        <w:t>年全球十大突破性技术</w:t>
      </w:r>
      <w:r>
        <w:rPr>
          <w:rFonts w:ascii="宋体" w:hAnsi="宋体" w:hint="eastAsia"/>
        </w:rPr>
        <w:t>之一</w:t>
      </w:r>
      <w:r w:rsidRPr="00FC3961">
        <w:rPr>
          <w:rFonts w:ascii="宋体" w:hAnsi="宋体" w:hint="eastAsia"/>
        </w:rPr>
        <w:t>，评价中写道</w:t>
      </w:r>
      <w:r w:rsidRPr="00FC3961">
        <w:rPr>
          <w:rFonts w:ascii="宋体" w:hAnsi="宋体"/>
        </w:rPr>
        <w:t>“</w:t>
      </w:r>
      <w:r w:rsidRPr="00FC3961">
        <w:rPr>
          <w:rFonts w:ascii="宋体" w:hAnsi="宋体" w:hint="eastAsia"/>
        </w:rPr>
        <w:t>芯片设计正走向开放</w:t>
      </w:r>
      <w:r>
        <w:rPr>
          <w:rFonts w:ascii="宋体" w:hAnsi="宋体" w:hint="eastAsia"/>
        </w:rPr>
        <w:t>，</w:t>
      </w:r>
      <w:r w:rsidRPr="00FC3961">
        <w:rPr>
          <w:rFonts w:ascii="宋体" w:hAnsi="宋体" w:hint="eastAsia"/>
        </w:rPr>
        <w:t>灵活</w:t>
      </w:r>
      <w:r>
        <w:rPr>
          <w:rFonts w:ascii="宋体" w:hAnsi="宋体" w:hint="eastAsia"/>
        </w:rPr>
        <w:t>、</w:t>
      </w:r>
      <w:r w:rsidRPr="00FC3961">
        <w:rPr>
          <w:rFonts w:ascii="宋体" w:hAnsi="宋体" w:hint="eastAsia"/>
        </w:rPr>
        <w:t>开源的</w:t>
      </w:r>
      <w:r w:rsidRPr="00FC3961">
        <w:rPr>
          <w:rFonts w:ascii="宋体" w:hAnsi="宋体"/>
        </w:rPr>
        <w:t>RISC-V</w:t>
      </w:r>
      <w:r w:rsidRPr="00FC3961">
        <w:rPr>
          <w:rFonts w:ascii="宋体" w:hAnsi="宋体" w:hint="eastAsia"/>
        </w:rPr>
        <w:t>有望成为改变一切的芯片设计</w:t>
      </w:r>
      <w:r w:rsidRPr="00FC3961">
        <w:rPr>
          <w:rFonts w:ascii="宋体" w:hAnsi="宋体"/>
        </w:rPr>
        <w:t>”</w:t>
      </w:r>
      <w:r w:rsidRPr="00FC3961">
        <w:rPr>
          <w:rFonts w:ascii="宋体" w:hAnsi="宋体" w:hint="eastAsia"/>
        </w:rPr>
        <w:t>。发布RISC-V指令集手册和架构文档的官网网址是：</w:t>
      </w:r>
      <w:r>
        <w:fldChar w:fldCharType="begin"/>
      </w:r>
      <w:r>
        <w:instrText xml:space="preserve"> HYPERLINK "http://www.riscv.org" </w:instrText>
      </w:r>
      <w:r>
        <w:fldChar w:fldCharType="separate"/>
      </w:r>
      <w:r w:rsidRPr="00FC3961">
        <w:rPr>
          <w:rFonts w:hint="eastAsia"/>
        </w:rPr>
        <w:t>www</w:t>
      </w:r>
      <w:r w:rsidRPr="00FC3961">
        <w:t>.riscv.org</w:t>
      </w:r>
      <w:r>
        <w:fldChar w:fldCharType="end"/>
      </w:r>
      <w:r w:rsidR="00084A84">
        <w:rPr>
          <w:rFonts w:hint="eastAsia"/>
        </w:rPr>
        <w:t>。</w:t>
      </w:r>
    </w:p>
    <w:p w14:paraId="20D5D673" w14:textId="709AD93F" w:rsidR="00AF5E2C" w:rsidRPr="00266C26" w:rsidRDefault="00AF5E2C" w:rsidP="008F398B">
      <w:pPr>
        <w:pStyle w:val="a3"/>
        <w:ind w:firstLine="420"/>
      </w:pPr>
      <w:r w:rsidRPr="00FC3961">
        <w:rPr>
          <w:rFonts w:ascii="宋体" w:hAnsi="宋体"/>
        </w:rPr>
        <w:t>David A. Patterson教授团队</w:t>
      </w:r>
      <w:r>
        <w:rPr>
          <w:rFonts w:ascii="宋体" w:hAnsi="宋体" w:hint="eastAsia"/>
        </w:rPr>
        <w:t>提出了</w:t>
      </w:r>
      <w:r w:rsidRPr="00EB40F7">
        <w:t xml:space="preserve">ISA 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Instruction</w:t>
      </w:r>
      <w:r>
        <w:rPr>
          <w:rFonts w:ascii="宋体" w:hAnsi="宋体"/>
        </w:rPr>
        <w:t xml:space="preserve"> </w:t>
      </w:r>
      <w:r w:rsidRPr="00266C26">
        <w:rPr>
          <w:rFonts w:ascii="宋体" w:hAnsi="宋体"/>
        </w:rPr>
        <w:t>Set Architecture</w:t>
      </w:r>
      <w:r>
        <w:rPr>
          <w:rFonts w:ascii="宋体" w:hAnsi="宋体" w:hint="eastAsia"/>
        </w:rPr>
        <w:t>，指令集架构</w:t>
      </w:r>
      <w:r w:rsidRPr="00266C26">
        <w:rPr>
          <w:rFonts w:ascii="宋体" w:hAnsi="宋体" w:hint="eastAsia"/>
        </w:rPr>
        <w:t>）</w:t>
      </w:r>
      <w:r>
        <w:rPr>
          <w:rFonts w:ascii="宋体" w:hAnsi="宋体" w:hint="eastAsia"/>
        </w:rPr>
        <w:t>设计的7个评价指标</w:t>
      </w:r>
      <w:r w:rsidRPr="00EB40F7">
        <w:rPr>
          <w:rFonts w:hint="eastAsia"/>
        </w:rPr>
        <w:t>：成本、简洁、性能、架构和实现分离、提升空间、代码大小、易于编程</w:t>
      </w:r>
      <w:r w:rsidRPr="00EB40F7">
        <w:t>/</w:t>
      </w:r>
      <w:r w:rsidRPr="00EB40F7">
        <w:rPr>
          <w:rFonts w:hint="eastAsia"/>
        </w:rPr>
        <w:t>编译</w:t>
      </w:r>
      <w:r w:rsidRPr="00EB40F7">
        <w:t>/</w:t>
      </w:r>
      <w:r w:rsidRPr="00EB40F7">
        <w:rPr>
          <w:rFonts w:hint="eastAsia"/>
        </w:rPr>
        <w:t>链接</w:t>
      </w:r>
      <w:r>
        <w:rPr>
          <w:rFonts w:hint="eastAsia"/>
        </w:rPr>
        <w:t>。</w:t>
      </w:r>
      <w:r>
        <w:rPr>
          <w:rFonts w:hint="eastAsia"/>
        </w:rPr>
        <w:t>RISC-V</w:t>
      </w:r>
      <w:r>
        <w:rPr>
          <w:rFonts w:hint="eastAsia"/>
        </w:rPr>
        <w:t>架构的设计很好地满足</w:t>
      </w:r>
      <w:r w:rsidR="005B169B">
        <w:rPr>
          <w:rFonts w:hint="eastAsia"/>
        </w:rPr>
        <w:t>了</w:t>
      </w:r>
      <w:r>
        <w:rPr>
          <w:rFonts w:hint="eastAsia"/>
        </w:rPr>
        <w:t>上述</w:t>
      </w:r>
      <w:r>
        <w:rPr>
          <w:rFonts w:hint="eastAsia"/>
        </w:rPr>
        <w:t>7</w:t>
      </w:r>
      <w:r>
        <w:rPr>
          <w:rFonts w:hint="eastAsia"/>
        </w:rPr>
        <w:t>个评价指标。</w:t>
      </w:r>
      <w:r>
        <w:rPr>
          <w:rFonts w:hint="eastAsia"/>
        </w:rPr>
        <w:t>RISC-V</w:t>
      </w:r>
      <w:r>
        <w:rPr>
          <w:rFonts w:hint="eastAsia"/>
        </w:rPr>
        <w:t>架构的设计目标是</w:t>
      </w:r>
      <w:r w:rsidRPr="00266C26">
        <w:rPr>
          <w:rFonts w:ascii="宋体" w:hAnsi="宋体" w:hint="eastAsia"/>
        </w:rPr>
        <w:t>成为一款通用的</w:t>
      </w:r>
      <w:r>
        <w:rPr>
          <w:rFonts w:ascii="宋体" w:hAnsi="宋体" w:hint="eastAsia"/>
        </w:rPr>
        <w:t>ISA</w:t>
      </w:r>
      <w:r w:rsidRPr="00266C26">
        <w:rPr>
          <w:rFonts w:ascii="宋体" w:hAnsi="宋体" w:hint="eastAsia"/>
        </w:rPr>
        <w:t>：</w:t>
      </w:r>
    </w:p>
    <w:p w14:paraId="4690B9B1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适合设计各种规模的处理器，从最小的嵌入式控制器到最快的高性能计算机。</w:t>
      </w:r>
    </w:p>
    <w:p w14:paraId="393092D1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兼容各种流行的软件栈和编程语言。</w:t>
      </w:r>
    </w:p>
    <w:p w14:paraId="177D3BC3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适用于所有实现技术，包括</w:t>
      </w:r>
      <w:r w:rsidRPr="00266C26">
        <w:rPr>
          <w:rFonts w:ascii="宋体" w:hAnsi="宋体"/>
        </w:rPr>
        <w:t>FPGA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Field-Programmable Gate Array</w:t>
      </w:r>
      <w:r w:rsidRPr="00266C26">
        <w:rPr>
          <w:rFonts w:ascii="宋体" w:hAnsi="宋体" w:hint="eastAsia"/>
        </w:rPr>
        <w:t>，现场可编程逻辑门阵列）</w:t>
      </w:r>
      <w:r>
        <w:rPr>
          <w:rFonts w:ascii="宋体" w:hAnsi="宋体" w:hint="eastAsia"/>
        </w:rPr>
        <w:t>、</w:t>
      </w:r>
      <w:r w:rsidRPr="00266C26">
        <w:rPr>
          <w:rFonts w:ascii="宋体" w:hAnsi="宋体"/>
        </w:rPr>
        <w:t>ASIC</w:t>
      </w:r>
      <w:r w:rsidRPr="00266C26">
        <w:rPr>
          <w:rFonts w:ascii="宋体" w:hAnsi="宋体" w:hint="eastAsia"/>
        </w:rPr>
        <w:t>（</w:t>
      </w:r>
      <w:r w:rsidRPr="00266C26">
        <w:rPr>
          <w:rFonts w:ascii="宋体" w:hAnsi="宋体"/>
        </w:rPr>
        <w:t>Application-Specific Integrated Circuit</w:t>
      </w:r>
      <w:r w:rsidRPr="00266C26">
        <w:rPr>
          <w:rFonts w:ascii="宋体" w:hAnsi="宋体" w:hint="eastAsia"/>
        </w:rPr>
        <w:t>，专用集成电路）</w:t>
      </w:r>
      <w:r>
        <w:rPr>
          <w:rFonts w:ascii="宋体" w:hAnsi="宋体" w:hint="eastAsia"/>
        </w:rPr>
        <w:t>、</w:t>
      </w:r>
      <w:r w:rsidRPr="00266C26">
        <w:rPr>
          <w:rFonts w:ascii="宋体" w:hAnsi="宋体" w:hint="eastAsia"/>
        </w:rPr>
        <w:t>全定制芯片，甚至未来的制造元件技术。</w:t>
      </w:r>
    </w:p>
    <w:p w14:paraId="3A6A6788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lastRenderedPageBreak/>
        <w:t>能用于高效实现所有微体系结构，包括微程序或硬</w:t>
      </w:r>
      <w:r>
        <w:rPr>
          <w:rFonts w:ascii="宋体" w:hAnsi="宋体" w:hint="eastAsia"/>
        </w:rPr>
        <w:t>布线</w:t>
      </w:r>
      <w:r w:rsidRPr="00266C26">
        <w:rPr>
          <w:rFonts w:ascii="宋体" w:hAnsi="宋体" w:hint="eastAsia"/>
        </w:rPr>
        <w:t>控制</w:t>
      </w:r>
      <w:r>
        <w:rPr>
          <w:rFonts w:ascii="宋体" w:hAnsi="宋体" w:hint="eastAsia"/>
        </w:rPr>
        <w:t>、</w:t>
      </w:r>
      <w:r w:rsidRPr="00266C26">
        <w:rPr>
          <w:rFonts w:ascii="宋体" w:hAnsi="宋体" w:hint="eastAsia"/>
        </w:rPr>
        <w:t>顺序、解耦或乱序流水线、单发射或超标量等。</w:t>
      </w:r>
    </w:p>
    <w:p w14:paraId="1F128F05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 w:rsidRPr="00266C26">
        <w:rPr>
          <w:rFonts w:ascii="宋体" w:hAnsi="宋体" w:hint="eastAsia"/>
        </w:rPr>
        <w:t>支持高度定制化，成为定制加速器的基础，以应对摩尔定律的放缓。</w:t>
      </w:r>
    </w:p>
    <w:p w14:paraId="260578A7" w14:textId="77777777" w:rsidR="00AF5E2C" w:rsidRPr="00266C26" w:rsidRDefault="00AF5E2C" w:rsidP="005B169B">
      <w:pPr>
        <w:pStyle w:val="af"/>
        <w:widowControl/>
        <w:numPr>
          <w:ilvl w:val="0"/>
          <w:numId w:val="74"/>
        </w:numPr>
        <w:spacing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具有</w:t>
      </w:r>
      <w:r w:rsidRPr="00266C26">
        <w:rPr>
          <w:rFonts w:ascii="宋体" w:hAnsi="宋体" w:hint="eastAsia"/>
        </w:rPr>
        <w:t>稳定</w:t>
      </w:r>
      <w:r>
        <w:rPr>
          <w:rFonts w:ascii="宋体" w:hAnsi="宋体" w:hint="eastAsia"/>
        </w:rPr>
        <w:t>性，</w:t>
      </w:r>
      <w:r w:rsidRPr="00266C26">
        <w:rPr>
          <w:rFonts w:ascii="宋体" w:hAnsi="宋体" w:hint="eastAsia"/>
        </w:rPr>
        <w:t>基础</w:t>
      </w:r>
      <w:r>
        <w:rPr>
          <w:rFonts w:ascii="宋体" w:hAnsi="宋体" w:hint="eastAsia"/>
        </w:rPr>
        <w:t>指令集</w:t>
      </w:r>
      <w:r w:rsidRPr="00266C26">
        <w:rPr>
          <w:rFonts w:ascii="宋体" w:hAnsi="宋体" w:hint="eastAsia"/>
        </w:rPr>
        <w:t>不改变。</w:t>
      </w:r>
    </w:p>
    <w:p w14:paraId="3AF25D3C" w14:textId="557EE43B" w:rsidR="00AF5E2C" w:rsidRDefault="00AF5E2C" w:rsidP="008F398B">
      <w:pPr>
        <w:pStyle w:val="a3"/>
        <w:ind w:firstLine="420"/>
      </w:pPr>
      <w:r>
        <w:rPr>
          <w:rFonts w:hint="eastAsia"/>
        </w:rPr>
        <w:t>RISC-V</w:t>
      </w:r>
      <w:r>
        <w:rPr>
          <w:rFonts w:hint="eastAsia"/>
        </w:rPr>
        <w:t>的常用</w:t>
      </w:r>
      <w:r>
        <w:rPr>
          <w:rStyle w:val="textjpgzj"/>
          <w:rFonts w:hint="eastAsia"/>
          <w:color w:val="333333"/>
          <w:shd w:val="clear" w:color="auto" w:fill="FFFFFF"/>
        </w:rPr>
        <w:t>扩展指令集</w:t>
      </w:r>
      <w:r>
        <w:rPr>
          <w:rFonts w:hint="eastAsia"/>
        </w:rPr>
        <w:t>如</w:t>
      </w:r>
      <w:r w:rsidR="00DA3A79">
        <w:fldChar w:fldCharType="begin"/>
      </w:r>
      <w:r w:rsidR="00DA3A79">
        <w:instrText xml:space="preserve"> </w:instrText>
      </w:r>
      <w:r w:rsidR="00DA3A79">
        <w:rPr>
          <w:rFonts w:hint="eastAsia"/>
        </w:rPr>
        <w:instrText>REF _Ref157787905 \r \h</w:instrText>
      </w:r>
      <w:r w:rsidR="00DA3A79">
        <w:instrText xml:space="preserve"> </w:instrText>
      </w:r>
      <w:r w:rsidR="00DA3A79">
        <w:fldChar w:fldCharType="separate"/>
      </w:r>
      <w:r w:rsidR="00DA3A79" w:rsidRPr="00152AC3">
        <w:rPr>
          <w:rFonts w:hint="eastAsia"/>
          <w:sz w:val="18"/>
        </w:rPr>
        <w:t>表</w:t>
      </w:r>
      <w:r w:rsidR="00DA3A79" w:rsidRPr="00152AC3">
        <w:rPr>
          <w:rFonts w:hint="eastAsia"/>
          <w:sz w:val="18"/>
        </w:rPr>
        <w:t>1-1</w:t>
      </w:r>
      <w:r w:rsidR="00DA3A79">
        <w:fldChar w:fldCharType="end"/>
      </w:r>
      <w:r>
        <w:rPr>
          <w:rFonts w:hint="eastAsia"/>
        </w:rPr>
        <w:t>所示。</w:t>
      </w:r>
    </w:p>
    <w:p w14:paraId="7EEF93F8" w14:textId="77777777" w:rsidR="00AF5E2C" w:rsidRPr="000C3500" w:rsidRDefault="00AF5E2C">
      <w:pPr>
        <w:pStyle w:val="a1"/>
        <w:spacing w:before="78"/>
        <w:pPrChange w:id="10" w:author="Xi Lifeng" w:date="2024-02-20T12:36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1" w:name="_Ref157787905"/>
      <w:r>
        <w:rPr>
          <w:rFonts w:hint="eastAsia"/>
        </w:rPr>
        <w:t>RISC-V</w:t>
      </w:r>
      <w:r>
        <w:rPr>
          <w:rFonts w:hint="eastAsia"/>
        </w:rPr>
        <w:t>的扩展指令集</w:t>
      </w:r>
      <w:bookmarkEnd w:id="11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1418"/>
      </w:tblGrid>
      <w:tr w:rsidR="00AF5E2C" w:rsidRPr="000C3500" w14:paraId="6790454D" w14:textId="77777777" w:rsidTr="00491EE3">
        <w:trPr>
          <w:jc w:val="center"/>
        </w:trPr>
        <w:tc>
          <w:tcPr>
            <w:tcW w:w="988" w:type="dxa"/>
            <w:vAlign w:val="center"/>
          </w:tcPr>
          <w:p w14:paraId="480C94BE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模块</w:t>
            </w:r>
            <w:r w:rsidRPr="003F63C2">
              <w:rPr>
                <w:rFonts w:hint="eastAsia"/>
                <w:b/>
                <w:bCs/>
                <w:sz w:val="18"/>
                <w:szCs w:val="18"/>
              </w:rPr>
              <w:t>符号</w:t>
            </w:r>
          </w:p>
        </w:tc>
        <w:tc>
          <w:tcPr>
            <w:tcW w:w="3543" w:type="dxa"/>
            <w:vAlign w:val="center"/>
          </w:tcPr>
          <w:p w14:paraId="25B31C69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扩展指令集（</w:t>
            </w:r>
            <w:r w:rsidRPr="003F63C2">
              <w:rPr>
                <w:rFonts w:hint="eastAsia"/>
                <w:b/>
                <w:bCs/>
                <w:sz w:val="18"/>
                <w:szCs w:val="18"/>
              </w:rPr>
              <w:t>功能指令模块</w:t>
            </w:r>
            <w:r>
              <w:rPr>
                <w:rFonts w:hint="eastAsia"/>
                <w:b/>
                <w:bCs/>
                <w:sz w:val="18"/>
                <w:szCs w:val="18"/>
              </w:rPr>
              <w:t>）名称</w:t>
            </w:r>
          </w:p>
        </w:tc>
        <w:tc>
          <w:tcPr>
            <w:tcW w:w="1418" w:type="dxa"/>
          </w:tcPr>
          <w:p w14:paraId="6355A463" w14:textId="77777777" w:rsidR="00AF5E2C" w:rsidRPr="003F63C2" w:rsidRDefault="00AF5E2C" w:rsidP="00491EE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指令字长</w:t>
            </w:r>
          </w:p>
        </w:tc>
      </w:tr>
      <w:tr w:rsidR="00AF5E2C" w:rsidRPr="000C3500" w14:paraId="6DB45F41" w14:textId="77777777" w:rsidTr="00491EE3">
        <w:trPr>
          <w:jc w:val="center"/>
        </w:trPr>
        <w:tc>
          <w:tcPr>
            <w:tcW w:w="988" w:type="dxa"/>
            <w:vAlign w:val="center"/>
          </w:tcPr>
          <w:p w14:paraId="24BF84EC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543" w:type="dxa"/>
            <w:vAlign w:val="center"/>
          </w:tcPr>
          <w:p w14:paraId="625B256D" w14:textId="77777777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基础整数指令集</w:t>
            </w:r>
          </w:p>
        </w:tc>
        <w:tc>
          <w:tcPr>
            <w:tcW w:w="1418" w:type="dxa"/>
          </w:tcPr>
          <w:p w14:paraId="5DB7C2AD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116800DF" w14:textId="77777777" w:rsidTr="00491EE3">
        <w:trPr>
          <w:jc w:val="center"/>
        </w:trPr>
        <w:tc>
          <w:tcPr>
            <w:tcW w:w="988" w:type="dxa"/>
            <w:vAlign w:val="center"/>
          </w:tcPr>
          <w:p w14:paraId="3BB73CD8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543" w:type="dxa"/>
            <w:vAlign w:val="center"/>
          </w:tcPr>
          <w:p w14:paraId="7FA60A99" w14:textId="19BCAEA2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乘法和除法指令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1FF19183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27A55FAD" w14:textId="77777777" w:rsidTr="00491EE3">
        <w:trPr>
          <w:jc w:val="center"/>
        </w:trPr>
        <w:tc>
          <w:tcPr>
            <w:tcW w:w="988" w:type="dxa"/>
            <w:vAlign w:val="center"/>
          </w:tcPr>
          <w:p w14:paraId="5DF619EA" w14:textId="77777777" w:rsidR="00AF5E2C" w:rsidRPr="000C3500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543" w:type="dxa"/>
            <w:vAlign w:val="center"/>
          </w:tcPr>
          <w:p w14:paraId="454D1AF9" w14:textId="3B30F6EC" w:rsidR="00AF5E2C" w:rsidRPr="000C3500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原子指令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3A108AB0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634D0C59" w14:textId="77777777" w:rsidTr="00491EE3">
        <w:trPr>
          <w:jc w:val="center"/>
        </w:trPr>
        <w:tc>
          <w:tcPr>
            <w:tcW w:w="988" w:type="dxa"/>
            <w:vAlign w:val="center"/>
          </w:tcPr>
          <w:p w14:paraId="0E542C3E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543" w:type="dxa"/>
            <w:vAlign w:val="center"/>
          </w:tcPr>
          <w:p w14:paraId="4E32096F" w14:textId="0551C175" w:rsidR="00AF5E2C" w:rsidRDefault="00AF5E2C" w:rsidP="00491EE3">
            <w:pPr>
              <w:widowControl/>
              <w:rPr>
                <w:sz w:val="18"/>
                <w:szCs w:val="18"/>
              </w:rPr>
            </w:pPr>
            <w:r w:rsidRPr="00B96953">
              <w:rPr>
                <w:rFonts w:hint="eastAsia"/>
                <w:sz w:val="18"/>
                <w:szCs w:val="18"/>
              </w:rPr>
              <w:t>单精度浮点指令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70A0C907" w14:textId="77777777" w:rsidR="00AF5E2C" w:rsidRPr="00B96953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AF5E2C" w:rsidRPr="000C3500" w14:paraId="59D36244" w14:textId="77777777" w:rsidTr="00491EE3">
        <w:trPr>
          <w:jc w:val="center"/>
        </w:trPr>
        <w:tc>
          <w:tcPr>
            <w:tcW w:w="988" w:type="dxa"/>
            <w:vAlign w:val="center"/>
          </w:tcPr>
          <w:p w14:paraId="1DDFA773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543" w:type="dxa"/>
            <w:vAlign w:val="center"/>
          </w:tcPr>
          <w:p w14:paraId="28279695" w14:textId="28E32ED5" w:rsidR="00AF5E2C" w:rsidRPr="00B96953" w:rsidRDefault="00AF5E2C" w:rsidP="00491EE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</w:t>
            </w:r>
            <w:r w:rsidRPr="00B96953">
              <w:rPr>
                <w:rFonts w:hint="eastAsia"/>
                <w:sz w:val="18"/>
                <w:szCs w:val="18"/>
              </w:rPr>
              <w:t>精度浮点指令</w:t>
            </w:r>
            <w:r>
              <w:rPr>
                <w:rFonts w:hint="eastAsia"/>
                <w:sz w:val="18"/>
                <w:szCs w:val="18"/>
              </w:rPr>
              <w:t>集（与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模块一起使用）</w:t>
            </w:r>
          </w:p>
        </w:tc>
        <w:tc>
          <w:tcPr>
            <w:tcW w:w="1418" w:type="dxa"/>
          </w:tcPr>
          <w:p w14:paraId="11C8A7A0" w14:textId="77777777" w:rsidR="00AF5E2C" w:rsidRDefault="00AF5E2C" w:rsidP="00491EE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EC6A2B" w:rsidRPr="000C3500" w14:paraId="2EA06BF9" w14:textId="77777777" w:rsidTr="00491EE3">
        <w:trPr>
          <w:jc w:val="center"/>
        </w:trPr>
        <w:tc>
          <w:tcPr>
            <w:tcW w:w="988" w:type="dxa"/>
            <w:vAlign w:val="center"/>
          </w:tcPr>
          <w:p w14:paraId="7CC0CF30" w14:textId="735D52D5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Zicsr</w:t>
            </w:r>
            <w:proofErr w:type="spellEnd"/>
          </w:p>
        </w:tc>
        <w:tc>
          <w:tcPr>
            <w:tcW w:w="3543" w:type="dxa"/>
            <w:vAlign w:val="center"/>
          </w:tcPr>
          <w:p w14:paraId="0BD95283" w14:textId="021408CB" w:rsidR="00EC6A2B" w:rsidRDefault="00EC6A2B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控制状态寄存器指令</w:t>
            </w:r>
            <w:r w:rsidR="00CD7350"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1418" w:type="dxa"/>
          </w:tcPr>
          <w:p w14:paraId="2B3F18A0" w14:textId="4DA18164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  <w:tr w:rsidR="00EC6A2B" w:rsidRPr="000C3500" w14:paraId="349B8436" w14:textId="77777777" w:rsidTr="00491EE3">
        <w:trPr>
          <w:jc w:val="center"/>
        </w:trPr>
        <w:tc>
          <w:tcPr>
            <w:tcW w:w="988" w:type="dxa"/>
            <w:vAlign w:val="center"/>
          </w:tcPr>
          <w:p w14:paraId="00498F61" w14:textId="5D986282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Zifencei</w:t>
            </w:r>
            <w:proofErr w:type="spellEnd"/>
          </w:p>
        </w:tc>
        <w:tc>
          <w:tcPr>
            <w:tcW w:w="3543" w:type="dxa"/>
            <w:vAlign w:val="center"/>
          </w:tcPr>
          <w:p w14:paraId="210E3197" w14:textId="7E573652" w:rsidR="00EC6A2B" w:rsidRDefault="00CD7350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指令流屏障指令</w:t>
            </w:r>
          </w:p>
        </w:tc>
        <w:tc>
          <w:tcPr>
            <w:tcW w:w="1418" w:type="dxa"/>
          </w:tcPr>
          <w:p w14:paraId="38912DEC" w14:textId="264A62AA" w:rsidR="00EC6A2B" w:rsidRDefault="00CD7350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  <w:tr w:rsidR="00EC6A2B" w:rsidRPr="000C3500" w14:paraId="25D22107" w14:textId="77777777" w:rsidTr="00491EE3">
        <w:trPr>
          <w:jc w:val="center"/>
        </w:trPr>
        <w:tc>
          <w:tcPr>
            <w:tcW w:w="988" w:type="dxa"/>
            <w:vAlign w:val="center"/>
          </w:tcPr>
          <w:p w14:paraId="1D6DACF0" w14:textId="77777777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543" w:type="dxa"/>
            <w:vAlign w:val="center"/>
          </w:tcPr>
          <w:p w14:paraId="13902BB0" w14:textId="3FCAA3D7" w:rsidR="00EC6A2B" w:rsidRDefault="00EC6A2B" w:rsidP="00EC6A2B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压缩指令集</w:t>
            </w:r>
          </w:p>
        </w:tc>
        <w:tc>
          <w:tcPr>
            <w:tcW w:w="1418" w:type="dxa"/>
          </w:tcPr>
          <w:p w14:paraId="1CE8B0C4" w14:textId="77777777" w:rsidR="00EC6A2B" w:rsidRDefault="00EC6A2B" w:rsidP="00EC6A2B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</w:tbl>
    <w:p w14:paraId="0949CA82" w14:textId="174D27EC" w:rsidR="00AF5E2C" w:rsidRDefault="00AF5E2C" w:rsidP="008F398B">
      <w:pPr>
        <w:pStyle w:val="a3"/>
        <w:ind w:firstLine="420"/>
      </w:pPr>
      <w:r>
        <w:rPr>
          <w:rFonts w:hint="eastAsia"/>
        </w:rPr>
        <w:t>设计任何一个</w:t>
      </w:r>
      <w:r>
        <w:rPr>
          <w:rFonts w:hint="eastAsia"/>
        </w:rPr>
        <w:t>RISC-V</w:t>
      </w:r>
      <w:r>
        <w:rPr>
          <w:rFonts w:hint="eastAsia"/>
        </w:rPr>
        <w:t>计算机都必须包含</w:t>
      </w:r>
      <w:r w:rsidRPr="00DF60E6">
        <w:rPr>
          <w:rFonts w:ascii="黑体" w:eastAsia="黑体" w:hAnsi="黑体" w:hint="eastAsia"/>
          <w:b/>
          <w:bCs/>
        </w:rPr>
        <w:t>基础整数指令集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），在此基础上添加或不添加其他扩展</w:t>
      </w:r>
      <w:r w:rsidRPr="00AE7E3A">
        <w:rPr>
          <w:rFonts w:hint="eastAsia"/>
        </w:rPr>
        <w:t>指令集</w:t>
      </w:r>
      <w:r>
        <w:rPr>
          <w:rFonts w:hint="eastAsia"/>
        </w:rPr>
        <w:t>。如果在</w:t>
      </w:r>
      <w:r>
        <w:rPr>
          <w:rFonts w:hint="eastAsia"/>
        </w:rPr>
        <w:t>I</w:t>
      </w:r>
      <w:r>
        <w:rPr>
          <w:rFonts w:hint="eastAsia"/>
        </w:rPr>
        <w:t>指令集基础上，还添加了</w:t>
      </w:r>
      <w:r w:rsidRPr="00AE7E3A">
        <w:rPr>
          <w:rFonts w:hint="eastAsia"/>
        </w:rPr>
        <w:t>M</w:t>
      </w:r>
      <w:r>
        <w:rPr>
          <w:rFonts w:hint="eastAsia"/>
        </w:rPr>
        <w:t>、</w:t>
      </w:r>
      <w:r w:rsidRPr="00AE7E3A">
        <w:rPr>
          <w:rFonts w:hint="eastAsia"/>
        </w:rPr>
        <w:t>A</w:t>
      </w:r>
      <w:r>
        <w:rPr>
          <w:rFonts w:hint="eastAsia"/>
        </w:rPr>
        <w:t>、</w:t>
      </w:r>
      <w:r w:rsidRPr="00AE7E3A">
        <w:rPr>
          <w:rFonts w:hint="eastAsia"/>
        </w:rPr>
        <w:t>F</w:t>
      </w:r>
      <w:r>
        <w:rPr>
          <w:rFonts w:hint="eastAsia"/>
        </w:rPr>
        <w:t>、</w:t>
      </w:r>
      <w:r w:rsidRPr="00AE7E3A">
        <w:rPr>
          <w:rFonts w:hint="eastAsia"/>
        </w:rPr>
        <w:t>D</w:t>
      </w:r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Zicsr</w:t>
      </w:r>
      <w:proofErr w:type="spellEnd"/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Zifencei</w:t>
      </w:r>
      <w:proofErr w:type="spellEnd"/>
      <w:r>
        <w:rPr>
          <w:rFonts w:hint="eastAsia"/>
        </w:rPr>
        <w:t>指令集，那么可记为通用指令集</w:t>
      </w:r>
      <w:r>
        <w:rPr>
          <w:rFonts w:hint="eastAsia"/>
        </w:rPr>
        <w:t>G</w:t>
      </w:r>
      <w:r>
        <w:rPr>
          <w:rFonts w:hint="eastAsia"/>
        </w:rPr>
        <w:t>。</w:t>
      </w:r>
      <w:r w:rsidR="001F1DB1">
        <w:rPr>
          <w:rFonts w:hint="eastAsia"/>
        </w:rPr>
        <w:t>例如</w:t>
      </w:r>
      <w:r>
        <w:rPr>
          <w:rFonts w:hint="eastAsia"/>
        </w:rPr>
        <w:t>，</w:t>
      </w:r>
      <w:r w:rsidRPr="00AE7E3A">
        <w:rPr>
          <w:rFonts w:hint="eastAsia"/>
        </w:rPr>
        <w:t>某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RISC-V</w:t>
      </w:r>
      <w:r w:rsidRPr="00AE7E3A">
        <w:rPr>
          <w:rFonts w:hint="eastAsia"/>
        </w:rPr>
        <w:t>架构</w:t>
      </w:r>
      <w:r>
        <w:rPr>
          <w:rFonts w:hint="eastAsia"/>
        </w:rPr>
        <w:t>计算机，其</w:t>
      </w:r>
      <w:r w:rsidRPr="00AE7E3A">
        <w:rPr>
          <w:rFonts w:hint="eastAsia"/>
        </w:rPr>
        <w:t>指令集</w:t>
      </w:r>
      <w:r>
        <w:rPr>
          <w:rFonts w:hint="eastAsia"/>
        </w:rPr>
        <w:t>除</w:t>
      </w:r>
      <w:r w:rsidRPr="00AE7E3A">
        <w:rPr>
          <w:rFonts w:hint="eastAsia"/>
        </w:rPr>
        <w:t>RV64I</w:t>
      </w:r>
      <w:r>
        <w:rPr>
          <w:rFonts w:hint="eastAsia"/>
        </w:rPr>
        <w:t>外，还包含</w:t>
      </w:r>
      <w:r w:rsidRPr="00AE7E3A">
        <w:rPr>
          <w:rFonts w:hint="eastAsia"/>
        </w:rPr>
        <w:t>M</w:t>
      </w:r>
      <w:r>
        <w:rPr>
          <w:rFonts w:hint="eastAsia"/>
        </w:rPr>
        <w:t>、</w:t>
      </w:r>
      <w:r w:rsidRPr="00AE7E3A">
        <w:rPr>
          <w:rFonts w:hint="eastAsia"/>
        </w:rPr>
        <w:t>A</w:t>
      </w:r>
      <w:r>
        <w:rPr>
          <w:rFonts w:hint="eastAsia"/>
        </w:rPr>
        <w:t>、</w:t>
      </w:r>
      <w:r w:rsidRPr="00AE7E3A">
        <w:rPr>
          <w:rFonts w:hint="eastAsia"/>
        </w:rPr>
        <w:t>F</w:t>
      </w:r>
      <w:r w:rsidR="002B43B3">
        <w:rPr>
          <w:rFonts w:hint="eastAsia"/>
        </w:rPr>
        <w:t>、</w:t>
      </w:r>
      <w:r w:rsidRPr="00AE7E3A">
        <w:rPr>
          <w:rFonts w:hint="eastAsia"/>
        </w:rPr>
        <w:t>D</w:t>
      </w:r>
      <w:r w:rsidR="002B43B3">
        <w:rPr>
          <w:rFonts w:hint="eastAsia"/>
        </w:rPr>
        <w:t>、</w:t>
      </w:r>
      <w:proofErr w:type="spellStart"/>
      <w:r w:rsidR="002B43B3">
        <w:rPr>
          <w:rFonts w:hint="eastAsia"/>
        </w:rPr>
        <w:t>Zicsr</w:t>
      </w:r>
      <w:proofErr w:type="spellEnd"/>
      <w:r w:rsidR="002B43B3">
        <w:rPr>
          <w:rFonts w:hint="eastAsia"/>
        </w:rPr>
        <w:t>和</w:t>
      </w:r>
      <w:proofErr w:type="spellStart"/>
      <w:r w:rsidR="002B43B3">
        <w:rPr>
          <w:rFonts w:hint="eastAsia"/>
        </w:rPr>
        <w:t>Zifenci</w:t>
      </w:r>
      <w:proofErr w:type="spellEnd"/>
      <w:r>
        <w:rPr>
          <w:rFonts w:hint="eastAsia"/>
        </w:rPr>
        <w:t>指令集，则可记为</w:t>
      </w:r>
      <w:r w:rsidRPr="00AE7E3A">
        <w:rPr>
          <w:rFonts w:hint="eastAsia"/>
        </w:rPr>
        <w:t>RV64IMAFD</w:t>
      </w:r>
      <w:r w:rsidR="002B43B3">
        <w:rPr>
          <w:rFonts w:hint="eastAsia"/>
        </w:rPr>
        <w:t>Zicsr</w:t>
      </w:r>
      <w:r w:rsidR="002B43B3">
        <w:t>_</w:t>
      </w:r>
      <w:r w:rsidR="002B43B3">
        <w:rPr>
          <w:rFonts w:hint="eastAsia"/>
        </w:rPr>
        <w:t>Zifencei</w:t>
      </w:r>
      <w:r>
        <w:rPr>
          <w:rFonts w:hint="eastAsia"/>
        </w:rPr>
        <w:t>，亦可</w:t>
      </w:r>
      <w:r w:rsidRPr="00AE7E3A">
        <w:rPr>
          <w:rFonts w:hint="eastAsia"/>
        </w:rPr>
        <w:t>记为</w:t>
      </w:r>
      <w:r w:rsidRPr="00AE7E3A">
        <w:rPr>
          <w:rFonts w:hint="eastAsia"/>
        </w:rPr>
        <w:t>RV64G</w:t>
      </w:r>
      <w:r>
        <w:rPr>
          <w:rFonts w:hint="eastAsia"/>
        </w:rPr>
        <w:t>。</w:t>
      </w:r>
    </w:p>
    <w:p w14:paraId="6EEAA335" w14:textId="3831F41A" w:rsidR="00AF5E2C" w:rsidRPr="00857FFA" w:rsidRDefault="00AF5E2C" w:rsidP="008F398B">
      <w:pPr>
        <w:pStyle w:val="a3"/>
        <w:ind w:firstLine="420"/>
      </w:pPr>
      <w:r>
        <w:rPr>
          <w:rFonts w:ascii="宋体" w:hAnsi="宋体" w:hint="eastAsia"/>
        </w:rPr>
        <w:t>无论机器字长多少位，</w:t>
      </w:r>
      <w:r w:rsidRPr="00857FFA">
        <w:rPr>
          <w:rFonts w:ascii="宋体" w:hAnsi="宋体" w:hint="eastAsia"/>
        </w:rPr>
        <w:t>RISC-V</w:t>
      </w:r>
      <w:r w:rsidRPr="00857FFA">
        <w:rPr>
          <w:rFonts w:ascii="宋体" w:hAnsi="宋体"/>
        </w:rPr>
        <w:t>指令字长</w:t>
      </w:r>
      <w:r>
        <w:rPr>
          <w:rFonts w:ascii="宋体" w:hAnsi="宋体" w:hint="eastAsia"/>
        </w:rPr>
        <w:t>都是</w:t>
      </w:r>
      <w:r w:rsidRPr="00857FFA">
        <w:rPr>
          <w:rFonts w:ascii="宋体" w:hAnsi="宋体"/>
        </w:rPr>
        <w:t>32位</w:t>
      </w:r>
      <w:r>
        <w:rPr>
          <w:rFonts w:ascii="宋体" w:hAnsi="宋体" w:hint="eastAsia"/>
        </w:rPr>
        <w:t>（C</w:t>
      </w:r>
      <w:r w:rsidR="001F1DB1">
        <w:rPr>
          <w:rFonts w:ascii="宋体" w:hAnsi="宋体" w:hint="eastAsia"/>
        </w:rPr>
        <w:t>指令集</w:t>
      </w:r>
      <w:r>
        <w:rPr>
          <w:rFonts w:ascii="宋体" w:hAnsi="宋体" w:hint="eastAsia"/>
        </w:rPr>
        <w:t>除外）。</w:t>
      </w:r>
      <w:r w:rsidRPr="00857FFA">
        <w:rPr>
          <w:rFonts w:ascii="宋体" w:hAnsi="宋体" w:hint="eastAsia"/>
        </w:rPr>
        <w:t>存储器按字节编址</w:t>
      </w:r>
      <w:r>
        <w:rPr>
          <w:rFonts w:ascii="宋体" w:hAnsi="宋体" w:hint="eastAsia"/>
        </w:rPr>
        <w:t>，可选采用</w:t>
      </w:r>
      <w:r w:rsidRPr="00857FFA">
        <w:rPr>
          <w:rFonts w:ascii="宋体" w:hAnsi="宋体" w:hint="eastAsia"/>
        </w:rPr>
        <w:t>小端模式</w:t>
      </w:r>
      <w:r>
        <w:rPr>
          <w:rFonts w:ascii="宋体" w:hAnsi="宋体" w:hint="eastAsia"/>
        </w:rPr>
        <w:t>或</w:t>
      </w:r>
      <w:r w:rsidRPr="00857FFA">
        <w:rPr>
          <w:rFonts w:ascii="宋体" w:hAnsi="宋体" w:hint="eastAsia"/>
        </w:rPr>
        <w:t>大端模式</w:t>
      </w:r>
      <w:r>
        <w:rPr>
          <w:rFonts w:ascii="宋体" w:hAnsi="宋体" w:hint="eastAsia"/>
        </w:rPr>
        <w:t>。</w:t>
      </w:r>
      <w:r w:rsidRPr="00857FFA">
        <w:rPr>
          <w:rFonts w:ascii="宋体" w:hAnsi="宋体" w:hint="eastAsia"/>
        </w:rPr>
        <w:t>指令</w:t>
      </w:r>
      <w:r>
        <w:rPr>
          <w:rFonts w:ascii="宋体" w:hAnsi="宋体" w:hint="eastAsia"/>
        </w:rPr>
        <w:t>码皆</w:t>
      </w:r>
      <w:r w:rsidRPr="00857FFA">
        <w:rPr>
          <w:rFonts w:ascii="宋体" w:hAnsi="宋体" w:hint="eastAsia"/>
        </w:rPr>
        <w:t>以小端模式存储</w:t>
      </w:r>
      <w:r>
        <w:rPr>
          <w:rFonts w:ascii="宋体" w:hAnsi="宋体" w:hint="eastAsia"/>
        </w:rPr>
        <w:t>，</w:t>
      </w:r>
      <w:r w:rsidRPr="00DF60E6">
        <w:rPr>
          <w:rFonts w:ascii="黑体" w:eastAsia="黑体" w:hAnsi="黑体" w:hint="eastAsia"/>
          <w:b/>
          <w:bCs/>
        </w:rPr>
        <w:t>本书所述RV64IMA</w:t>
      </w:r>
      <w:bookmarkStart w:id="12" w:name="_Hlk157785263"/>
      <w:r w:rsidR="0083756F">
        <w:rPr>
          <w:rFonts w:ascii="黑体" w:eastAsia="黑体" w:hAnsi="黑体" w:hint="eastAsia"/>
          <w:b/>
          <w:bCs/>
        </w:rPr>
        <w:t>Zicsr</w:t>
      </w:r>
      <w:r w:rsidR="0083756F">
        <w:rPr>
          <w:rFonts w:ascii="黑体" w:eastAsia="黑体" w:hAnsi="黑体"/>
          <w:b/>
          <w:bCs/>
        </w:rPr>
        <w:t>_Zifencei</w:t>
      </w:r>
      <w:bookmarkEnd w:id="12"/>
      <w:r w:rsidRPr="00DF60E6">
        <w:rPr>
          <w:rFonts w:ascii="黑体" w:eastAsia="黑体" w:hAnsi="黑体" w:hint="eastAsia"/>
          <w:b/>
          <w:bCs/>
        </w:rPr>
        <w:t>模型机</w:t>
      </w:r>
      <w:r w:rsidR="00DF60E6">
        <w:rPr>
          <w:rFonts w:ascii="黑体" w:eastAsia="黑体" w:hAnsi="黑体" w:hint="eastAsia"/>
          <w:b/>
          <w:bCs/>
        </w:rPr>
        <w:t>的存储</w:t>
      </w:r>
      <w:r w:rsidRPr="00DF60E6">
        <w:rPr>
          <w:rFonts w:ascii="黑体" w:eastAsia="黑体" w:hAnsi="黑体" w:hint="eastAsia"/>
          <w:b/>
          <w:bCs/>
        </w:rPr>
        <w:t>遵循小端模式</w:t>
      </w:r>
      <w:r>
        <w:rPr>
          <w:rFonts w:ascii="宋体" w:hAnsi="宋体" w:hint="eastAsia"/>
        </w:rPr>
        <w:t>。</w:t>
      </w:r>
    </w:p>
    <w:p w14:paraId="59BF791F" w14:textId="29FFC597" w:rsidR="00231FD4" w:rsidRPr="00857FFA" w:rsidRDefault="00231FD4" w:rsidP="008F398B">
      <w:pPr>
        <w:pStyle w:val="a3"/>
        <w:ind w:firstLine="420"/>
      </w:pPr>
    </w:p>
    <w:p w14:paraId="2196826A" w14:textId="399355CF" w:rsidR="00231FD4" w:rsidRPr="001E3551" w:rsidRDefault="00231FD4">
      <w:pPr>
        <w:pStyle w:val="2"/>
        <w:pPrChange w:id="13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 w:rsidRPr="001E3551">
        <w:rPr>
          <w:rFonts w:hint="eastAsia"/>
        </w:rPr>
        <w:t>通用寄存器堆</w:t>
      </w:r>
      <w:r w:rsidR="00857FFA">
        <w:rPr>
          <w:rFonts w:hint="eastAsia"/>
        </w:rPr>
        <w:t>GPRs</w:t>
      </w:r>
    </w:p>
    <w:p w14:paraId="2615E26B" w14:textId="766C6296" w:rsidR="00231FD4" w:rsidRDefault="00DE2160" w:rsidP="008F398B">
      <w:pPr>
        <w:pStyle w:val="a3"/>
        <w:ind w:firstLine="420"/>
      </w:pPr>
      <w:r>
        <w:rPr>
          <w:rFonts w:hint="eastAsia"/>
        </w:rPr>
        <w:t>如</w:t>
      </w:r>
      <w:r w:rsidR="00B153A3">
        <w:rPr>
          <w:sz w:val="18"/>
        </w:rPr>
        <w:fldChar w:fldCharType="begin"/>
      </w:r>
      <w:r w:rsidR="00B153A3">
        <w:instrText xml:space="preserve"> </w:instrText>
      </w:r>
      <w:r w:rsidR="00B153A3">
        <w:rPr>
          <w:rFonts w:hint="eastAsia"/>
        </w:rPr>
        <w:instrText>REF _Ref157788040 \n \h</w:instrText>
      </w:r>
      <w:r w:rsidR="00B153A3">
        <w:instrText xml:space="preserve"> </w:instrText>
      </w:r>
      <w:r w:rsidR="00B153A3">
        <w:rPr>
          <w:sz w:val="18"/>
        </w:rPr>
      </w:r>
      <w:r w:rsidR="00B153A3">
        <w:rPr>
          <w:sz w:val="18"/>
        </w:rPr>
        <w:fldChar w:fldCharType="separate"/>
      </w:r>
      <w:r w:rsidR="00B153A3" w:rsidRPr="00152AC3">
        <w:rPr>
          <w:rFonts w:hint="eastAsia"/>
          <w:sz w:val="18"/>
        </w:rPr>
        <w:t>表</w:t>
      </w:r>
      <w:r w:rsidR="00B153A3" w:rsidRPr="00152AC3">
        <w:rPr>
          <w:rFonts w:hint="eastAsia"/>
          <w:sz w:val="18"/>
        </w:rPr>
        <w:t>1-2</w:t>
      </w:r>
      <w:r w:rsidR="00B153A3">
        <w:rPr>
          <w:sz w:val="18"/>
        </w:rPr>
        <w:fldChar w:fldCharType="end"/>
      </w:r>
      <w:r>
        <w:rPr>
          <w:rFonts w:hint="eastAsia"/>
        </w:rPr>
        <w:t>所示，</w:t>
      </w:r>
      <w:r w:rsidR="00231FD4">
        <w:rPr>
          <w:rFonts w:hint="eastAsia"/>
        </w:rPr>
        <w:t>RV</w:t>
      </w:r>
      <w:r w:rsidR="004A646F">
        <w:rPr>
          <w:rFonts w:hint="eastAsia"/>
        </w:rPr>
        <w:t>64</w:t>
      </w:r>
      <w:r w:rsidR="00231FD4">
        <w:rPr>
          <w:rFonts w:hint="eastAsia"/>
        </w:rPr>
        <w:t>I</w:t>
      </w:r>
      <w:r w:rsidR="00231FD4">
        <w:rPr>
          <w:rFonts w:hint="eastAsia"/>
        </w:rPr>
        <w:t>含</w:t>
      </w:r>
      <w:r w:rsidR="00231FD4">
        <w:rPr>
          <w:rFonts w:hint="eastAsia"/>
        </w:rPr>
        <w:t>3</w:t>
      </w:r>
      <w:r w:rsidR="00231FD4">
        <w:t>2</w:t>
      </w:r>
      <w:r w:rsidR="00231FD4">
        <w:rPr>
          <w:rFonts w:hint="eastAsia"/>
        </w:rPr>
        <w:t>个</w:t>
      </w:r>
      <w:r w:rsidR="004A646F">
        <w:rPr>
          <w:rFonts w:hint="eastAsia"/>
        </w:rPr>
        <w:t>64</w:t>
      </w:r>
      <w:r w:rsidR="00231FD4">
        <w:rPr>
          <w:rFonts w:hint="eastAsia"/>
        </w:rPr>
        <w:t>位整数通用寄存器</w:t>
      </w:r>
      <w:r>
        <w:rPr>
          <w:rFonts w:hint="eastAsia"/>
        </w:rPr>
        <w:t>，此外还有一个</w:t>
      </w:r>
      <w:r>
        <w:rPr>
          <w:rFonts w:hint="eastAsia"/>
        </w:rPr>
        <w:t>64</w:t>
      </w:r>
      <w:r>
        <w:rPr>
          <w:rFonts w:hint="eastAsia"/>
        </w:rPr>
        <w:t>位的程序计数器</w:t>
      </w:r>
      <w:r>
        <w:t>PC</w:t>
      </w:r>
      <w:r>
        <w:rPr>
          <w:rFonts w:hint="eastAsia"/>
        </w:rPr>
        <w:t>，用以指示当前指令地址</w:t>
      </w:r>
      <w:r w:rsidR="004A646F">
        <w:rPr>
          <w:rFonts w:hint="eastAsia"/>
        </w:rPr>
        <w:t>。</w:t>
      </w:r>
      <w:r w:rsidR="00231FD4">
        <w:rPr>
          <w:rFonts w:hint="eastAsia"/>
        </w:rPr>
        <w:t>RISC-V</w:t>
      </w:r>
      <w:r w:rsidR="00231FD4">
        <w:rPr>
          <w:rFonts w:hint="eastAsia"/>
        </w:rPr>
        <w:t>规范的</w:t>
      </w:r>
      <w:r w:rsidR="001460CA">
        <w:rPr>
          <w:rFonts w:hint="eastAsia"/>
        </w:rPr>
        <w:t>A</w:t>
      </w:r>
      <w:r w:rsidR="001460CA">
        <w:t>BI</w:t>
      </w:r>
      <w:r w:rsidR="001460CA">
        <w:rPr>
          <w:rFonts w:hint="eastAsia"/>
        </w:rPr>
        <w:t>接口</w:t>
      </w:r>
      <w:r w:rsidR="00231FD4">
        <w:rPr>
          <w:rFonts w:hint="eastAsia"/>
        </w:rPr>
        <w:t>（</w:t>
      </w:r>
      <w:r w:rsidR="00231FD4">
        <w:rPr>
          <w:rFonts w:hint="eastAsia"/>
        </w:rPr>
        <w:t>Application</w:t>
      </w:r>
      <w:r w:rsidR="00231FD4">
        <w:t xml:space="preserve"> </w:t>
      </w:r>
      <w:r w:rsidR="00231FD4">
        <w:rPr>
          <w:rFonts w:hint="eastAsia"/>
        </w:rPr>
        <w:t>Binary</w:t>
      </w:r>
      <w:r w:rsidR="00231FD4">
        <w:t xml:space="preserve"> </w:t>
      </w:r>
      <w:r w:rsidR="00231FD4">
        <w:rPr>
          <w:rFonts w:hint="eastAsia"/>
        </w:rPr>
        <w:t>Interface</w:t>
      </w:r>
      <w:r w:rsidR="00231FD4">
        <w:rPr>
          <w:rFonts w:hint="eastAsia"/>
        </w:rPr>
        <w:t>，</w:t>
      </w:r>
      <w:r w:rsidR="001460CA">
        <w:rPr>
          <w:rFonts w:hint="eastAsia"/>
        </w:rPr>
        <w:t>应用程序二进制接口</w:t>
      </w:r>
      <w:r w:rsidR="00231FD4">
        <w:rPr>
          <w:rFonts w:hint="eastAsia"/>
        </w:rPr>
        <w:t>）规定了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_Ref157788040 \r \h</w:instrText>
      </w:r>
      <w:r w:rsidR="00E60D03">
        <w:instrText xml:space="preserve"> </w:instrText>
      </w:r>
      <w:r w:rsidR="00E60D03">
        <w:fldChar w:fldCharType="separate"/>
      </w:r>
      <w:r w:rsidR="00E60D03" w:rsidRPr="00152AC3">
        <w:rPr>
          <w:rFonts w:hint="eastAsia"/>
          <w:sz w:val="18"/>
        </w:rPr>
        <w:t>表</w:t>
      </w:r>
      <w:r w:rsidR="00E60D03" w:rsidRPr="00152AC3">
        <w:rPr>
          <w:rFonts w:hint="eastAsia"/>
          <w:sz w:val="18"/>
        </w:rPr>
        <w:t>1-2</w:t>
      </w:r>
      <w:r w:rsidR="00E60D03">
        <w:fldChar w:fldCharType="end"/>
      </w:r>
      <w:r w:rsidR="00C408E0">
        <w:rPr>
          <w:rFonts w:hint="eastAsia"/>
        </w:rPr>
        <w:t>中通用</w:t>
      </w:r>
      <w:r w:rsidR="000A720A">
        <w:rPr>
          <w:rFonts w:hint="eastAsia"/>
        </w:rPr>
        <w:t>整数</w:t>
      </w:r>
      <w:r w:rsidR="001460CA">
        <w:rPr>
          <w:rFonts w:hint="eastAsia"/>
        </w:rPr>
        <w:t>寄存器</w:t>
      </w:r>
      <w:r w:rsidR="000A720A">
        <w:rPr>
          <w:rFonts w:hint="eastAsia"/>
        </w:rPr>
        <w:t>和浮点数寄存器</w:t>
      </w:r>
      <w:r w:rsidR="001460CA">
        <w:rPr>
          <w:rFonts w:hint="eastAsia"/>
        </w:rPr>
        <w:t>的别名，以及</w:t>
      </w:r>
      <w:r w:rsidR="000A720A">
        <w:rPr>
          <w:rFonts w:hint="eastAsia"/>
        </w:rPr>
        <w:t>子程序</w:t>
      </w:r>
      <w:r w:rsidR="001460CA">
        <w:rPr>
          <w:rFonts w:hint="eastAsia"/>
        </w:rPr>
        <w:t>调用时</w:t>
      </w:r>
      <w:r w:rsidR="00231FD4">
        <w:rPr>
          <w:rFonts w:hint="eastAsia"/>
        </w:rPr>
        <w:t>每个寄存器的</w:t>
      </w:r>
      <w:r w:rsidR="001460CA">
        <w:rPr>
          <w:rFonts w:hint="eastAsia"/>
        </w:rPr>
        <w:t>保存</w:t>
      </w:r>
      <w:r w:rsidR="00231FD4">
        <w:rPr>
          <w:rFonts w:hint="eastAsia"/>
        </w:rPr>
        <w:t>使用约定</w:t>
      </w:r>
      <w:r w:rsidR="001460CA">
        <w:rPr>
          <w:rFonts w:hint="eastAsia"/>
        </w:rPr>
        <w:t>。</w:t>
      </w:r>
      <w:r w:rsidR="00F7773A">
        <w:rPr>
          <w:rFonts w:hint="eastAsia"/>
        </w:rPr>
        <w:t>为支持</w:t>
      </w:r>
      <w:r w:rsidR="001460CA">
        <w:rPr>
          <w:rFonts w:hint="eastAsia"/>
        </w:rPr>
        <w:t>F</w:t>
      </w:r>
      <w:r w:rsidR="001460CA">
        <w:rPr>
          <w:rFonts w:hint="eastAsia"/>
        </w:rPr>
        <w:t>和</w:t>
      </w:r>
      <w:r w:rsidR="00231FD4">
        <w:rPr>
          <w:rFonts w:hint="eastAsia"/>
        </w:rPr>
        <w:t>D</w:t>
      </w:r>
      <w:r w:rsidR="000B111F">
        <w:rPr>
          <w:rFonts w:hint="eastAsia"/>
        </w:rPr>
        <w:t>扩展</w:t>
      </w:r>
      <w:r w:rsidR="001460CA">
        <w:rPr>
          <w:rFonts w:hint="eastAsia"/>
        </w:rPr>
        <w:t>指令</w:t>
      </w:r>
      <w:r w:rsidR="000B111F">
        <w:rPr>
          <w:rFonts w:hint="eastAsia"/>
        </w:rPr>
        <w:t>集</w:t>
      </w:r>
      <w:r w:rsidR="00231FD4">
        <w:rPr>
          <w:rFonts w:hint="eastAsia"/>
        </w:rPr>
        <w:t>，</w:t>
      </w:r>
      <w:r w:rsidR="00F7773A">
        <w:rPr>
          <w:rFonts w:hint="eastAsia"/>
        </w:rPr>
        <w:t>还应该配有</w:t>
      </w:r>
      <w:r w:rsidR="00231FD4">
        <w:rPr>
          <w:rFonts w:hint="eastAsia"/>
        </w:rPr>
        <w:t>3</w:t>
      </w:r>
      <w:r w:rsidR="00231FD4">
        <w:t>2</w:t>
      </w:r>
      <w:r w:rsidR="00231FD4">
        <w:rPr>
          <w:rFonts w:hint="eastAsia"/>
        </w:rPr>
        <w:t>个</w:t>
      </w:r>
      <w:r w:rsidR="00F7773A">
        <w:rPr>
          <w:rFonts w:hint="eastAsia"/>
        </w:rPr>
        <w:t>64</w:t>
      </w:r>
      <w:r w:rsidR="00231FD4">
        <w:rPr>
          <w:rFonts w:hint="eastAsia"/>
        </w:rPr>
        <w:t>位的浮点寄存器</w:t>
      </w:r>
      <w:r w:rsidR="00231FD4">
        <w:rPr>
          <w:rFonts w:hint="eastAsia"/>
        </w:rPr>
        <w:t>f</w:t>
      </w:r>
      <w:r w:rsidR="00231FD4">
        <w:t>0</w:t>
      </w:r>
      <w:r w:rsidR="00231FD4">
        <w:rPr>
          <w:rFonts w:hint="eastAsia"/>
        </w:rPr>
        <w:t>~f</w:t>
      </w:r>
      <w:r w:rsidR="00231FD4">
        <w:t>31</w:t>
      </w:r>
      <w:r w:rsidR="00231FD4">
        <w:rPr>
          <w:rFonts w:hint="eastAsia"/>
        </w:rPr>
        <w:t>。</w:t>
      </w:r>
      <w:r w:rsidR="00F7773A">
        <w:rPr>
          <w:rFonts w:hint="eastAsia"/>
        </w:rPr>
        <w:t>本书设计的</w:t>
      </w:r>
      <w:r w:rsidR="006A3E07">
        <w:rPr>
          <w:rFonts w:hint="eastAsia"/>
        </w:rPr>
        <w:t>RV64I</w:t>
      </w:r>
      <w:r w:rsidR="002734DE">
        <w:rPr>
          <w:rFonts w:hint="eastAsia"/>
        </w:rPr>
        <w:t>MAZicsr</w:t>
      </w:r>
      <w:r w:rsidR="002734DE">
        <w:t>_Zifencei</w:t>
      </w:r>
      <w:r w:rsidR="006A3E07">
        <w:t xml:space="preserve"> </w:t>
      </w:r>
      <w:r w:rsidR="00F7773A">
        <w:rPr>
          <w:rFonts w:hint="eastAsia"/>
        </w:rPr>
        <w:t>CPU</w:t>
      </w:r>
      <w:r w:rsidR="00F7773A">
        <w:rPr>
          <w:rFonts w:hint="eastAsia"/>
        </w:rPr>
        <w:t>不包含浮点数运算功能，因此不介绍</w:t>
      </w:r>
      <w:r w:rsidR="00F7773A">
        <w:rPr>
          <w:rFonts w:hint="eastAsia"/>
        </w:rPr>
        <w:t>F</w:t>
      </w:r>
      <w:r w:rsidR="00F7773A">
        <w:rPr>
          <w:rFonts w:hint="eastAsia"/>
        </w:rPr>
        <w:t>和</w:t>
      </w:r>
      <w:r w:rsidR="00F7773A">
        <w:rPr>
          <w:rFonts w:hint="eastAsia"/>
        </w:rPr>
        <w:t>D</w:t>
      </w:r>
      <w:r w:rsidR="000B111F">
        <w:rPr>
          <w:rFonts w:hint="eastAsia"/>
        </w:rPr>
        <w:t>扩展指令集</w:t>
      </w:r>
      <w:r w:rsidR="00F7773A">
        <w:rPr>
          <w:rFonts w:hint="eastAsia"/>
        </w:rPr>
        <w:t>，</w:t>
      </w:r>
      <w:r w:rsidR="00D83FC9">
        <w:rPr>
          <w:rFonts w:hint="eastAsia"/>
        </w:rPr>
        <w:t>也不详解</w:t>
      </w:r>
      <w:r w:rsidR="00F7773A">
        <w:rPr>
          <w:rFonts w:hint="eastAsia"/>
        </w:rPr>
        <w:t>浮点寄存器</w:t>
      </w:r>
      <w:r w:rsidR="00F7773A">
        <w:rPr>
          <w:rFonts w:hint="eastAsia"/>
        </w:rPr>
        <w:t>f</w:t>
      </w:r>
      <w:r w:rsidR="00F7773A">
        <w:t>0</w:t>
      </w:r>
      <w:r w:rsidR="00F7773A">
        <w:rPr>
          <w:rFonts w:hint="eastAsia"/>
        </w:rPr>
        <w:t>~f</w:t>
      </w:r>
      <w:r w:rsidR="00F7773A">
        <w:t>31</w:t>
      </w:r>
      <w:r w:rsidR="00F7773A">
        <w:rPr>
          <w:rFonts w:hint="eastAsia"/>
        </w:rPr>
        <w:t>。</w:t>
      </w:r>
    </w:p>
    <w:p w14:paraId="309BE868" w14:textId="37E1075D" w:rsidR="00231FD4" w:rsidRDefault="00231FD4">
      <w:pPr>
        <w:pStyle w:val="a1"/>
        <w:spacing w:before="78"/>
        <w:pPrChange w:id="14" w:author="Xi Lifeng" w:date="2024-02-20T12:37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5" w:name="_Ref157788040"/>
      <w:r>
        <w:rPr>
          <w:rFonts w:hint="eastAsia"/>
        </w:rPr>
        <w:t>R</w:t>
      </w:r>
      <w:r w:rsidR="00641F0D">
        <w:rPr>
          <w:rFonts w:hint="eastAsia"/>
        </w:rPr>
        <w:t>V64I</w:t>
      </w:r>
      <w:r>
        <w:rPr>
          <w:rFonts w:hint="eastAsia"/>
        </w:rPr>
        <w:t>的</w:t>
      </w:r>
      <w:r w:rsidR="00641F0D">
        <w:rPr>
          <w:rFonts w:hint="eastAsia"/>
        </w:rPr>
        <w:t>通用</w:t>
      </w:r>
      <w:r>
        <w:rPr>
          <w:rFonts w:hint="eastAsia"/>
        </w:rPr>
        <w:t>寄存器</w:t>
      </w:r>
      <w:r w:rsidR="00641F0D">
        <w:rPr>
          <w:rFonts w:hint="eastAsia"/>
        </w:rPr>
        <w:t>与调用</w:t>
      </w:r>
      <w:r>
        <w:rPr>
          <w:rFonts w:hint="eastAsia"/>
        </w:rPr>
        <w:t>约定</w:t>
      </w:r>
      <w:bookmarkEnd w:id="15"/>
    </w:p>
    <w:tbl>
      <w:tblPr>
        <w:tblStyle w:val="ae"/>
        <w:tblW w:w="7725" w:type="dxa"/>
        <w:tblLook w:val="04A0" w:firstRow="1" w:lastRow="0" w:firstColumn="1" w:lastColumn="0" w:noHBand="0" w:noVBand="1"/>
      </w:tblPr>
      <w:tblGrid>
        <w:gridCol w:w="1034"/>
        <w:gridCol w:w="1123"/>
        <w:gridCol w:w="2607"/>
        <w:gridCol w:w="1842"/>
        <w:gridCol w:w="1119"/>
      </w:tblGrid>
      <w:tr w:rsidR="00641F0D" w:rsidRPr="00641F0D" w14:paraId="1DAABBE9" w14:textId="77777777" w:rsidTr="00C13851">
        <w:tc>
          <w:tcPr>
            <w:tcW w:w="1034" w:type="dxa"/>
            <w:hideMark/>
          </w:tcPr>
          <w:p w14:paraId="73204DF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寄存器</w:t>
            </w:r>
          </w:p>
        </w:tc>
        <w:tc>
          <w:tcPr>
            <w:tcW w:w="1123" w:type="dxa"/>
            <w:hideMark/>
          </w:tcPr>
          <w:p w14:paraId="395CEC7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ABI</w:t>
            </w:r>
            <w:r w:rsidRPr="00641F0D">
              <w:rPr>
                <w:b/>
                <w:bCs/>
                <w:sz w:val="18"/>
                <w:szCs w:val="18"/>
              </w:rPr>
              <w:t>别名</w:t>
            </w:r>
          </w:p>
        </w:tc>
        <w:tc>
          <w:tcPr>
            <w:tcW w:w="2607" w:type="dxa"/>
            <w:hideMark/>
          </w:tcPr>
          <w:p w14:paraId="3CE8392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用途描述</w:t>
            </w:r>
          </w:p>
        </w:tc>
        <w:tc>
          <w:tcPr>
            <w:tcW w:w="1842" w:type="dxa"/>
            <w:hideMark/>
          </w:tcPr>
          <w:p w14:paraId="33E5F95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由被调用者保留？</w:t>
            </w:r>
          </w:p>
        </w:tc>
        <w:tc>
          <w:tcPr>
            <w:tcW w:w="1119" w:type="dxa"/>
            <w:hideMark/>
          </w:tcPr>
          <w:p w14:paraId="189B6CD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b/>
                <w:bCs/>
                <w:sz w:val="18"/>
                <w:szCs w:val="18"/>
              </w:rPr>
              <w:t>由谁保存</w:t>
            </w:r>
          </w:p>
        </w:tc>
      </w:tr>
      <w:tr w:rsidR="00641F0D" w:rsidRPr="00641F0D" w14:paraId="78E7C1BB" w14:textId="77777777" w:rsidTr="00C13851">
        <w:tc>
          <w:tcPr>
            <w:tcW w:w="1034" w:type="dxa"/>
            <w:hideMark/>
          </w:tcPr>
          <w:p w14:paraId="39F7AAA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x0</w:t>
            </w:r>
          </w:p>
        </w:tc>
        <w:tc>
          <w:tcPr>
            <w:tcW w:w="1123" w:type="dxa"/>
            <w:hideMark/>
          </w:tcPr>
          <w:p w14:paraId="6D5A3CF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zero</w:t>
            </w:r>
          </w:p>
        </w:tc>
        <w:tc>
          <w:tcPr>
            <w:tcW w:w="2607" w:type="dxa"/>
            <w:hideMark/>
          </w:tcPr>
          <w:p w14:paraId="39E2362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硬编码零</w:t>
            </w:r>
          </w:p>
        </w:tc>
        <w:tc>
          <w:tcPr>
            <w:tcW w:w="1842" w:type="dxa"/>
            <w:hideMark/>
          </w:tcPr>
          <w:p w14:paraId="3643A52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5C245543" w14:textId="2747CE9E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641F0D" w:rsidRPr="00641F0D" w14:paraId="492272E9" w14:textId="77777777" w:rsidTr="00C13851">
        <w:tc>
          <w:tcPr>
            <w:tcW w:w="1034" w:type="dxa"/>
            <w:hideMark/>
          </w:tcPr>
          <w:p w14:paraId="6E000D5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</w:t>
            </w:r>
          </w:p>
        </w:tc>
        <w:tc>
          <w:tcPr>
            <w:tcW w:w="1123" w:type="dxa"/>
            <w:hideMark/>
          </w:tcPr>
          <w:p w14:paraId="130C4D0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ra</w:t>
            </w:r>
          </w:p>
        </w:tc>
        <w:tc>
          <w:tcPr>
            <w:tcW w:w="2607" w:type="dxa"/>
            <w:hideMark/>
          </w:tcPr>
          <w:p w14:paraId="59F39C3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返回地址</w:t>
            </w:r>
          </w:p>
        </w:tc>
        <w:tc>
          <w:tcPr>
            <w:tcW w:w="1842" w:type="dxa"/>
            <w:hideMark/>
          </w:tcPr>
          <w:p w14:paraId="71BDF82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1FE5ACC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1E3615E" w14:textId="77777777" w:rsidTr="00C13851">
        <w:tc>
          <w:tcPr>
            <w:tcW w:w="1034" w:type="dxa"/>
            <w:hideMark/>
          </w:tcPr>
          <w:p w14:paraId="499F30F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x2</w:t>
            </w:r>
          </w:p>
        </w:tc>
        <w:tc>
          <w:tcPr>
            <w:tcW w:w="1123" w:type="dxa"/>
            <w:hideMark/>
          </w:tcPr>
          <w:p w14:paraId="7B25F87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sp</w:t>
            </w:r>
            <w:proofErr w:type="spellEnd"/>
          </w:p>
        </w:tc>
        <w:tc>
          <w:tcPr>
            <w:tcW w:w="2607" w:type="dxa"/>
            <w:hideMark/>
          </w:tcPr>
          <w:p w14:paraId="7AB93E9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栈指针</w:t>
            </w:r>
          </w:p>
        </w:tc>
        <w:tc>
          <w:tcPr>
            <w:tcW w:w="1842" w:type="dxa"/>
            <w:hideMark/>
          </w:tcPr>
          <w:p w14:paraId="2FA45AD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4F3EA8E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2F9EF314" w14:textId="77777777" w:rsidTr="00C13851">
        <w:tc>
          <w:tcPr>
            <w:tcW w:w="1034" w:type="dxa"/>
            <w:hideMark/>
          </w:tcPr>
          <w:p w14:paraId="7B1B21B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x3</w:t>
            </w:r>
          </w:p>
        </w:tc>
        <w:tc>
          <w:tcPr>
            <w:tcW w:w="1123" w:type="dxa"/>
            <w:hideMark/>
          </w:tcPr>
          <w:p w14:paraId="5AEA8AF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gp</w:t>
            </w:r>
            <w:proofErr w:type="spellEnd"/>
          </w:p>
        </w:tc>
        <w:tc>
          <w:tcPr>
            <w:tcW w:w="2607" w:type="dxa"/>
            <w:hideMark/>
          </w:tcPr>
          <w:p w14:paraId="72E29CE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全局指针</w:t>
            </w:r>
          </w:p>
        </w:tc>
        <w:tc>
          <w:tcPr>
            <w:tcW w:w="1842" w:type="dxa"/>
            <w:hideMark/>
          </w:tcPr>
          <w:p w14:paraId="7AAAC62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047FA30E" w14:textId="28CAFEB9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641F0D" w:rsidRPr="00641F0D" w14:paraId="5C868F87" w14:textId="77777777" w:rsidTr="00C13851">
        <w:tc>
          <w:tcPr>
            <w:tcW w:w="1034" w:type="dxa"/>
            <w:hideMark/>
          </w:tcPr>
          <w:p w14:paraId="7FE0196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x4</w:t>
            </w:r>
          </w:p>
        </w:tc>
        <w:tc>
          <w:tcPr>
            <w:tcW w:w="1123" w:type="dxa"/>
            <w:hideMark/>
          </w:tcPr>
          <w:p w14:paraId="533CA8F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1F0D">
              <w:rPr>
                <w:sz w:val="18"/>
                <w:szCs w:val="18"/>
              </w:rPr>
              <w:t>tp</w:t>
            </w:r>
            <w:proofErr w:type="spellEnd"/>
          </w:p>
        </w:tc>
        <w:tc>
          <w:tcPr>
            <w:tcW w:w="2607" w:type="dxa"/>
            <w:hideMark/>
          </w:tcPr>
          <w:p w14:paraId="592BE0E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线程指针</w:t>
            </w:r>
          </w:p>
        </w:tc>
        <w:tc>
          <w:tcPr>
            <w:tcW w:w="1842" w:type="dxa"/>
            <w:hideMark/>
          </w:tcPr>
          <w:p w14:paraId="035EF1F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  <w:tc>
          <w:tcPr>
            <w:tcW w:w="1119" w:type="dxa"/>
            <w:hideMark/>
          </w:tcPr>
          <w:p w14:paraId="6C74EBCA" w14:textId="0E9AB802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—</w:t>
            </w:r>
          </w:p>
        </w:tc>
      </w:tr>
      <w:tr w:rsidR="007B67FB" w:rsidRPr="00641F0D" w14:paraId="53B92530" w14:textId="77777777" w:rsidTr="00C13851">
        <w:tc>
          <w:tcPr>
            <w:tcW w:w="1034" w:type="dxa"/>
          </w:tcPr>
          <w:p w14:paraId="4A03939C" w14:textId="69612BD4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23" w:type="dxa"/>
          </w:tcPr>
          <w:p w14:paraId="0642AA5B" w14:textId="34E29858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607" w:type="dxa"/>
          </w:tcPr>
          <w:p w14:paraId="468E2100" w14:textId="63B69072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临时寄存器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备用链接寄存器</w:t>
            </w:r>
          </w:p>
        </w:tc>
        <w:tc>
          <w:tcPr>
            <w:tcW w:w="1842" w:type="dxa"/>
          </w:tcPr>
          <w:p w14:paraId="5594E2D4" w14:textId="5502A3DA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19" w:type="dxa"/>
          </w:tcPr>
          <w:p w14:paraId="4BCEB316" w14:textId="6975B0F1" w:rsidR="007B67FB" w:rsidRPr="00641F0D" w:rsidRDefault="007B67FB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调用者</w:t>
            </w:r>
          </w:p>
        </w:tc>
      </w:tr>
      <w:tr w:rsidR="00641F0D" w:rsidRPr="00641F0D" w14:paraId="26F5868D" w14:textId="77777777" w:rsidTr="00C13851">
        <w:tc>
          <w:tcPr>
            <w:tcW w:w="1034" w:type="dxa"/>
            <w:hideMark/>
          </w:tcPr>
          <w:p w14:paraId="60BAA8C7" w14:textId="053E578C" w:rsidR="00641F0D" w:rsidRPr="00641F0D" w:rsidRDefault="00E85932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7B67FB">
              <w:rPr>
                <w:sz w:val="18"/>
                <w:szCs w:val="18"/>
              </w:rPr>
              <w:t>6</w:t>
            </w:r>
            <w:r w:rsidR="00641F0D" w:rsidRPr="00641F0D">
              <w:rPr>
                <w:sz w:val="18"/>
                <w:szCs w:val="18"/>
              </w:rPr>
              <w:t>~x7</w:t>
            </w:r>
          </w:p>
        </w:tc>
        <w:tc>
          <w:tcPr>
            <w:tcW w:w="1123" w:type="dxa"/>
            <w:hideMark/>
          </w:tcPr>
          <w:p w14:paraId="73E9B328" w14:textId="43B13EB2" w:rsidR="00641F0D" w:rsidRPr="00641F0D" w:rsidRDefault="00E85932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7B67FB">
              <w:rPr>
                <w:sz w:val="18"/>
                <w:szCs w:val="18"/>
              </w:rPr>
              <w:t>1</w:t>
            </w:r>
            <w:r w:rsidR="00641F0D" w:rsidRPr="00641F0D">
              <w:rPr>
                <w:sz w:val="18"/>
                <w:szCs w:val="18"/>
              </w:rPr>
              <w:t>~t2</w:t>
            </w:r>
          </w:p>
        </w:tc>
        <w:tc>
          <w:tcPr>
            <w:tcW w:w="2607" w:type="dxa"/>
            <w:hideMark/>
          </w:tcPr>
          <w:p w14:paraId="678AEFB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临时寄存器</w:t>
            </w:r>
          </w:p>
        </w:tc>
        <w:tc>
          <w:tcPr>
            <w:tcW w:w="1842" w:type="dxa"/>
            <w:hideMark/>
          </w:tcPr>
          <w:p w14:paraId="581AB51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13A11D8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1A6EB360" w14:textId="77777777" w:rsidTr="00C13851">
        <w:tc>
          <w:tcPr>
            <w:tcW w:w="1034" w:type="dxa"/>
            <w:hideMark/>
          </w:tcPr>
          <w:p w14:paraId="34379AE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x8</w:t>
            </w:r>
          </w:p>
        </w:tc>
        <w:tc>
          <w:tcPr>
            <w:tcW w:w="1123" w:type="dxa"/>
            <w:hideMark/>
          </w:tcPr>
          <w:p w14:paraId="543E54E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s0/</w:t>
            </w:r>
            <w:proofErr w:type="spellStart"/>
            <w:r w:rsidRPr="00641F0D">
              <w:rPr>
                <w:sz w:val="18"/>
                <w:szCs w:val="18"/>
              </w:rPr>
              <w:t>fp</w:t>
            </w:r>
            <w:proofErr w:type="spellEnd"/>
          </w:p>
        </w:tc>
        <w:tc>
          <w:tcPr>
            <w:tcW w:w="2607" w:type="dxa"/>
            <w:hideMark/>
          </w:tcPr>
          <w:p w14:paraId="764CED1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帧指针</w:t>
            </w:r>
          </w:p>
        </w:tc>
        <w:tc>
          <w:tcPr>
            <w:tcW w:w="1842" w:type="dxa"/>
            <w:hideMark/>
          </w:tcPr>
          <w:p w14:paraId="0030D29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6C0BC41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2B417CF5" w14:textId="77777777" w:rsidTr="00C13851">
        <w:tc>
          <w:tcPr>
            <w:tcW w:w="1034" w:type="dxa"/>
            <w:hideMark/>
          </w:tcPr>
          <w:p w14:paraId="23E425E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lastRenderedPageBreak/>
              <w:t>x9</w:t>
            </w:r>
          </w:p>
        </w:tc>
        <w:tc>
          <w:tcPr>
            <w:tcW w:w="1123" w:type="dxa"/>
            <w:hideMark/>
          </w:tcPr>
          <w:p w14:paraId="028E88A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s1</w:t>
            </w:r>
          </w:p>
        </w:tc>
        <w:tc>
          <w:tcPr>
            <w:tcW w:w="2607" w:type="dxa"/>
            <w:hideMark/>
          </w:tcPr>
          <w:p w14:paraId="311C321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</w:p>
        </w:tc>
        <w:tc>
          <w:tcPr>
            <w:tcW w:w="1842" w:type="dxa"/>
            <w:hideMark/>
          </w:tcPr>
          <w:p w14:paraId="21B9D57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713F7A3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473C77D3" w14:textId="77777777" w:rsidTr="00C13851">
        <w:tc>
          <w:tcPr>
            <w:tcW w:w="1034" w:type="dxa"/>
            <w:hideMark/>
          </w:tcPr>
          <w:p w14:paraId="0A63942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x10~x11</w:t>
            </w:r>
          </w:p>
        </w:tc>
        <w:tc>
          <w:tcPr>
            <w:tcW w:w="1123" w:type="dxa"/>
            <w:hideMark/>
          </w:tcPr>
          <w:p w14:paraId="29376B25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a0~a1</w:t>
            </w:r>
          </w:p>
        </w:tc>
        <w:tc>
          <w:tcPr>
            <w:tcW w:w="2607" w:type="dxa"/>
            <w:hideMark/>
          </w:tcPr>
          <w:p w14:paraId="4E162F2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函数参数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返回值</w:t>
            </w:r>
          </w:p>
        </w:tc>
        <w:tc>
          <w:tcPr>
            <w:tcW w:w="1842" w:type="dxa"/>
            <w:hideMark/>
          </w:tcPr>
          <w:p w14:paraId="441BB44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75E0AC3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A2CBDE0" w14:textId="77777777" w:rsidTr="00C13851">
        <w:tc>
          <w:tcPr>
            <w:tcW w:w="1034" w:type="dxa"/>
            <w:hideMark/>
          </w:tcPr>
          <w:p w14:paraId="75CDC79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x12~x17</w:t>
            </w:r>
          </w:p>
        </w:tc>
        <w:tc>
          <w:tcPr>
            <w:tcW w:w="1123" w:type="dxa"/>
            <w:hideMark/>
          </w:tcPr>
          <w:p w14:paraId="726E17C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a2~a7</w:t>
            </w:r>
          </w:p>
        </w:tc>
        <w:tc>
          <w:tcPr>
            <w:tcW w:w="2607" w:type="dxa"/>
            <w:hideMark/>
          </w:tcPr>
          <w:p w14:paraId="04935BA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函数参数</w:t>
            </w:r>
          </w:p>
        </w:tc>
        <w:tc>
          <w:tcPr>
            <w:tcW w:w="1842" w:type="dxa"/>
            <w:hideMark/>
          </w:tcPr>
          <w:p w14:paraId="242FE33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C2CB51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08F7BE36" w14:textId="77777777" w:rsidTr="00C13851">
        <w:tc>
          <w:tcPr>
            <w:tcW w:w="1034" w:type="dxa"/>
            <w:hideMark/>
          </w:tcPr>
          <w:p w14:paraId="617D17E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x18~x27</w:t>
            </w:r>
          </w:p>
        </w:tc>
        <w:tc>
          <w:tcPr>
            <w:tcW w:w="1123" w:type="dxa"/>
            <w:hideMark/>
          </w:tcPr>
          <w:p w14:paraId="170A2D5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s2~s11</w:t>
            </w:r>
          </w:p>
        </w:tc>
        <w:tc>
          <w:tcPr>
            <w:tcW w:w="2607" w:type="dxa"/>
            <w:hideMark/>
          </w:tcPr>
          <w:p w14:paraId="7C794BB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保存寄存器</w:t>
            </w:r>
          </w:p>
        </w:tc>
        <w:tc>
          <w:tcPr>
            <w:tcW w:w="1842" w:type="dxa"/>
            <w:hideMark/>
          </w:tcPr>
          <w:p w14:paraId="5459F29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19BD29C2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1781E1D9" w14:textId="77777777" w:rsidTr="00C13851">
        <w:tc>
          <w:tcPr>
            <w:tcW w:w="1034" w:type="dxa"/>
            <w:hideMark/>
          </w:tcPr>
          <w:p w14:paraId="2348E31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x28~x31</w:t>
            </w:r>
          </w:p>
        </w:tc>
        <w:tc>
          <w:tcPr>
            <w:tcW w:w="1123" w:type="dxa"/>
            <w:hideMark/>
          </w:tcPr>
          <w:p w14:paraId="3E3C385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t3~t6</w:t>
            </w:r>
          </w:p>
        </w:tc>
        <w:tc>
          <w:tcPr>
            <w:tcW w:w="2607" w:type="dxa"/>
            <w:hideMark/>
          </w:tcPr>
          <w:p w14:paraId="274AB67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临时寄存器</w:t>
            </w:r>
          </w:p>
        </w:tc>
        <w:tc>
          <w:tcPr>
            <w:tcW w:w="1842" w:type="dxa"/>
            <w:hideMark/>
          </w:tcPr>
          <w:p w14:paraId="784741B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60B193D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743DB752" w14:textId="77777777" w:rsidTr="00C13851">
        <w:tc>
          <w:tcPr>
            <w:tcW w:w="1034" w:type="dxa"/>
            <w:hideMark/>
          </w:tcPr>
          <w:p w14:paraId="6CC1F88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f0~f7</w:t>
            </w:r>
          </w:p>
        </w:tc>
        <w:tc>
          <w:tcPr>
            <w:tcW w:w="1123" w:type="dxa"/>
            <w:hideMark/>
          </w:tcPr>
          <w:p w14:paraId="686843C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ft0~ft7</w:t>
            </w:r>
          </w:p>
        </w:tc>
        <w:tc>
          <w:tcPr>
            <w:tcW w:w="2607" w:type="dxa"/>
            <w:hideMark/>
          </w:tcPr>
          <w:p w14:paraId="02FE444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浮点临时寄存器</w:t>
            </w:r>
          </w:p>
        </w:tc>
        <w:tc>
          <w:tcPr>
            <w:tcW w:w="1842" w:type="dxa"/>
            <w:hideMark/>
          </w:tcPr>
          <w:p w14:paraId="6F8E16B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390AF3F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62932982" w14:textId="77777777" w:rsidTr="00C13851">
        <w:tc>
          <w:tcPr>
            <w:tcW w:w="1034" w:type="dxa"/>
            <w:hideMark/>
          </w:tcPr>
          <w:p w14:paraId="7EAEC34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f8~f9</w:t>
            </w:r>
          </w:p>
        </w:tc>
        <w:tc>
          <w:tcPr>
            <w:tcW w:w="1123" w:type="dxa"/>
            <w:hideMark/>
          </w:tcPr>
          <w:p w14:paraId="1185F8E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fs0~fs1</w:t>
            </w:r>
          </w:p>
        </w:tc>
        <w:tc>
          <w:tcPr>
            <w:tcW w:w="2607" w:type="dxa"/>
            <w:hideMark/>
          </w:tcPr>
          <w:p w14:paraId="5BAB3AE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浮点保存寄存器</w:t>
            </w:r>
          </w:p>
        </w:tc>
        <w:tc>
          <w:tcPr>
            <w:tcW w:w="1842" w:type="dxa"/>
            <w:hideMark/>
          </w:tcPr>
          <w:p w14:paraId="52FF2FC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22D8647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539C043D" w14:textId="77777777" w:rsidTr="00C13851">
        <w:tc>
          <w:tcPr>
            <w:tcW w:w="1034" w:type="dxa"/>
            <w:hideMark/>
          </w:tcPr>
          <w:p w14:paraId="42AC38D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f10~f11</w:t>
            </w:r>
          </w:p>
        </w:tc>
        <w:tc>
          <w:tcPr>
            <w:tcW w:w="1123" w:type="dxa"/>
            <w:hideMark/>
          </w:tcPr>
          <w:p w14:paraId="640E71EA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fa0~fa1</w:t>
            </w:r>
          </w:p>
        </w:tc>
        <w:tc>
          <w:tcPr>
            <w:tcW w:w="2607" w:type="dxa"/>
            <w:hideMark/>
          </w:tcPr>
          <w:p w14:paraId="193512F9" w14:textId="7077695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</w:t>
            </w:r>
            <w:r w:rsidR="00D83FC9">
              <w:rPr>
                <w:rFonts w:hint="eastAsia"/>
                <w:sz w:val="18"/>
                <w:szCs w:val="18"/>
              </w:rPr>
              <w:t>函数</w:t>
            </w:r>
            <w:r w:rsidRPr="00641F0D">
              <w:rPr>
                <w:sz w:val="18"/>
                <w:szCs w:val="18"/>
              </w:rPr>
              <w:t>参数</w:t>
            </w:r>
            <w:r w:rsidRPr="00641F0D">
              <w:rPr>
                <w:sz w:val="18"/>
                <w:szCs w:val="18"/>
              </w:rPr>
              <w:t>/</w:t>
            </w:r>
            <w:r w:rsidRPr="00641F0D">
              <w:rPr>
                <w:sz w:val="18"/>
                <w:szCs w:val="18"/>
              </w:rPr>
              <w:t>返回值</w:t>
            </w:r>
          </w:p>
        </w:tc>
        <w:tc>
          <w:tcPr>
            <w:tcW w:w="1842" w:type="dxa"/>
            <w:hideMark/>
          </w:tcPr>
          <w:p w14:paraId="2425A2B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2DF17AC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7F0655BA" w14:textId="77777777" w:rsidTr="00C13851">
        <w:tc>
          <w:tcPr>
            <w:tcW w:w="1034" w:type="dxa"/>
            <w:hideMark/>
          </w:tcPr>
          <w:p w14:paraId="235B817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f12~f17</w:t>
            </w:r>
          </w:p>
        </w:tc>
        <w:tc>
          <w:tcPr>
            <w:tcW w:w="1123" w:type="dxa"/>
            <w:hideMark/>
          </w:tcPr>
          <w:p w14:paraId="08816109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fa2~fa7</w:t>
            </w:r>
          </w:p>
        </w:tc>
        <w:tc>
          <w:tcPr>
            <w:tcW w:w="2607" w:type="dxa"/>
            <w:hideMark/>
          </w:tcPr>
          <w:p w14:paraId="66744459" w14:textId="59EBE503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</w:t>
            </w:r>
            <w:r w:rsidR="00D83FC9">
              <w:rPr>
                <w:rFonts w:hint="eastAsia"/>
                <w:sz w:val="18"/>
                <w:szCs w:val="18"/>
              </w:rPr>
              <w:t>函数</w:t>
            </w:r>
            <w:r w:rsidRPr="00641F0D">
              <w:rPr>
                <w:sz w:val="18"/>
                <w:szCs w:val="18"/>
              </w:rPr>
              <w:t>参数</w:t>
            </w:r>
          </w:p>
        </w:tc>
        <w:tc>
          <w:tcPr>
            <w:tcW w:w="1842" w:type="dxa"/>
            <w:hideMark/>
          </w:tcPr>
          <w:p w14:paraId="156EFF5F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E47AEB6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  <w:tr w:rsidR="00641F0D" w:rsidRPr="00641F0D" w14:paraId="32F41414" w14:textId="77777777" w:rsidTr="00C13851">
        <w:tc>
          <w:tcPr>
            <w:tcW w:w="1034" w:type="dxa"/>
            <w:hideMark/>
          </w:tcPr>
          <w:p w14:paraId="3113CA11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f18~f27</w:t>
            </w:r>
          </w:p>
        </w:tc>
        <w:tc>
          <w:tcPr>
            <w:tcW w:w="1123" w:type="dxa"/>
            <w:hideMark/>
          </w:tcPr>
          <w:p w14:paraId="5F3BADA3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fs2~fs11</w:t>
            </w:r>
          </w:p>
        </w:tc>
        <w:tc>
          <w:tcPr>
            <w:tcW w:w="2607" w:type="dxa"/>
            <w:hideMark/>
          </w:tcPr>
          <w:p w14:paraId="0F8140A7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浮点保存寄存器</w:t>
            </w:r>
          </w:p>
        </w:tc>
        <w:tc>
          <w:tcPr>
            <w:tcW w:w="1842" w:type="dxa"/>
            <w:hideMark/>
          </w:tcPr>
          <w:p w14:paraId="6C99F280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是</w:t>
            </w:r>
          </w:p>
        </w:tc>
        <w:tc>
          <w:tcPr>
            <w:tcW w:w="1119" w:type="dxa"/>
            <w:hideMark/>
          </w:tcPr>
          <w:p w14:paraId="68F8FC4D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被调用者</w:t>
            </w:r>
          </w:p>
        </w:tc>
      </w:tr>
      <w:tr w:rsidR="00641F0D" w:rsidRPr="00641F0D" w14:paraId="62C9BE50" w14:textId="77777777" w:rsidTr="00C13851">
        <w:tc>
          <w:tcPr>
            <w:tcW w:w="1034" w:type="dxa"/>
            <w:hideMark/>
          </w:tcPr>
          <w:p w14:paraId="58B311A4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f28~f31</w:t>
            </w:r>
          </w:p>
        </w:tc>
        <w:tc>
          <w:tcPr>
            <w:tcW w:w="1123" w:type="dxa"/>
            <w:hideMark/>
          </w:tcPr>
          <w:p w14:paraId="68B89A44" w14:textId="40AF9F9B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ft8~</w:t>
            </w:r>
            <w:r w:rsidR="00D83FC9">
              <w:rPr>
                <w:rFonts w:hint="eastAsia"/>
                <w:sz w:val="18"/>
                <w:szCs w:val="18"/>
              </w:rPr>
              <w:t>f</w:t>
            </w:r>
            <w:r w:rsidRPr="00641F0D">
              <w:rPr>
                <w:sz w:val="18"/>
                <w:szCs w:val="18"/>
              </w:rPr>
              <w:t>t11</w:t>
            </w:r>
          </w:p>
        </w:tc>
        <w:tc>
          <w:tcPr>
            <w:tcW w:w="2607" w:type="dxa"/>
            <w:hideMark/>
          </w:tcPr>
          <w:p w14:paraId="0D030CCE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浮点临时寄存器</w:t>
            </w:r>
          </w:p>
        </w:tc>
        <w:tc>
          <w:tcPr>
            <w:tcW w:w="1842" w:type="dxa"/>
            <w:hideMark/>
          </w:tcPr>
          <w:p w14:paraId="490EF61B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否</w:t>
            </w:r>
          </w:p>
        </w:tc>
        <w:tc>
          <w:tcPr>
            <w:tcW w:w="1119" w:type="dxa"/>
            <w:hideMark/>
          </w:tcPr>
          <w:p w14:paraId="5E043748" w14:textId="77777777" w:rsidR="00641F0D" w:rsidRPr="00641F0D" w:rsidRDefault="00641F0D" w:rsidP="00641F0D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 w:rsidRPr="00641F0D">
              <w:rPr>
                <w:sz w:val="18"/>
                <w:szCs w:val="18"/>
              </w:rPr>
              <w:t>调用者</w:t>
            </w:r>
          </w:p>
        </w:tc>
      </w:tr>
    </w:tbl>
    <w:p w14:paraId="656A61E4" w14:textId="77777777" w:rsidR="00E85932" w:rsidRDefault="00E85932" w:rsidP="008F398B">
      <w:pPr>
        <w:pStyle w:val="a3"/>
        <w:ind w:firstLine="420"/>
      </w:pPr>
      <w:r>
        <w:rPr>
          <w:rFonts w:hint="eastAsia"/>
        </w:rPr>
        <w:t>对</w:t>
      </w:r>
      <w:r w:rsidR="00231FD4">
        <w:rPr>
          <w:rFonts w:hint="eastAsia"/>
        </w:rPr>
        <w:t>整数寄存器</w:t>
      </w:r>
      <w:r>
        <w:rPr>
          <w:rFonts w:hint="eastAsia"/>
        </w:rPr>
        <w:t>x</w:t>
      </w:r>
      <w:r>
        <w:t>0~x31</w:t>
      </w:r>
      <w:r w:rsidR="00D83FC9">
        <w:rPr>
          <w:rFonts w:hint="eastAsia"/>
        </w:rPr>
        <w:t>的解释如下</w:t>
      </w:r>
      <w:r w:rsidR="00231FD4">
        <w:rPr>
          <w:rFonts w:hint="eastAsia"/>
        </w:rPr>
        <w:t>：</w:t>
      </w:r>
    </w:p>
    <w:p w14:paraId="47F92531" w14:textId="23F371AC" w:rsidR="00231FD4" w:rsidRPr="00974CDB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 w:rsidRPr="00974CDB">
        <w:rPr>
          <w:rFonts w:hint="eastAsia"/>
        </w:rPr>
        <w:t>零寄存器</w:t>
      </w:r>
      <w:r w:rsidR="004229AD" w:rsidRPr="00974CDB">
        <w:rPr>
          <w:rFonts w:hint="eastAsia"/>
        </w:rPr>
        <w:t>x</w:t>
      </w:r>
      <w:r w:rsidR="004229AD" w:rsidRPr="00974CDB">
        <w:t>0</w:t>
      </w:r>
      <w:r w:rsidR="004229AD">
        <w:rPr>
          <w:rFonts w:hint="eastAsia"/>
        </w:rPr>
        <w:t>/</w:t>
      </w:r>
      <w:r w:rsidRPr="00974CDB">
        <w:rPr>
          <w:rFonts w:hint="eastAsia"/>
        </w:rPr>
        <w:t>zero</w:t>
      </w:r>
      <w:r w:rsidRPr="00974CDB">
        <w:rPr>
          <w:rFonts w:hint="eastAsia"/>
        </w:rPr>
        <w:t>：</w:t>
      </w:r>
      <w:r w:rsidR="00E85932" w:rsidRPr="00974CDB">
        <w:rPr>
          <w:rFonts w:hint="eastAsia"/>
        </w:rPr>
        <w:t>硬连线零，任何时候</w:t>
      </w:r>
      <w:r w:rsidR="004229AD">
        <w:rPr>
          <w:rFonts w:hint="eastAsia"/>
        </w:rPr>
        <w:t>都</w:t>
      </w:r>
      <w:r w:rsidRPr="00974CDB">
        <w:rPr>
          <w:rFonts w:hint="eastAsia"/>
        </w:rPr>
        <w:t>读出零</w:t>
      </w:r>
      <w:r w:rsidR="00E85932" w:rsidRPr="00974CDB">
        <w:rPr>
          <w:rFonts w:hint="eastAsia"/>
        </w:rPr>
        <w:t>，不支持写入</w:t>
      </w:r>
      <w:r w:rsidRPr="00974CDB">
        <w:rPr>
          <w:rFonts w:hint="eastAsia"/>
        </w:rPr>
        <w:t>。</w:t>
      </w:r>
    </w:p>
    <w:p w14:paraId="3C149DD8" w14:textId="4C7A3333" w:rsidR="00231FD4" w:rsidRPr="00974CDB" w:rsidRDefault="005C4AC7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 w:rsidRPr="00974CDB">
        <w:rPr>
          <w:rFonts w:hint="eastAsia"/>
        </w:rPr>
        <w:t>子程序</w:t>
      </w:r>
      <w:r w:rsidR="00231FD4" w:rsidRPr="00974CDB">
        <w:rPr>
          <w:rFonts w:hint="eastAsia"/>
        </w:rPr>
        <w:t>调用相关寄存器：</w:t>
      </w:r>
      <w:r w:rsidR="006267EA" w:rsidRPr="00974CDB">
        <w:rPr>
          <w:rFonts w:hint="eastAsia"/>
        </w:rPr>
        <w:t>子程序也称为函数或过程。调用时可能需要</w:t>
      </w:r>
      <w:r w:rsidR="00231FD4" w:rsidRPr="00974CDB">
        <w:rPr>
          <w:rFonts w:hint="eastAsia"/>
        </w:rPr>
        <w:t>参数传递数值和返回结果</w:t>
      </w:r>
      <w:r w:rsidR="006267EA" w:rsidRPr="00974CDB">
        <w:rPr>
          <w:rFonts w:hint="eastAsia"/>
        </w:rPr>
        <w:t>，也可能</w:t>
      </w:r>
      <w:r w:rsidR="00231FD4" w:rsidRPr="00974CDB">
        <w:rPr>
          <w:rFonts w:hint="eastAsia"/>
        </w:rPr>
        <w:t>无返回值。</w:t>
      </w:r>
    </w:p>
    <w:p w14:paraId="7DF84786" w14:textId="2B8AC73E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t>返回地址寄存器</w:t>
      </w:r>
      <w:r w:rsidR="005C4AC7" w:rsidRPr="00E85932">
        <w:rPr>
          <w:rFonts w:hint="eastAsia"/>
        </w:rPr>
        <w:t>x</w:t>
      </w:r>
      <w:r w:rsidR="005C4AC7" w:rsidRPr="00E85932">
        <w:t>1</w:t>
      </w:r>
      <w:r w:rsidR="005C4AC7">
        <w:rPr>
          <w:rFonts w:hint="eastAsia"/>
        </w:rPr>
        <w:t>/</w:t>
      </w:r>
      <w:r w:rsidRPr="00E85932">
        <w:t>ra</w:t>
      </w:r>
      <w:r w:rsidRPr="00E85932">
        <w:rPr>
          <w:rFonts w:hint="eastAsia"/>
        </w:rPr>
        <w:t>：，在执行子程序调用指令时，将</w:t>
      </w:r>
      <w:r w:rsidR="00F75C5F">
        <w:rPr>
          <w:rFonts w:hint="eastAsia"/>
        </w:rPr>
        <w:t>主程序中的返回地址，即调用指令的下一条指令的地址（</w:t>
      </w:r>
      <w:r w:rsidRPr="00E85932">
        <w:rPr>
          <w:rFonts w:hint="eastAsia"/>
        </w:rPr>
        <w:t>PC+</w:t>
      </w:r>
      <w:r w:rsidRPr="00E85932">
        <w:t>4</w:t>
      </w:r>
      <w:r w:rsidR="00F75C5F">
        <w:rPr>
          <w:rFonts w:hint="eastAsia"/>
        </w:rPr>
        <w:t>）写</w:t>
      </w:r>
      <w:r w:rsidRPr="00E85932">
        <w:rPr>
          <w:rFonts w:hint="eastAsia"/>
        </w:rPr>
        <w:t>入</w:t>
      </w:r>
      <w:r w:rsidR="00F75C5F" w:rsidRPr="00E85932">
        <w:t>寄存器</w:t>
      </w:r>
      <w:r w:rsidRPr="00E85932">
        <w:rPr>
          <w:rFonts w:hint="eastAsia"/>
        </w:rPr>
        <w:t>ra</w:t>
      </w:r>
      <w:r w:rsidR="00F75C5F">
        <w:rPr>
          <w:rFonts w:hint="eastAsia"/>
        </w:rPr>
        <w:t>。当</w:t>
      </w:r>
      <w:r w:rsidRPr="00E85932">
        <w:rPr>
          <w:rFonts w:hint="eastAsia"/>
        </w:rPr>
        <w:t>子程序返回时，将</w:t>
      </w:r>
      <w:r w:rsidRPr="00E85932">
        <w:rPr>
          <w:rFonts w:hint="eastAsia"/>
        </w:rPr>
        <w:t>ra</w:t>
      </w:r>
      <w:r w:rsidRPr="00E85932">
        <w:rPr>
          <w:rFonts w:hint="eastAsia"/>
        </w:rPr>
        <w:t>内容</w:t>
      </w:r>
      <w:r w:rsidR="00F75C5F">
        <w:rPr>
          <w:rFonts w:hint="eastAsia"/>
        </w:rPr>
        <w:t>再写回到程序寄存器</w:t>
      </w:r>
      <w:r w:rsidRPr="00E85932">
        <w:rPr>
          <w:rFonts w:hint="eastAsia"/>
        </w:rPr>
        <w:t>PC</w:t>
      </w:r>
      <w:r w:rsidR="00F75C5F">
        <w:rPr>
          <w:rFonts w:hint="eastAsia"/>
        </w:rPr>
        <w:t>中</w:t>
      </w:r>
      <w:r w:rsidRPr="00E85932">
        <w:rPr>
          <w:rFonts w:hint="eastAsia"/>
        </w:rPr>
        <w:t>，</w:t>
      </w:r>
      <w:r w:rsidR="00F75C5F">
        <w:rPr>
          <w:rFonts w:hint="eastAsia"/>
        </w:rPr>
        <w:t>从而</w:t>
      </w:r>
      <w:r w:rsidRPr="00E85932">
        <w:rPr>
          <w:rFonts w:hint="eastAsia"/>
        </w:rPr>
        <w:t>返回主程序断点。</w:t>
      </w:r>
    </w:p>
    <w:p w14:paraId="38DCDAA3" w14:textId="4AA32744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rPr>
          <w:rFonts w:hint="eastAsia"/>
        </w:rPr>
        <w:t>函数参数寄存器</w:t>
      </w:r>
      <w:r w:rsidR="005C4AC7" w:rsidRPr="00E85932">
        <w:rPr>
          <w:rFonts w:hint="eastAsia"/>
        </w:rPr>
        <w:t>x</w:t>
      </w:r>
      <w:r w:rsidR="005C4AC7" w:rsidRPr="00E85932">
        <w:t>10</w:t>
      </w:r>
      <w:r w:rsidR="005C4AC7" w:rsidRPr="00E85932">
        <w:rPr>
          <w:rFonts w:hint="eastAsia"/>
        </w:rPr>
        <w:t>~x</w:t>
      </w:r>
      <w:r w:rsidR="005C4AC7" w:rsidRPr="00E85932">
        <w:t>17</w:t>
      </w:r>
      <w:r w:rsidR="005C4AC7">
        <w:rPr>
          <w:rFonts w:hint="eastAsia"/>
        </w:rPr>
        <w:t>/</w:t>
      </w:r>
      <w:r w:rsidRPr="00E85932">
        <w:rPr>
          <w:rFonts w:hint="eastAsia"/>
        </w:rPr>
        <w:t>a</w:t>
      </w:r>
      <w:r w:rsidRPr="00E85932">
        <w:t>0</w:t>
      </w:r>
      <w:r w:rsidRPr="00E85932">
        <w:rPr>
          <w:rFonts w:hint="eastAsia"/>
        </w:rPr>
        <w:t>~a</w:t>
      </w:r>
      <w:r w:rsidRPr="00E85932">
        <w:t>7</w:t>
      </w:r>
      <w:r w:rsidRPr="00E85932">
        <w:rPr>
          <w:rFonts w:hint="eastAsia"/>
        </w:rPr>
        <w:t>：用于函数</w:t>
      </w:r>
      <w:r w:rsidR="005C4AC7">
        <w:rPr>
          <w:rFonts w:hint="eastAsia"/>
        </w:rPr>
        <w:t>调用时的</w:t>
      </w:r>
      <w:r w:rsidRPr="00E85932">
        <w:rPr>
          <w:rFonts w:hint="eastAsia"/>
        </w:rPr>
        <w:t>参数</w:t>
      </w:r>
      <w:r w:rsidR="005C4AC7">
        <w:rPr>
          <w:rFonts w:hint="eastAsia"/>
        </w:rPr>
        <w:t>传递</w:t>
      </w:r>
      <w:r w:rsidR="00974CDB">
        <w:rPr>
          <w:rFonts w:hint="eastAsia"/>
        </w:rPr>
        <w:t>。若</w:t>
      </w:r>
      <w:r w:rsidRPr="00E85932">
        <w:rPr>
          <w:rFonts w:hint="eastAsia"/>
        </w:rPr>
        <w:t>参数</w:t>
      </w:r>
      <w:r w:rsidR="00974CDB">
        <w:rPr>
          <w:rFonts w:hint="eastAsia"/>
        </w:rPr>
        <w:t>的数量</w:t>
      </w:r>
      <w:r w:rsidRPr="00E85932">
        <w:rPr>
          <w:rFonts w:hint="eastAsia"/>
        </w:rPr>
        <w:t>超出</w:t>
      </w:r>
      <w:r w:rsidRPr="00E85932">
        <w:rPr>
          <w:rFonts w:hint="eastAsia"/>
        </w:rPr>
        <w:t>8</w:t>
      </w:r>
      <w:r w:rsidRPr="00E85932">
        <w:rPr>
          <w:rFonts w:hint="eastAsia"/>
        </w:rPr>
        <w:t>个，</w:t>
      </w:r>
      <w:r w:rsidR="006267EA">
        <w:rPr>
          <w:rFonts w:hint="eastAsia"/>
        </w:rPr>
        <w:t>寄存器不够</w:t>
      </w:r>
      <w:r w:rsidR="00974CDB">
        <w:rPr>
          <w:rFonts w:hint="eastAsia"/>
        </w:rPr>
        <w:t>用时</w:t>
      </w:r>
      <w:r w:rsidR="006267EA">
        <w:rPr>
          <w:rFonts w:hint="eastAsia"/>
        </w:rPr>
        <w:t>，</w:t>
      </w:r>
      <w:r w:rsidRPr="00E85932">
        <w:rPr>
          <w:rFonts w:hint="eastAsia"/>
        </w:rPr>
        <w:t>通过</w:t>
      </w:r>
      <w:r w:rsidR="005C4AC7">
        <w:rPr>
          <w:rFonts w:hint="eastAsia"/>
        </w:rPr>
        <w:t>内存</w:t>
      </w:r>
      <w:r w:rsidRPr="00E85932">
        <w:rPr>
          <w:rFonts w:hint="eastAsia"/>
        </w:rPr>
        <w:t>堆栈</w:t>
      </w:r>
      <w:r w:rsidR="005C4AC7">
        <w:rPr>
          <w:rFonts w:hint="eastAsia"/>
        </w:rPr>
        <w:t>区</w:t>
      </w:r>
      <w:r w:rsidR="006267EA">
        <w:rPr>
          <w:rFonts w:hint="eastAsia"/>
        </w:rPr>
        <w:t>传</w:t>
      </w:r>
      <w:r w:rsidR="005C4AC7">
        <w:rPr>
          <w:rFonts w:hint="eastAsia"/>
        </w:rPr>
        <w:t>参</w:t>
      </w:r>
      <w:r w:rsidR="006267EA">
        <w:rPr>
          <w:rFonts w:hint="eastAsia"/>
        </w:rPr>
        <w:t>。</w:t>
      </w:r>
    </w:p>
    <w:p w14:paraId="0BBC7BE8" w14:textId="0F6BD9B2" w:rsidR="00231FD4" w:rsidRPr="00E85932" w:rsidRDefault="00231FD4" w:rsidP="00CC1355">
      <w:pPr>
        <w:pStyle w:val="af"/>
        <w:widowControl/>
        <w:numPr>
          <w:ilvl w:val="0"/>
          <w:numId w:val="67"/>
        </w:numPr>
        <w:spacing w:line="400" w:lineRule="exact"/>
        <w:ind w:firstLineChars="0"/>
      </w:pPr>
      <w:r w:rsidRPr="00E85932">
        <w:rPr>
          <w:rFonts w:hint="eastAsia"/>
        </w:rPr>
        <w:t>函数返回值寄存器</w:t>
      </w:r>
      <w:r w:rsidR="004229AD" w:rsidRPr="00E85932">
        <w:rPr>
          <w:rFonts w:hint="eastAsia"/>
        </w:rPr>
        <w:t>x</w:t>
      </w:r>
      <w:r w:rsidR="004229AD" w:rsidRPr="00E85932">
        <w:t>10</w:t>
      </w:r>
      <w:r w:rsidR="004229AD" w:rsidRPr="00E85932">
        <w:rPr>
          <w:rFonts w:hint="eastAsia"/>
        </w:rPr>
        <w:t>~x</w:t>
      </w:r>
      <w:r w:rsidR="004229AD" w:rsidRPr="00E85932">
        <w:t>11</w:t>
      </w:r>
      <w:r w:rsidR="004229AD">
        <w:rPr>
          <w:rFonts w:hint="eastAsia"/>
        </w:rPr>
        <w:t>/</w:t>
      </w:r>
      <w:r w:rsidRPr="00E85932">
        <w:rPr>
          <w:rFonts w:hint="eastAsia"/>
        </w:rPr>
        <w:t>a</w:t>
      </w:r>
      <w:r w:rsidRPr="00E85932">
        <w:t>0</w:t>
      </w:r>
      <w:r w:rsidRPr="00E85932">
        <w:rPr>
          <w:rFonts w:hint="eastAsia"/>
        </w:rPr>
        <w:t>~a</w:t>
      </w:r>
      <w:r w:rsidRPr="00E85932">
        <w:t>1</w:t>
      </w:r>
      <w:r w:rsidR="006267EA">
        <w:rPr>
          <w:rFonts w:hint="eastAsia"/>
        </w:rPr>
        <w:t>：</w:t>
      </w:r>
      <w:r w:rsidRPr="00E85932">
        <w:rPr>
          <w:rFonts w:hint="eastAsia"/>
        </w:rPr>
        <w:t>用于传递</w:t>
      </w:r>
      <w:r w:rsidR="006267EA">
        <w:rPr>
          <w:rFonts w:hint="eastAsia"/>
        </w:rPr>
        <w:t>调用后的</w:t>
      </w:r>
      <w:r w:rsidRPr="00E85932">
        <w:rPr>
          <w:rFonts w:hint="eastAsia"/>
        </w:rPr>
        <w:t>返回值。</w:t>
      </w:r>
    </w:p>
    <w:p w14:paraId="58EA1AD8" w14:textId="2136B7AD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保存寄存器</w:t>
      </w:r>
      <w:r>
        <w:rPr>
          <w:rFonts w:hint="eastAsia"/>
        </w:rPr>
        <w:t>x8</w:t>
      </w:r>
      <w:r>
        <w:t>~x9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18~x27</w:t>
      </w:r>
      <w:r w:rsidR="004229AD">
        <w:rPr>
          <w:rFonts w:hint="eastAsia"/>
        </w:rPr>
        <w:t>/</w:t>
      </w:r>
      <w:r w:rsidR="004229AD" w:rsidRPr="004229AD">
        <w:rPr>
          <w:rFonts w:hint="eastAsia"/>
        </w:rPr>
        <w:t xml:space="preserve"> </w:t>
      </w:r>
      <w:r w:rsidR="004229AD">
        <w:rPr>
          <w:rFonts w:hint="eastAsia"/>
        </w:rPr>
        <w:t>s</w:t>
      </w:r>
      <w:r w:rsidR="004229AD">
        <w:t>0</w:t>
      </w:r>
      <w:r w:rsidR="004229AD">
        <w:rPr>
          <w:rFonts w:hint="eastAsia"/>
        </w:rPr>
        <w:t>~s</w:t>
      </w:r>
      <w:r w:rsidR="004229AD">
        <w:t>11</w:t>
      </w:r>
      <w:r w:rsidR="00974CDB">
        <w:rPr>
          <w:rFonts w:hint="eastAsia"/>
        </w:rPr>
        <w:t>：</w:t>
      </w:r>
      <w:r w:rsidR="0045749F">
        <w:rPr>
          <w:rFonts w:hint="eastAsia"/>
        </w:rPr>
        <w:t>该</w:t>
      </w:r>
      <w:r>
        <w:rPr>
          <w:rFonts w:hint="eastAsia"/>
        </w:rPr>
        <w:t>寄存器</w:t>
      </w:r>
      <w:r w:rsidR="00974CDB">
        <w:rPr>
          <w:rFonts w:hint="eastAsia"/>
        </w:rPr>
        <w:t>在</w:t>
      </w:r>
      <w:r>
        <w:rPr>
          <w:rFonts w:hint="eastAsia"/>
        </w:rPr>
        <w:t>被子程序使用前后</w:t>
      </w:r>
      <w:r w:rsidR="00974CDB">
        <w:rPr>
          <w:rFonts w:hint="eastAsia"/>
        </w:rPr>
        <w:t>须</w:t>
      </w:r>
      <w:r>
        <w:rPr>
          <w:rFonts w:hint="eastAsia"/>
        </w:rPr>
        <w:t>保持</w:t>
      </w:r>
      <w:r w:rsidR="00974CDB">
        <w:rPr>
          <w:rFonts w:hint="eastAsia"/>
        </w:rPr>
        <w:t>原值</w:t>
      </w:r>
      <w:r>
        <w:rPr>
          <w:rFonts w:hint="eastAsia"/>
        </w:rPr>
        <w:t>不变。</w:t>
      </w:r>
      <w:r w:rsidR="00974CDB">
        <w:rPr>
          <w:rFonts w:hint="eastAsia"/>
        </w:rPr>
        <w:t>子程序</w:t>
      </w:r>
      <w:r>
        <w:rPr>
          <w:rFonts w:hint="eastAsia"/>
        </w:rPr>
        <w:t>在使用</w:t>
      </w:r>
      <w:r w:rsidR="00974CDB">
        <w:rPr>
          <w:rFonts w:hint="eastAsia"/>
        </w:rPr>
        <w:t>s</w:t>
      </w:r>
      <w:r w:rsidR="00974CDB">
        <w:t>0</w:t>
      </w:r>
      <w:r w:rsidR="00974CDB">
        <w:rPr>
          <w:rFonts w:hint="eastAsia"/>
        </w:rPr>
        <w:t>~s</w:t>
      </w:r>
      <w:r w:rsidR="00974CDB">
        <w:t>11</w:t>
      </w:r>
      <w:r w:rsidR="00974CDB">
        <w:rPr>
          <w:rFonts w:hint="eastAsia"/>
        </w:rPr>
        <w:t>寄存器</w:t>
      </w:r>
      <w:r>
        <w:rPr>
          <w:rFonts w:hint="eastAsia"/>
        </w:rPr>
        <w:t>前</w:t>
      </w:r>
      <w:r w:rsidR="00974CDB">
        <w:rPr>
          <w:rFonts w:hint="eastAsia"/>
        </w:rPr>
        <w:t>，先</w:t>
      </w:r>
      <w:r>
        <w:rPr>
          <w:rFonts w:hint="eastAsia"/>
        </w:rPr>
        <w:t>将其压入堆栈保存</w:t>
      </w:r>
      <w:r w:rsidR="00974CDB">
        <w:rPr>
          <w:rFonts w:hint="eastAsia"/>
        </w:rPr>
        <w:t>；在</w:t>
      </w:r>
      <w:r>
        <w:rPr>
          <w:rFonts w:hint="eastAsia"/>
        </w:rPr>
        <w:t>使用</w:t>
      </w:r>
      <w:r w:rsidR="00974CDB">
        <w:rPr>
          <w:rFonts w:hint="eastAsia"/>
        </w:rPr>
        <w:t>完毕</w:t>
      </w:r>
      <w:r>
        <w:rPr>
          <w:rFonts w:hint="eastAsia"/>
        </w:rPr>
        <w:t>后</w:t>
      </w:r>
      <w:r w:rsidR="00974CDB">
        <w:rPr>
          <w:rFonts w:hint="eastAsia"/>
        </w:rPr>
        <w:t>，</w:t>
      </w:r>
      <w:r>
        <w:rPr>
          <w:rFonts w:hint="eastAsia"/>
        </w:rPr>
        <w:t>返回</w:t>
      </w:r>
      <w:r w:rsidR="00974CDB">
        <w:rPr>
          <w:rFonts w:hint="eastAsia"/>
        </w:rPr>
        <w:t>主程序</w:t>
      </w:r>
      <w:r>
        <w:rPr>
          <w:rFonts w:hint="eastAsia"/>
        </w:rPr>
        <w:t>之前，</w:t>
      </w:r>
      <w:r w:rsidR="00974CDB">
        <w:rPr>
          <w:rFonts w:hint="eastAsia"/>
        </w:rPr>
        <w:t>再</w:t>
      </w:r>
      <w:r>
        <w:rPr>
          <w:rFonts w:hint="eastAsia"/>
        </w:rPr>
        <w:t>从堆栈中恢复</w:t>
      </w:r>
      <w:r w:rsidR="00974CDB">
        <w:rPr>
          <w:rFonts w:hint="eastAsia"/>
        </w:rPr>
        <w:t>这些</w:t>
      </w:r>
      <w:r>
        <w:rPr>
          <w:rFonts w:hint="eastAsia"/>
        </w:rPr>
        <w:t>寄存器的值。</w:t>
      </w:r>
    </w:p>
    <w:p w14:paraId="2814A6B7" w14:textId="391FE9CA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临时寄存器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~x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28~x31</w:t>
      </w:r>
      <w:r w:rsidR="0045749F">
        <w:rPr>
          <w:rFonts w:hint="eastAsia"/>
        </w:rPr>
        <w:t>/</w:t>
      </w:r>
      <w:r w:rsidR="0045749F" w:rsidRPr="0045749F">
        <w:rPr>
          <w:rFonts w:hint="eastAsia"/>
        </w:rPr>
        <w:t xml:space="preserve"> </w:t>
      </w:r>
      <w:r w:rsidR="0045749F">
        <w:rPr>
          <w:rFonts w:hint="eastAsia"/>
        </w:rPr>
        <w:t>t</w:t>
      </w:r>
      <w:r w:rsidR="0045749F">
        <w:t>0</w:t>
      </w:r>
      <w:r w:rsidR="0045749F">
        <w:rPr>
          <w:rFonts w:hint="eastAsia"/>
        </w:rPr>
        <w:t>~t</w:t>
      </w:r>
      <w:r w:rsidR="0045749F">
        <w:t>6</w:t>
      </w:r>
      <w:r w:rsidR="00974CDB">
        <w:rPr>
          <w:rFonts w:hint="eastAsia"/>
        </w:rPr>
        <w:t>：临时</w:t>
      </w:r>
      <w:r>
        <w:rPr>
          <w:rFonts w:hint="eastAsia"/>
        </w:rPr>
        <w:t>寄存器</w:t>
      </w:r>
      <w:r w:rsidR="00974CDB">
        <w:rPr>
          <w:rFonts w:hint="eastAsia"/>
        </w:rPr>
        <w:t>在</w:t>
      </w:r>
      <w:r w:rsidR="008E7D5F">
        <w:rPr>
          <w:rFonts w:hint="eastAsia"/>
        </w:rPr>
        <w:t>子程序</w:t>
      </w:r>
      <w:r w:rsidR="00974CDB">
        <w:rPr>
          <w:rFonts w:hint="eastAsia"/>
        </w:rPr>
        <w:t>调用前已被主程序保存，因此</w:t>
      </w:r>
      <w:r>
        <w:rPr>
          <w:rFonts w:hint="eastAsia"/>
        </w:rPr>
        <w:t>可以被子程序任意使用，</w:t>
      </w:r>
      <w:r w:rsidR="00974CDB">
        <w:rPr>
          <w:rFonts w:hint="eastAsia"/>
        </w:rPr>
        <w:t>而</w:t>
      </w:r>
      <w:r>
        <w:rPr>
          <w:rFonts w:hint="eastAsia"/>
        </w:rPr>
        <w:t>无需保存与恢复。</w:t>
      </w:r>
    </w:p>
    <w:p w14:paraId="7E87BD25" w14:textId="1CA0FC18" w:rsidR="00231FD4" w:rsidRDefault="00231FD4" w:rsidP="00CC1355">
      <w:pPr>
        <w:pStyle w:val="af"/>
        <w:widowControl/>
        <w:numPr>
          <w:ilvl w:val="0"/>
          <w:numId w:val="66"/>
        </w:numPr>
        <w:spacing w:line="400" w:lineRule="exact"/>
        <w:ind w:firstLineChars="0"/>
      </w:pPr>
      <w:r>
        <w:rPr>
          <w:rFonts w:hint="eastAsia"/>
        </w:rPr>
        <w:t>堆栈指针</w:t>
      </w:r>
      <w:r>
        <w:rPr>
          <w:rFonts w:hint="eastAsia"/>
        </w:rPr>
        <w:t>x</w:t>
      </w:r>
      <w:r>
        <w:t>2</w:t>
      </w:r>
      <w:r w:rsidR="0045749F">
        <w:rPr>
          <w:rFonts w:hint="eastAsia"/>
        </w:rPr>
        <w:t>/</w:t>
      </w:r>
      <w:proofErr w:type="spellStart"/>
      <w:r w:rsidR="0045749F">
        <w:rPr>
          <w:rFonts w:hint="eastAsia"/>
        </w:rPr>
        <w:t>sp</w:t>
      </w:r>
      <w:proofErr w:type="spellEnd"/>
      <w:r w:rsidR="00974CDB">
        <w:rPr>
          <w:rFonts w:hint="eastAsia"/>
        </w:rPr>
        <w:t>：</w:t>
      </w:r>
      <w:r>
        <w:rPr>
          <w:rFonts w:hint="eastAsia"/>
        </w:rPr>
        <w:t>保存</w:t>
      </w:r>
      <w:r w:rsidR="00974CDB">
        <w:rPr>
          <w:rFonts w:hint="eastAsia"/>
        </w:rPr>
        <w:t>内存中</w:t>
      </w:r>
      <w:r>
        <w:rPr>
          <w:rFonts w:hint="eastAsia"/>
        </w:rPr>
        <w:t>堆栈</w:t>
      </w:r>
      <w:r w:rsidR="002329E9">
        <w:rPr>
          <w:rFonts w:hint="eastAsia"/>
        </w:rPr>
        <w:t>的</w:t>
      </w:r>
      <w:r>
        <w:rPr>
          <w:rFonts w:hint="eastAsia"/>
        </w:rPr>
        <w:t>栈顶地址。</w:t>
      </w:r>
    </w:p>
    <w:p w14:paraId="60D504D5" w14:textId="356EB42E" w:rsidR="00857FFA" w:rsidRDefault="000418C0">
      <w:pPr>
        <w:pStyle w:val="2"/>
        <w:pPrChange w:id="16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>
        <w:rPr>
          <w:rFonts w:hint="eastAsia"/>
        </w:rPr>
        <w:t>特权模式和</w:t>
      </w:r>
      <w:r w:rsidR="006F7EFD">
        <w:rPr>
          <w:rFonts w:hint="eastAsia"/>
        </w:rPr>
        <w:t>CSR</w:t>
      </w:r>
      <w:r>
        <w:rPr>
          <w:rFonts w:hint="eastAsia"/>
        </w:rPr>
        <w:t>寄存器</w:t>
      </w:r>
    </w:p>
    <w:p w14:paraId="3D9CB692" w14:textId="24ACE76B" w:rsidR="0082015C" w:rsidRDefault="0082015C" w:rsidP="008F398B">
      <w:pPr>
        <w:pStyle w:val="a3"/>
        <w:ind w:firstLine="420"/>
      </w:pPr>
      <w:r>
        <w:rPr>
          <w:rFonts w:hint="eastAsia"/>
        </w:rPr>
        <w:t>如果计算机系统中只有</w:t>
      </w:r>
      <w:r>
        <w:rPr>
          <w:rFonts w:hint="eastAsia"/>
        </w:rPr>
        <w:t>1</w:t>
      </w:r>
      <w:r>
        <w:rPr>
          <w:rFonts w:hint="eastAsia"/>
        </w:rPr>
        <w:t>种特权模式，所有程序都可以自由访问硬件平台，那么将无法防止含有错误的应用程序运行带来的后果。为了保护系统免受不可信代码带来的危害，</w:t>
      </w:r>
      <w:r w:rsidR="00C3192C">
        <w:rPr>
          <w:rFonts w:hint="eastAsia"/>
        </w:rPr>
        <w:t>计算机系统</w:t>
      </w:r>
      <w:r>
        <w:rPr>
          <w:rFonts w:hint="eastAsia"/>
        </w:rPr>
        <w:t>应该</w:t>
      </w:r>
      <w:r w:rsidR="008850AF">
        <w:rPr>
          <w:rFonts w:hint="eastAsia"/>
        </w:rPr>
        <w:t>提供隔离机制来</w:t>
      </w:r>
      <w:r w:rsidR="00347EE0">
        <w:rPr>
          <w:rFonts w:hint="eastAsia"/>
        </w:rPr>
        <w:t>隔离</w:t>
      </w:r>
      <w:r w:rsidR="00C74EE5">
        <w:rPr>
          <w:rFonts w:hint="eastAsia"/>
        </w:rPr>
        <w:t>地</w:t>
      </w:r>
      <w:r w:rsidR="00347EE0">
        <w:rPr>
          <w:rFonts w:hint="eastAsia"/>
        </w:rPr>
        <w:t>运行</w:t>
      </w:r>
      <w:r>
        <w:rPr>
          <w:rFonts w:hint="eastAsia"/>
        </w:rPr>
        <w:t>不受信任的</w:t>
      </w:r>
      <w:r w:rsidR="00347EE0">
        <w:rPr>
          <w:rFonts w:hint="eastAsia"/>
        </w:rPr>
        <w:t>进程，</w:t>
      </w:r>
      <w:r w:rsidR="00285837">
        <w:rPr>
          <w:rFonts w:hint="eastAsia"/>
        </w:rPr>
        <w:t>譬如</w:t>
      </w:r>
      <w:r w:rsidR="00C74EE5">
        <w:rPr>
          <w:rFonts w:hint="eastAsia"/>
        </w:rPr>
        <w:t>，</w:t>
      </w:r>
      <w:r w:rsidR="00347EE0">
        <w:rPr>
          <w:rFonts w:hint="eastAsia"/>
        </w:rPr>
        <w:t>禁止不可信代码</w:t>
      </w:r>
      <w:r w:rsidR="00C74EE5">
        <w:rPr>
          <w:rFonts w:hint="eastAsia"/>
        </w:rPr>
        <w:t>越界</w:t>
      </w:r>
      <w:r w:rsidR="00347EE0">
        <w:rPr>
          <w:rFonts w:hint="eastAsia"/>
        </w:rPr>
        <w:t>访问</w:t>
      </w:r>
      <w:r w:rsidR="00F738BD">
        <w:rPr>
          <w:rFonts w:hint="eastAsia"/>
        </w:rPr>
        <w:t>操作系统</w:t>
      </w:r>
      <w:r w:rsidR="0009438E">
        <w:rPr>
          <w:rFonts w:hint="eastAsia"/>
        </w:rPr>
        <w:t>内核</w:t>
      </w:r>
      <w:r w:rsidR="00F738BD">
        <w:rPr>
          <w:rFonts w:hint="eastAsia"/>
        </w:rPr>
        <w:t>代码</w:t>
      </w:r>
      <w:r w:rsidR="00C74EE5">
        <w:rPr>
          <w:rFonts w:hint="eastAsia"/>
        </w:rPr>
        <w:t>的内存空间等</w:t>
      </w:r>
      <w:r>
        <w:rPr>
          <w:rFonts w:hint="eastAsia"/>
        </w:rPr>
        <w:t>。</w:t>
      </w:r>
      <w:r w:rsidR="008850AF">
        <w:rPr>
          <w:rFonts w:hint="eastAsia"/>
        </w:rPr>
        <w:t>采用权限模式的方式可以容易</w:t>
      </w:r>
      <w:r w:rsidR="00285837">
        <w:rPr>
          <w:rFonts w:hint="eastAsia"/>
        </w:rPr>
        <w:t>地</w:t>
      </w:r>
      <w:r w:rsidR="008850AF">
        <w:rPr>
          <w:rFonts w:hint="eastAsia"/>
        </w:rPr>
        <w:t>实现隔离机制。</w:t>
      </w:r>
    </w:p>
    <w:p w14:paraId="11582629" w14:textId="3E80819B" w:rsidR="00C3192C" w:rsidRDefault="00F9545D" w:rsidP="008F398B">
      <w:pPr>
        <w:pStyle w:val="a3"/>
        <w:ind w:firstLine="420"/>
      </w:pPr>
      <w:r>
        <w:rPr>
          <w:rFonts w:hint="eastAsia"/>
        </w:rPr>
        <w:t>对</w:t>
      </w:r>
      <w:r w:rsidR="0076248D">
        <w:rPr>
          <w:rFonts w:hint="eastAsia"/>
        </w:rPr>
        <w:t>计算机系统</w:t>
      </w:r>
      <w:r>
        <w:rPr>
          <w:rFonts w:hint="eastAsia"/>
        </w:rPr>
        <w:t>而言</w:t>
      </w:r>
      <w:r w:rsidR="0076248D">
        <w:rPr>
          <w:rFonts w:hint="eastAsia"/>
        </w:rPr>
        <w:t>，</w:t>
      </w:r>
      <w:r w:rsidR="0076248D" w:rsidRPr="00DD3FA6">
        <w:rPr>
          <w:rFonts w:hint="eastAsia"/>
        </w:rPr>
        <w:t>应用程序代码</w:t>
      </w:r>
      <w:r w:rsidR="008850AF">
        <w:rPr>
          <w:rFonts w:hint="eastAsia"/>
        </w:rPr>
        <w:t>是不可信代码，</w:t>
      </w:r>
      <w:r w:rsidR="0076248D">
        <w:rPr>
          <w:rFonts w:hint="eastAsia"/>
        </w:rPr>
        <w:t>运行在用户模式下</w:t>
      </w:r>
      <w:r w:rsidR="00381A59">
        <w:rPr>
          <w:rFonts w:hint="eastAsia"/>
        </w:rPr>
        <w:t>，</w:t>
      </w:r>
      <w:r w:rsidR="0076248D">
        <w:rPr>
          <w:rFonts w:hint="eastAsia"/>
        </w:rPr>
        <w:t>除用户模式</w:t>
      </w:r>
      <w:r w:rsidR="00B11FFA">
        <w:rPr>
          <w:rFonts w:hint="eastAsia"/>
        </w:rPr>
        <w:t>以</w:t>
      </w:r>
      <w:r w:rsidR="0076248D">
        <w:rPr>
          <w:rFonts w:hint="eastAsia"/>
        </w:rPr>
        <w:t>外的其他模式称为</w:t>
      </w:r>
      <w:r w:rsidR="0076248D" w:rsidRPr="00381A59">
        <w:rPr>
          <w:rFonts w:ascii="黑体" w:eastAsia="黑体" w:hAnsi="黑体" w:hint="eastAsia"/>
          <w:b/>
          <w:bCs/>
        </w:rPr>
        <w:t>特权模式</w:t>
      </w:r>
      <w:r w:rsidR="0076248D">
        <w:rPr>
          <w:rFonts w:hint="eastAsia"/>
        </w:rPr>
        <w:t>。</w:t>
      </w:r>
      <w:r w:rsidR="00C3192C">
        <w:rPr>
          <w:rFonts w:hint="eastAsia"/>
        </w:rPr>
        <w:t>特权</w:t>
      </w:r>
      <w:r w:rsidR="00C3192C" w:rsidRPr="00C3192C">
        <w:rPr>
          <w:rFonts w:hint="eastAsia"/>
        </w:rPr>
        <w:t>模式的</w:t>
      </w:r>
      <w:r w:rsidR="00C3192C">
        <w:rPr>
          <w:rFonts w:hint="eastAsia"/>
        </w:rPr>
        <w:t>权限</w:t>
      </w:r>
      <w:r w:rsidR="00C3192C" w:rsidRPr="00C3192C">
        <w:rPr>
          <w:rFonts w:hint="eastAsia"/>
        </w:rPr>
        <w:t>均高于用户模式。高特权模式能访问低特权模式的所有功能，同时还具备若干低特权模式下不可用的额外功能，如中断处理和</w:t>
      </w:r>
      <w:r w:rsidR="00C3192C" w:rsidRPr="00C3192C">
        <w:t xml:space="preserve">I/O </w:t>
      </w:r>
      <w:r w:rsidR="00C3192C" w:rsidRPr="00C3192C">
        <w:rPr>
          <w:rFonts w:hint="eastAsia"/>
        </w:rPr>
        <w:t>操作。处理器通常在最低特权模式下运行，当发生中断和异常时，则将控制权转移到更高</w:t>
      </w:r>
      <w:r w:rsidR="00C3192C">
        <w:rPr>
          <w:rFonts w:hint="eastAsia"/>
        </w:rPr>
        <w:t>的</w:t>
      </w:r>
      <w:r w:rsidR="00C3192C" w:rsidRPr="00C3192C">
        <w:rPr>
          <w:rFonts w:hint="eastAsia"/>
        </w:rPr>
        <w:t>特权模式。</w:t>
      </w:r>
    </w:p>
    <w:p w14:paraId="45A156C1" w14:textId="00031B65" w:rsidR="006A3E07" w:rsidRDefault="0076248D" w:rsidP="008F398B">
      <w:pPr>
        <w:pStyle w:val="a3"/>
        <w:ind w:firstLine="420"/>
      </w:pPr>
      <w:r>
        <w:rPr>
          <w:rFonts w:hint="eastAsia"/>
        </w:rPr>
        <w:t>RISC-V</w:t>
      </w:r>
      <w:r>
        <w:rPr>
          <w:rFonts w:hint="eastAsia"/>
        </w:rPr>
        <w:t>支持的特权模式如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_Ref157788098 \r \h</w:instrText>
      </w:r>
      <w:r w:rsidR="00E60D03">
        <w:instrText xml:space="preserve"> </w:instrText>
      </w:r>
      <w:r w:rsidR="00E60D03">
        <w:fldChar w:fldCharType="separate"/>
      </w:r>
      <w:r w:rsidR="00E60D03" w:rsidRPr="00152AC3">
        <w:rPr>
          <w:rFonts w:hint="eastAsia"/>
          <w:sz w:val="18"/>
        </w:rPr>
        <w:t>表</w:t>
      </w:r>
      <w:r w:rsidR="00E60D03" w:rsidRPr="00152AC3">
        <w:rPr>
          <w:rFonts w:hint="eastAsia"/>
          <w:sz w:val="18"/>
        </w:rPr>
        <w:t>1-3</w:t>
      </w:r>
      <w:r w:rsidR="00E60D03">
        <w:fldChar w:fldCharType="end"/>
      </w:r>
      <w:r>
        <w:rPr>
          <w:rFonts w:hint="eastAsia"/>
        </w:rPr>
        <w:t>所示。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模式（</w:t>
      </w:r>
      <w:r w:rsidR="00381A59" w:rsidRPr="00DD3FA6">
        <w:rPr>
          <w:rFonts w:hint="eastAsia"/>
        </w:rPr>
        <w:t>机器模式</w:t>
      </w:r>
      <w:r w:rsidR="006A3E07">
        <w:rPr>
          <w:rFonts w:hint="eastAsia"/>
        </w:rPr>
        <w:t>）</w:t>
      </w:r>
      <w:r w:rsidR="00381A59" w:rsidRPr="00381A59">
        <w:rPr>
          <w:rFonts w:hint="eastAsia"/>
        </w:rPr>
        <w:t>是</w:t>
      </w:r>
      <w:r w:rsidR="00381A59" w:rsidRPr="00381A59">
        <w:t>RISC-V</w:t>
      </w:r>
      <w:r w:rsidR="006A3E07">
        <w:rPr>
          <w:rFonts w:hint="eastAsia"/>
        </w:rPr>
        <w:t>中</w:t>
      </w:r>
      <w:r w:rsidR="006A3E07">
        <w:rPr>
          <w:rFonts w:hint="eastAsia"/>
        </w:rPr>
        <w:t>h</w:t>
      </w:r>
      <w:r w:rsidR="006A3E07">
        <w:t>art</w:t>
      </w:r>
      <w:r w:rsidR="00CF1712">
        <w:rPr>
          <w:rFonts w:hint="eastAsia"/>
        </w:rPr>
        <w:t>（</w:t>
      </w:r>
      <w:r w:rsidR="00CF1712">
        <w:rPr>
          <w:rFonts w:hint="eastAsia"/>
        </w:rPr>
        <w:t>hardware</w:t>
      </w:r>
      <w:r w:rsidR="00CF1712">
        <w:t xml:space="preserve"> </w:t>
      </w:r>
      <w:r w:rsidR="00CF1712">
        <w:rPr>
          <w:rFonts w:hint="eastAsia"/>
        </w:rPr>
        <w:t>thread</w:t>
      </w:r>
      <w:r w:rsidR="00CF1712">
        <w:rPr>
          <w:rFonts w:hint="eastAsia"/>
        </w:rPr>
        <w:t>，硬件线程）</w:t>
      </w:r>
      <w:r w:rsidR="006A3E07">
        <w:rPr>
          <w:rFonts w:hint="eastAsia"/>
        </w:rPr>
        <w:t>可以执行的</w:t>
      </w:r>
      <w:r w:rsidR="00381A59" w:rsidRPr="00381A59">
        <w:t>最高权限模式</w:t>
      </w:r>
      <w:r w:rsidR="00381A59" w:rsidRPr="00381A59">
        <w:rPr>
          <w:rFonts w:hint="eastAsia"/>
        </w:rPr>
        <w:t>，</w:t>
      </w:r>
      <w:r w:rsidR="00381A59" w:rsidRPr="00381A59">
        <w:t>具有访问所有资源的权限</w:t>
      </w:r>
      <w:r w:rsidR="00381A59">
        <w:rPr>
          <w:rFonts w:hint="eastAsia"/>
        </w:rPr>
        <w:t>，</w:t>
      </w:r>
      <w:r w:rsidR="00381A59" w:rsidRPr="00DD3FA6">
        <w:rPr>
          <w:rFonts w:hint="eastAsia"/>
        </w:rPr>
        <w:t>用于运行最可信</w:t>
      </w:r>
      <w:r w:rsidR="00381A59" w:rsidRPr="00DD3FA6">
        <w:rPr>
          <w:rFonts w:hint="eastAsia"/>
        </w:rPr>
        <w:lastRenderedPageBreak/>
        <w:t>的代码</w:t>
      </w:r>
      <w:r w:rsidR="00381A59">
        <w:rPr>
          <w:rFonts w:hint="eastAsia"/>
        </w:rPr>
        <w:t>。</w:t>
      </w:r>
      <w:r w:rsidR="006A3E07">
        <w:rPr>
          <w:rFonts w:hint="eastAsia"/>
        </w:rPr>
        <w:t>例如，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模式下</w:t>
      </w:r>
      <w:r w:rsidR="006A3E07">
        <w:rPr>
          <w:rFonts w:hint="eastAsia"/>
        </w:rPr>
        <w:t>h</w:t>
      </w:r>
      <w:r w:rsidR="006A3E07">
        <w:t>art</w:t>
      </w:r>
      <w:r w:rsidR="006A3E07">
        <w:rPr>
          <w:rFonts w:hint="eastAsia"/>
        </w:rPr>
        <w:t>对内存和</w:t>
      </w:r>
      <w:r w:rsidR="006A3E07">
        <w:rPr>
          <w:rFonts w:hint="eastAsia"/>
        </w:rPr>
        <w:t>I/O</w:t>
      </w:r>
      <w:r w:rsidR="006A3E07">
        <w:rPr>
          <w:rFonts w:hint="eastAsia"/>
        </w:rPr>
        <w:t>拥有完全的使用权。</w:t>
      </w:r>
      <w:r w:rsidR="006A3E07">
        <w:rPr>
          <w:rFonts w:hint="eastAsia"/>
        </w:rPr>
        <w:t>M</w:t>
      </w:r>
      <w:r w:rsidR="006A3E07">
        <w:rPr>
          <w:rFonts w:hint="eastAsia"/>
        </w:rPr>
        <w:t>模式是所有</w:t>
      </w:r>
      <w:r w:rsidR="006A3E07">
        <w:rPr>
          <w:rFonts w:hint="eastAsia"/>
        </w:rPr>
        <w:t>RISC-V</w:t>
      </w:r>
      <w:r w:rsidR="006A3E07">
        <w:rPr>
          <w:rFonts w:hint="eastAsia"/>
        </w:rPr>
        <w:t>处理器都必须实现的权限模式</w:t>
      </w:r>
      <w:r w:rsidR="0070413D">
        <w:rPr>
          <w:rFonts w:hint="eastAsia"/>
        </w:rPr>
        <w:t>。处理器</w:t>
      </w:r>
      <w:r w:rsidR="006A3E07">
        <w:rPr>
          <w:rFonts w:hint="eastAsia"/>
        </w:rPr>
        <w:t>是否支持其他模式则是可选的。</w:t>
      </w:r>
    </w:p>
    <w:p w14:paraId="433618F2" w14:textId="61C256F7" w:rsidR="00381A59" w:rsidRDefault="0082015C" w:rsidP="008F398B">
      <w:pPr>
        <w:pStyle w:val="a3"/>
        <w:ind w:firstLine="420"/>
      </w:pPr>
      <w:r>
        <w:rPr>
          <w:rFonts w:hint="eastAsia"/>
        </w:rPr>
        <w:t>S</w:t>
      </w:r>
      <w:r>
        <w:rPr>
          <w:rFonts w:hint="eastAsia"/>
        </w:rPr>
        <w:t>模式（</w:t>
      </w:r>
      <w:r w:rsidR="00381A59" w:rsidRPr="00DD3FA6">
        <w:rPr>
          <w:rFonts w:hint="eastAsia"/>
        </w:rPr>
        <w:t>监管模式</w:t>
      </w:r>
      <w:r>
        <w:rPr>
          <w:rFonts w:hint="eastAsia"/>
        </w:rPr>
        <w:t>）</w:t>
      </w:r>
      <w:r w:rsidR="00381A59" w:rsidRPr="00DD3FA6">
        <w:rPr>
          <w:rFonts w:hint="eastAsia"/>
        </w:rPr>
        <w:t>为</w:t>
      </w:r>
      <w:r w:rsidR="00381A59" w:rsidRPr="00DD3FA6">
        <w:t>Linux</w:t>
      </w:r>
      <w:r w:rsidR="00381A59" w:rsidRPr="00DD3FA6">
        <w:rPr>
          <w:rFonts w:hint="eastAsia"/>
        </w:rPr>
        <w:t>、</w:t>
      </w:r>
      <w:r w:rsidR="00381A59" w:rsidRPr="00DD3FA6">
        <w:t xml:space="preserve">Windows </w:t>
      </w:r>
      <w:r w:rsidR="00381A59" w:rsidRPr="00DD3FA6">
        <w:rPr>
          <w:rFonts w:hint="eastAsia"/>
        </w:rPr>
        <w:t>等</w:t>
      </w:r>
      <w:r w:rsidR="00381A59">
        <w:rPr>
          <w:rFonts w:hint="eastAsia"/>
        </w:rPr>
        <w:t>支持虚拟存储器的</w:t>
      </w:r>
      <w:r w:rsidR="00381A59" w:rsidRPr="00DD3FA6">
        <w:rPr>
          <w:rFonts w:hint="eastAsia"/>
        </w:rPr>
        <w:t>操作系统提供支持。</w:t>
      </w:r>
      <w:r w:rsidR="00D950C1">
        <w:rPr>
          <w:rFonts w:hint="eastAsia"/>
        </w:rPr>
        <w:t>M</w:t>
      </w:r>
      <w:r w:rsidR="00D950C1">
        <w:rPr>
          <w:rFonts w:hint="eastAsia"/>
        </w:rPr>
        <w:t>和</w:t>
      </w:r>
      <w:r w:rsidR="00D950C1">
        <w:rPr>
          <w:rFonts w:hint="eastAsia"/>
        </w:rPr>
        <w:t>S</w:t>
      </w:r>
      <w:r w:rsidR="00381A59" w:rsidRPr="00DD3FA6">
        <w:rPr>
          <w:rFonts w:hint="eastAsia"/>
        </w:rPr>
        <w:t>这两种模式的特权级均高于用户模式</w:t>
      </w:r>
      <w:r w:rsidR="00D950C1">
        <w:t>U</w:t>
      </w:r>
      <w:r w:rsidR="00381A59">
        <w:rPr>
          <w:rFonts w:hint="eastAsia"/>
        </w:rPr>
        <w:t>。</w:t>
      </w:r>
    </w:p>
    <w:p w14:paraId="2DD97422" w14:textId="123E955C" w:rsidR="0082015C" w:rsidRPr="00DD3FA6" w:rsidRDefault="0082015C" w:rsidP="008F398B">
      <w:pPr>
        <w:pStyle w:val="a3"/>
        <w:ind w:firstLine="420"/>
      </w:pPr>
      <w:r>
        <w:rPr>
          <w:rFonts w:hint="eastAsia"/>
        </w:rPr>
        <w:t>例如，某</w:t>
      </w:r>
      <w:r>
        <w:rPr>
          <w:rFonts w:hint="eastAsia"/>
        </w:rPr>
        <w:t>RV32I</w:t>
      </w:r>
      <w:r>
        <w:rPr>
          <w:rFonts w:hint="eastAsia"/>
        </w:rPr>
        <w:t>处理器仅支持</w:t>
      </w:r>
      <w:r>
        <w:rPr>
          <w:rFonts w:hint="eastAsia"/>
        </w:rPr>
        <w:t>M</w:t>
      </w:r>
      <w:r>
        <w:rPr>
          <w:rFonts w:hint="eastAsia"/>
        </w:rPr>
        <w:t>模式。另一个</w:t>
      </w:r>
      <w:r>
        <w:rPr>
          <w:rFonts w:hint="eastAsia"/>
        </w:rPr>
        <w:t>RV64IM</w:t>
      </w:r>
      <w:r w:rsidR="00D950C1">
        <w:t>A</w:t>
      </w:r>
      <w:r w:rsidR="0083756F" w:rsidRPr="0083756F">
        <w:t>Zicsr_Zifencei</w:t>
      </w:r>
      <w:r>
        <w:rPr>
          <w:rFonts w:hint="eastAsia"/>
        </w:rPr>
        <w:t>处理器支持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两种权限模式，其上能够运行</w:t>
      </w:r>
      <w:proofErr w:type="spellStart"/>
      <w:r>
        <w:t>FreeRT</w:t>
      </w:r>
      <w:r>
        <w:rPr>
          <w:rFonts w:hint="eastAsia"/>
        </w:rPr>
        <w:t>OS</w:t>
      </w:r>
      <w:proofErr w:type="spellEnd"/>
      <w:r>
        <w:rPr>
          <w:rFonts w:hint="eastAsia"/>
        </w:rPr>
        <w:t>实时操作系统，实时操作系统无虚拟存储器，也不支持虚拟地址，仅使用物理地址。再有一个</w:t>
      </w:r>
      <w:r>
        <w:rPr>
          <w:rFonts w:hint="eastAsia"/>
        </w:rPr>
        <w:t>RV64G</w:t>
      </w:r>
      <w:r>
        <w:rPr>
          <w:rFonts w:hint="eastAsia"/>
        </w:rPr>
        <w:t>处理器支持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三种权限模式，能够运行</w:t>
      </w:r>
      <w:r>
        <w:rPr>
          <w:rFonts w:hint="eastAsia"/>
        </w:rPr>
        <w:t>Linux</w:t>
      </w:r>
      <w:r>
        <w:rPr>
          <w:rFonts w:hint="eastAsia"/>
        </w:rPr>
        <w:t>操作系统，支持虚拟存储器，虚拟地址由</w:t>
      </w:r>
      <w:r>
        <w:rPr>
          <w:rFonts w:hint="eastAsia"/>
        </w:rPr>
        <w:t>MMU</w:t>
      </w:r>
      <w:r>
        <w:rPr>
          <w:rFonts w:hint="eastAsia"/>
        </w:rPr>
        <w:t>（</w:t>
      </w:r>
      <w:r w:rsidR="00316EC8">
        <w:rPr>
          <w:rFonts w:hint="eastAsia"/>
        </w:rPr>
        <w:t>Memory</w:t>
      </w:r>
      <w:r w:rsidR="00316EC8">
        <w:t xml:space="preserve"> </w:t>
      </w:r>
      <w:r w:rsidR="00316EC8">
        <w:rPr>
          <w:rFonts w:hint="eastAsia"/>
        </w:rPr>
        <w:t>Management</w:t>
      </w:r>
      <w:r w:rsidR="00316EC8">
        <w:t xml:space="preserve"> </w:t>
      </w:r>
      <w:r w:rsidR="00316EC8">
        <w:rPr>
          <w:rFonts w:hint="eastAsia"/>
        </w:rPr>
        <w:t>Unit</w:t>
      </w:r>
      <w:r w:rsidR="00316EC8">
        <w:rPr>
          <w:rFonts w:hint="eastAsia"/>
        </w:rPr>
        <w:t>，内存管理单元</w:t>
      </w:r>
      <w:r>
        <w:rPr>
          <w:rFonts w:hint="eastAsia"/>
        </w:rPr>
        <w:t>）转换成物理地址。</w:t>
      </w:r>
    </w:p>
    <w:p w14:paraId="3CB9C31C" w14:textId="02C26BF7" w:rsidR="0076248D" w:rsidRDefault="0076248D">
      <w:pPr>
        <w:pStyle w:val="a1"/>
        <w:spacing w:before="78"/>
        <w:pPrChange w:id="17" w:author="Xi Lifeng" w:date="2024-02-20T12:37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8" w:name="_Ref157788098"/>
      <w:r>
        <w:rPr>
          <w:rFonts w:hint="eastAsia"/>
        </w:rPr>
        <w:t>特权模式及编码</w:t>
      </w:r>
      <w:bookmarkEnd w:id="18"/>
    </w:p>
    <w:tbl>
      <w:tblPr>
        <w:tblStyle w:val="ae"/>
        <w:tblW w:w="7792" w:type="dxa"/>
        <w:tblLook w:val="04A0" w:firstRow="1" w:lastRow="0" w:firstColumn="1" w:lastColumn="0" w:noHBand="0" w:noVBand="1"/>
      </w:tblPr>
      <w:tblGrid>
        <w:gridCol w:w="846"/>
        <w:gridCol w:w="2126"/>
        <w:gridCol w:w="851"/>
        <w:gridCol w:w="3969"/>
      </w:tblGrid>
      <w:tr w:rsidR="0076248D" w:rsidRPr="00641F0D" w14:paraId="2180E9B0" w14:textId="77777777" w:rsidTr="00C13851">
        <w:tc>
          <w:tcPr>
            <w:tcW w:w="846" w:type="dxa"/>
            <w:hideMark/>
          </w:tcPr>
          <w:p w14:paraId="3D7EED80" w14:textId="2C52CBE2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编码</w:t>
            </w:r>
          </w:p>
        </w:tc>
        <w:tc>
          <w:tcPr>
            <w:tcW w:w="2126" w:type="dxa"/>
            <w:hideMark/>
          </w:tcPr>
          <w:p w14:paraId="496A29A8" w14:textId="6A6D93CF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模式名称</w:t>
            </w:r>
          </w:p>
        </w:tc>
        <w:tc>
          <w:tcPr>
            <w:tcW w:w="851" w:type="dxa"/>
            <w:hideMark/>
          </w:tcPr>
          <w:p w14:paraId="08CCE9ED" w14:textId="0F471A1C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简写</w:t>
            </w:r>
          </w:p>
        </w:tc>
        <w:tc>
          <w:tcPr>
            <w:tcW w:w="3969" w:type="dxa"/>
            <w:hideMark/>
          </w:tcPr>
          <w:p w14:paraId="3836DF0C" w14:textId="2C080750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76248D" w:rsidRPr="00641F0D" w14:paraId="32BC2434" w14:textId="77777777" w:rsidTr="00C13851">
        <w:tc>
          <w:tcPr>
            <w:tcW w:w="846" w:type="dxa"/>
          </w:tcPr>
          <w:p w14:paraId="6991B929" w14:textId="4C560B3A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2126" w:type="dxa"/>
          </w:tcPr>
          <w:p w14:paraId="16794AE4" w14:textId="0B93D40F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用户模式</w:t>
            </w:r>
          </w:p>
        </w:tc>
        <w:tc>
          <w:tcPr>
            <w:tcW w:w="851" w:type="dxa"/>
          </w:tcPr>
          <w:p w14:paraId="463ABD02" w14:textId="16EE7EE3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3969" w:type="dxa"/>
          </w:tcPr>
          <w:p w14:paraId="5671C7B2" w14:textId="7B0EEEEE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应用程序代码运行</w:t>
            </w:r>
          </w:p>
        </w:tc>
      </w:tr>
      <w:tr w:rsidR="0076248D" w:rsidRPr="00641F0D" w14:paraId="13A80654" w14:textId="77777777" w:rsidTr="00C13851">
        <w:tc>
          <w:tcPr>
            <w:tcW w:w="846" w:type="dxa"/>
          </w:tcPr>
          <w:p w14:paraId="76C5AC24" w14:textId="50CA6EB1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26" w:type="dxa"/>
          </w:tcPr>
          <w:p w14:paraId="1869C556" w14:textId="06F113A1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upervisor </w:t>
            </w:r>
            <w:r>
              <w:rPr>
                <w:rFonts w:hint="eastAsia"/>
                <w:sz w:val="18"/>
                <w:szCs w:val="18"/>
              </w:rPr>
              <w:t>监管模式</w:t>
            </w:r>
          </w:p>
        </w:tc>
        <w:tc>
          <w:tcPr>
            <w:tcW w:w="851" w:type="dxa"/>
          </w:tcPr>
          <w:p w14:paraId="2CC42938" w14:textId="30518F49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3969" w:type="dxa"/>
          </w:tcPr>
          <w:p w14:paraId="7C6E0CED" w14:textId="204E2BB5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为</w:t>
            </w:r>
            <w:r>
              <w:rPr>
                <w:rFonts w:ascii="宋体" w:hAnsi="宋体" w:hint="eastAsia"/>
                <w:sz w:val="18"/>
                <w:szCs w:val="18"/>
              </w:rPr>
              <w:t>支持虚拟存储器的</w:t>
            </w:r>
            <w:r w:rsidRPr="0076248D">
              <w:rPr>
                <w:rFonts w:ascii="宋体" w:hAnsi="宋体" w:hint="eastAsia"/>
                <w:sz w:val="18"/>
                <w:szCs w:val="18"/>
              </w:rPr>
              <w:t>操作系统提供支持</w:t>
            </w:r>
          </w:p>
        </w:tc>
      </w:tr>
      <w:tr w:rsidR="006A3E07" w:rsidRPr="00641F0D" w14:paraId="4823EFA5" w14:textId="77777777" w:rsidTr="00C13851">
        <w:tc>
          <w:tcPr>
            <w:tcW w:w="846" w:type="dxa"/>
          </w:tcPr>
          <w:p w14:paraId="4905AA2F" w14:textId="088C157D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26" w:type="dxa"/>
          </w:tcPr>
          <w:p w14:paraId="795EA197" w14:textId="63D6F52C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851" w:type="dxa"/>
          </w:tcPr>
          <w:p w14:paraId="3E6A19DD" w14:textId="39363175" w:rsidR="006A3E07" w:rsidRDefault="006A3E07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3969" w:type="dxa"/>
          </w:tcPr>
          <w:p w14:paraId="076EFE71" w14:textId="1D60993E" w:rsidR="006A3E07" w:rsidRPr="0076248D" w:rsidRDefault="006A3E07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保留</w:t>
            </w:r>
          </w:p>
        </w:tc>
      </w:tr>
      <w:tr w:rsidR="0076248D" w:rsidRPr="00641F0D" w14:paraId="2C0DE693" w14:textId="77777777" w:rsidTr="00C13851">
        <w:tc>
          <w:tcPr>
            <w:tcW w:w="846" w:type="dxa"/>
          </w:tcPr>
          <w:p w14:paraId="631DDE59" w14:textId="238B6BB5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126" w:type="dxa"/>
          </w:tcPr>
          <w:p w14:paraId="0BE7F917" w14:textId="4618C73A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achine </w:t>
            </w:r>
            <w:r>
              <w:rPr>
                <w:rFonts w:hint="eastAsia"/>
                <w:sz w:val="18"/>
                <w:szCs w:val="18"/>
              </w:rPr>
              <w:t>机器模式</w:t>
            </w:r>
          </w:p>
        </w:tc>
        <w:tc>
          <w:tcPr>
            <w:tcW w:w="851" w:type="dxa"/>
          </w:tcPr>
          <w:p w14:paraId="5D4BAB64" w14:textId="281D3B49" w:rsidR="0076248D" w:rsidRPr="00641F0D" w:rsidRDefault="0076248D" w:rsidP="0086422F">
            <w:pPr>
              <w:pStyle w:val="af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69" w:type="dxa"/>
          </w:tcPr>
          <w:p w14:paraId="3AFAF278" w14:textId="6EED9587" w:rsidR="0076248D" w:rsidRPr="0076248D" w:rsidRDefault="0076248D" w:rsidP="0076248D">
            <w:pPr>
              <w:pStyle w:val="af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76248D">
              <w:rPr>
                <w:rFonts w:ascii="宋体" w:hAnsi="宋体" w:hint="eastAsia"/>
                <w:sz w:val="18"/>
                <w:szCs w:val="18"/>
              </w:rPr>
              <w:t>运行最可信的代码</w:t>
            </w:r>
          </w:p>
        </w:tc>
      </w:tr>
    </w:tbl>
    <w:p w14:paraId="343285B2" w14:textId="4B82F0C2" w:rsidR="002329E9" w:rsidRDefault="00193318" w:rsidP="008F398B">
      <w:pPr>
        <w:pStyle w:val="a3"/>
        <w:ind w:firstLine="420"/>
      </w:pPr>
      <w:r w:rsidRPr="002329E9">
        <w:rPr>
          <w:rFonts w:hint="eastAsia"/>
        </w:rPr>
        <w:t>RISC-V</w:t>
      </w:r>
      <w:r w:rsidR="00A61269">
        <w:rPr>
          <w:rFonts w:hint="eastAsia"/>
        </w:rPr>
        <w:t>处理器的</w:t>
      </w:r>
      <w:r w:rsidRPr="00101C0A">
        <w:t>每个</w:t>
      </w:r>
      <w:r w:rsidRPr="00101C0A">
        <w:t>hart</w:t>
      </w:r>
      <w:r w:rsidR="003210BF">
        <w:rPr>
          <w:rFonts w:hint="eastAsia"/>
        </w:rPr>
        <w:t>拥有若干个</w:t>
      </w:r>
      <w:r w:rsidR="006F7EFD">
        <w:rPr>
          <w:rFonts w:hint="eastAsia"/>
        </w:rPr>
        <w:t>与机器字长</w:t>
      </w:r>
      <w:r w:rsidR="007D6C96">
        <w:rPr>
          <w:rFonts w:hint="eastAsia"/>
        </w:rPr>
        <w:t>等</w:t>
      </w:r>
      <w:r w:rsidR="006F7EFD">
        <w:rPr>
          <w:rFonts w:hint="eastAsia"/>
        </w:rPr>
        <w:t>宽</w:t>
      </w:r>
      <w:r w:rsidR="007D6C96">
        <w:rPr>
          <w:rFonts w:hint="eastAsia"/>
        </w:rPr>
        <w:t>的</w:t>
      </w:r>
      <w:r w:rsidR="008D74EE">
        <w:t>CSR</w:t>
      </w:r>
      <w:r w:rsidRPr="00101C0A">
        <w:t>寄存器</w:t>
      </w:r>
      <w:r w:rsidR="00101C0A" w:rsidRPr="002329E9">
        <w:rPr>
          <w:rFonts w:hint="eastAsia"/>
        </w:rPr>
        <w:t>（</w:t>
      </w:r>
      <w:r w:rsidR="00101C0A" w:rsidRPr="002329E9">
        <w:rPr>
          <w:rFonts w:hint="eastAsia"/>
        </w:rPr>
        <w:t>Control</w:t>
      </w:r>
      <w:r w:rsidR="00101C0A" w:rsidRPr="002329E9">
        <w:t xml:space="preserve"> </w:t>
      </w:r>
      <w:r w:rsidR="00101C0A" w:rsidRPr="002329E9">
        <w:rPr>
          <w:rFonts w:hint="eastAsia"/>
        </w:rPr>
        <w:t>and</w:t>
      </w:r>
      <w:r w:rsidR="00101C0A" w:rsidRPr="002329E9">
        <w:t xml:space="preserve"> </w:t>
      </w:r>
      <w:r w:rsidR="00101C0A" w:rsidRPr="002329E9">
        <w:rPr>
          <w:rFonts w:hint="eastAsia"/>
        </w:rPr>
        <w:t>Status</w:t>
      </w:r>
      <w:r w:rsidR="00101C0A" w:rsidRPr="002329E9">
        <w:t xml:space="preserve"> </w:t>
      </w:r>
      <w:r w:rsidR="00101C0A" w:rsidRPr="002329E9">
        <w:rPr>
          <w:rFonts w:hint="eastAsia"/>
        </w:rPr>
        <w:t>Register</w:t>
      </w:r>
      <w:r w:rsidR="00101C0A" w:rsidRPr="002329E9">
        <w:rPr>
          <w:rFonts w:hint="eastAsia"/>
        </w:rPr>
        <w:t>，控制</w:t>
      </w:r>
      <w:r w:rsidR="00101C0A">
        <w:rPr>
          <w:rFonts w:hint="eastAsia"/>
        </w:rPr>
        <w:t>和</w:t>
      </w:r>
      <w:r w:rsidR="00101C0A" w:rsidRPr="002329E9">
        <w:rPr>
          <w:rFonts w:hint="eastAsia"/>
        </w:rPr>
        <w:t>状态寄存器）</w:t>
      </w:r>
      <w:r w:rsidRPr="00101C0A">
        <w:rPr>
          <w:rFonts w:hint="eastAsia"/>
        </w:rPr>
        <w:t>，</w:t>
      </w:r>
      <w:r w:rsidR="007D6C96">
        <w:rPr>
          <w:rFonts w:hint="eastAsia"/>
        </w:rPr>
        <w:t>CSR</w:t>
      </w:r>
      <w:r w:rsidR="007D6C96">
        <w:rPr>
          <w:rFonts w:hint="eastAsia"/>
        </w:rPr>
        <w:t>寄存器</w:t>
      </w:r>
      <w:r w:rsidR="003210BF">
        <w:rPr>
          <w:rFonts w:hint="eastAsia"/>
        </w:rPr>
        <w:t>地址</w:t>
      </w:r>
      <w:r w:rsidR="007D6C96">
        <w:rPr>
          <w:rFonts w:hint="eastAsia"/>
        </w:rPr>
        <w:t>的</w:t>
      </w:r>
      <w:r w:rsidR="00880184">
        <w:rPr>
          <w:rFonts w:hint="eastAsia"/>
        </w:rPr>
        <w:t>长度是</w:t>
      </w:r>
      <w:r w:rsidR="003210BF">
        <w:rPr>
          <w:rFonts w:hint="eastAsia"/>
        </w:rPr>
        <w:t>12</w:t>
      </w:r>
      <w:r w:rsidR="003210BF">
        <w:rPr>
          <w:rFonts w:hint="eastAsia"/>
        </w:rPr>
        <w:t>位。</w:t>
      </w:r>
      <w:r w:rsidR="00A61269" w:rsidRPr="002329E9">
        <w:rPr>
          <w:rFonts w:hint="eastAsia"/>
        </w:rPr>
        <w:t>RISC-V</w:t>
      </w:r>
      <w:r w:rsidR="00A61269">
        <w:rPr>
          <w:rFonts w:hint="eastAsia"/>
        </w:rPr>
        <w:t>处理器通过</w:t>
      </w:r>
      <w:r w:rsidR="008D74EE">
        <w:t>CSR</w:t>
      </w:r>
      <w:r w:rsidR="00101C0A">
        <w:rPr>
          <w:rFonts w:hint="eastAsia"/>
        </w:rPr>
        <w:t>寄存器</w:t>
      </w:r>
      <w:r w:rsidR="00A61269">
        <w:rPr>
          <w:rFonts w:hint="eastAsia"/>
        </w:rPr>
        <w:t>来</w:t>
      </w:r>
      <w:r w:rsidR="00101C0A">
        <w:rPr>
          <w:rFonts w:hint="eastAsia"/>
        </w:rPr>
        <w:t>配合</w:t>
      </w:r>
      <w:r w:rsidR="00880184">
        <w:rPr>
          <w:rFonts w:hint="eastAsia"/>
        </w:rPr>
        <w:t>实现</w:t>
      </w:r>
      <w:r w:rsidR="00101C0A">
        <w:rPr>
          <w:rFonts w:hint="eastAsia"/>
        </w:rPr>
        <w:t>特权模式和中断</w:t>
      </w:r>
      <w:r w:rsidR="00101C0A">
        <w:rPr>
          <w:rFonts w:hint="eastAsia"/>
        </w:rPr>
        <w:t>/</w:t>
      </w:r>
      <w:r w:rsidR="00101C0A">
        <w:rPr>
          <w:rFonts w:hint="eastAsia"/>
        </w:rPr>
        <w:t>异常机制。</w:t>
      </w:r>
      <w:r w:rsidR="008D74EE">
        <w:t>CSR</w:t>
      </w:r>
      <w:r w:rsidR="00101C0A">
        <w:rPr>
          <w:rFonts w:hint="eastAsia"/>
        </w:rPr>
        <w:t>寄存器</w:t>
      </w:r>
      <w:r w:rsidR="00101C0A" w:rsidRPr="002329E9">
        <w:rPr>
          <w:rFonts w:hint="eastAsia"/>
        </w:rPr>
        <w:t>用于配置或者记录处理器硬件的运行状态</w:t>
      </w:r>
      <w:r w:rsidR="007D6C96">
        <w:rPr>
          <w:rFonts w:hint="eastAsia"/>
        </w:rPr>
        <w:t>。</w:t>
      </w:r>
      <w:r w:rsidR="007D6C96" w:rsidRPr="00101C0A">
        <w:t>通过</w:t>
      </w:r>
      <w:r w:rsidR="007D6C96">
        <w:rPr>
          <w:rFonts w:hint="eastAsia"/>
        </w:rPr>
        <w:t>使用控制状态寄存器</w:t>
      </w:r>
      <w:r w:rsidR="007D6C96" w:rsidRPr="00101C0A">
        <w:t>指令</w:t>
      </w:r>
      <w:r w:rsidR="007D6C96">
        <w:rPr>
          <w:rFonts w:hint="eastAsia"/>
        </w:rPr>
        <w:t>来</w:t>
      </w:r>
      <w:r w:rsidR="007D6C96" w:rsidRPr="002329E9">
        <w:rPr>
          <w:rFonts w:hint="eastAsia"/>
        </w:rPr>
        <w:t>访问</w:t>
      </w:r>
      <w:r w:rsidR="007D6C96">
        <w:t>CSR</w:t>
      </w:r>
      <w:r w:rsidR="007D6C96">
        <w:rPr>
          <w:rFonts w:hint="eastAsia"/>
        </w:rPr>
        <w:t>寄存器</w:t>
      </w:r>
      <w:r w:rsidR="00101C0A" w:rsidRPr="00101C0A">
        <w:t>。</w:t>
      </w:r>
    </w:p>
    <w:p w14:paraId="30F9AFAA" w14:textId="79396693" w:rsidR="005720BA" w:rsidRDefault="005720BA" w:rsidP="008F398B">
      <w:pPr>
        <w:pStyle w:val="a3"/>
        <w:ind w:firstLine="420"/>
      </w:pPr>
      <w:r>
        <w:t>RISC-V</w:t>
      </w:r>
      <w:r>
        <w:rPr>
          <w:rFonts w:hint="eastAsia"/>
        </w:rPr>
        <w:t>手册版本更新迭代频繁，不同版本手册中</w:t>
      </w:r>
      <w:r w:rsidR="008D74EE">
        <w:rPr>
          <w:rFonts w:hint="eastAsia"/>
        </w:rPr>
        <w:t>CSR</w:t>
      </w:r>
      <w:r>
        <w:rPr>
          <w:rFonts w:hint="eastAsia"/>
        </w:rPr>
        <w:t>寄存器的格式和位定义不尽相同，</w:t>
      </w:r>
      <w:r w:rsidR="005230F1">
        <w:rPr>
          <w:rFonts w:hint="eastAsia"/>
        </w:rPr>
        <w:t>以下给出</w:t>
      </w:r>
      <w:r w:rsidR="00F624D3">
        <w:rPr>
          <w:rFonts w:hint="eastAsia"/>
        </w:rPr>
        <w:t>常用的</w:t>
      </w:r>
      <w:r w:rsidR="008D74EE">
        <w:rPr>
          <w:rFonts w:hint="eastAsia"/>
        </w:rPr>
        <w:t>CSR</w:t>
      </w:r>
      <w:r w:rsidR="005230F1">
        <w:rPr>
          <w:rFonts w:hint="eastAsia"/>
        </w:rPr>
        <w:t>寄存器，</w:t>
      </w:r>
      <w:r>
        <w:rPr>
          <w:rFonts w:hint="eastAsia"/>
        </w:rPr>
        <w:t>它们的具体格式</w:t>
      </w:r>
      <w:r w:rsidR="009B4C4B">
        <w:rPr>
          <w:rFonts w:hint="eastAsia"/>
        </w:rPr>
        <w:t>和使用方法</w:t>
      </w:r>
      <w:r w:rsidR="006175C1">
        <w:rPr>
          <w:rFonts w:hint="eastAsia"/>
        </w:rPr>
        <w:t>将</w:t>
      </w:r>
      <w:r>
        <w:rPr>
          <w:rFonts w:hint="eastAsia"/>
        </w:rPr>
        <w:t>在第</w:t>
      </w:r>
      <w:r w:rsidR="00A03BE5">
        <w:rPr>
          <w:rFonts w:hint="eastAsia"/>
        </w:rPr>
        <w:t>6</w:t>
      </w:r>
      <w:r>
        <w:rPr>
          <w:rFonts w:hint="eastAsia"/>
        </w:rPr>
        <w:t>章</w:t>
      </w:r>
      <w:r w:rsidR="00ED4265">
        <w:rPr>
          <w:rFonts w:hint="eastAsia"/>
        </w:rPr>
        <w:t>里</w:t>
      </w:r>
      <w:r>
        <w:rPr>
          <w:rFonts w:hint="eastAsia"/>
        </w:rPr>
        <w:t>介绍。</w:t>
      </w:r>
    </w:p>
    <w:p w14:paraId="0A3B15DA" w14:textId="5BC0D36A" w:rsidR="005230F1" w:rsidRPr="00ED4265" w:rsidRDefault="00ED4265">
      <w:pPr>
        <w:pStyle w:val="4"/>
        <w:pPrChange w:id="19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0" w:author="Xi Lifeng" w:date="2024-02-20T12:38:00Z">
        <w:r w:rsidRPr="00ED4265" w:rsidDel="00F13776">
          <w:rPr>
            <w:rFonts w:hint="eastAsia"/>
          </w:rPr>
          <w:delText>1</w:delText>
        </w:r>
        <w:r w:rsidRPr="00ED4265" w:rsidDel="00F13776">
          <w:rPr>
            <w:rFonts w:hint="eastAsia"/>
          </w:rPr>
          <w:delText>、</w:delText>
        </w:r>
      </w:del>
      <w:r w:rsidR="005230F1" w:rsidRPr="00ED4265">
        <w:rPr>
          <w:rFonts w:hint="eastAsia"/>
        </w:rPr>
        <w:t>异常</w:t>
      </w:r>
      <w:r>
        <w:rPr>
          <w:rFonts w:hint="eastAsia"/>
        </w:rPr>
        <w:t>/</w:t>
      </w:r>
      <w:r>
        <w:rPr>
          <w:rFonts w:hint="eastAsia"/>
        </w:rPr>
        <w:t>中断处理必须</w:t>
      </w:r>
      <w:r w:rsidR="005230F1" w:rsidRPr="00ED4265">
        <w:rPr>
          <w:rFonts w:hint="eastAsia"/>
        </w:rPr>
        <w:t>用到的</w:t>
      </w:r>
      <w:r w:rsidR="008D74EE">
        <w:rPr>
          <w:rFonts w:hint="eastAsia"/>
        </w:rPr>
        <w:t>CSR</w:t>
      </w:r>
      <w:r w:rsidR="005230F1" w:rsidRPr="00ED4265">
        <w:rPr>
          <w:rFonts w:hint="eastAsia"/>
        </w:rPr>
        <w:t>寄存器</w:t>
      </w:r>
    </w:p>
    <w:p w14:paraId="3D27FF76" w14:textId="0F7B5FD4" w:rsidR="005720BA" w:rsidRPr="00E36336" w:rsidRDefault="005720BA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36336">
        <w:rPr>
          <w:rFonts w:hint="eastAsia"/>
        </w:rPr>
        <w:t>中断</w:t>
      </w:r>
      <w:r w:rsidR="00E21117">
        <w:rPr>
          <w:rFonts w:hint="eastAsia"/>
        </w:rPr>
        <w:t>挂起</w:t>
      </w:r>
      <w:r>
        <w:rPr>
          <w:rFonts w:hint="eastAsia"/>
        </w:rPr>
        <w:t>寄存器</w:t>
      </w:r>
      <w:proofErr w:type="spellStart"/>
      <w:r w:rsidRPr="00E36336">
        <w:t>mip</w:t>
      </w:r>
      <w:proofErr w:type="spellEnd"/>
      <w:r>
        <w:rPr>
          <w:rFonts w:hint="eastAsia"/>
        </w:rPr>
        <w:t>：用于</w:t>
      </w:r>
      <w:r w:rsidRPr="00E36336">
        <w:rPr>
          <w:rFonts w:hint="eastAsia"/>
        </w:rPr>
        <w:t>记录当前的中断请求。</w:t>
      </w:r>
    </w:p>
    <w:p w14:paraId="428018E6" w14:textId="77777777" w:rsidR="005720BA" w:rsidRPr="00E36336" w:rsidRDefault="005720BA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36336">
        <w:rPr>
          <w:rFonts w:hint="eastAsia"/>
        </w:rPr>
        <w:t>中断使能</w:t>
      </w:r>
      <w:r>
        <w:rPr>
          <w:rFonts w:hint="eastAsia"/>
        </w:rPr>
        <w:t>寄存器</w:t>
      </w:r>
      <w:proofErr w:type="spellStart"/>
      <w:r w:rsidRPr="00E36336">
        <w:t>mie</w:t>
      </w:r>
      <w:proofErr w:type="spellEnd"/>
      <w:r>
        <w:rPr>
          <w:rFonts w:hint="eastAsia"/>
        </w:rPr>
        <w:t>：用于</w:t>
      </w:r>
      <w:r w:rsidRPr="00E36336">
        <w:rPr>
          <w:rFonts w:hint="eastAsia"/>
        </w:rPr>
        <w:t>维护处理器的中断使能状态。</w:t>
      </w:r>
    </w:p>
    <w:p w14:paraId="20C8702A" w14:textId="3387D1E5" w:rsidR="004646BE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>
        <w:rPr>
          <w:rFonts w:hint="eastAsia"/>
        </w:rPr>
        <w:t>原因寄存器</w:t>
      </w:r>
      <w:proofErr w:type="spellStart"/>
      <w:r w:rsidR="005230F1">
        <w:t>m</w:t>
      </w:r>
      <w:r w:rsidR="004646BE" w:rsidRPr="005230F1">
        <w:t>cause</w:t>
      </w:r>
      <w:proofErr w:type="spellEnd"/>
      <w:r w:rsidR="00A67153">
        <w:t>/</w:t>
      </w:r>
      <w:proofErr w:type="spellStart"/>
      <w:r w:rsidR="00A67153">
        <w:t>scause</w:t>
      </w:r>
      <w:proofErr w:type="spellEnd"/>
      <w:r w:rsidR="005230F1">
        <w:rPr>
          <w:rFonts w:hint="eastAsia"/>
        </w:rPr>
        <w:t>：</w:t>
      </w:r>
      <w:r w:rsidR="00E9046B">
        <w:rPr>
          <w:rFonts w:hint="eastAsia"/>
        </w:rPr>
        <w:t>用于</w:t>
      </w:r>
      <w:r w:rsidR="00A67153">
        <w:rPr>
          <w:rFonts w:hint="eastAsia"/>
        </w:rPr>
        <w:t>指示</w:t>
      </w:r>
      <w:r w:rsidR="00A67153">
        <w:rPr>
          <w:rFonts w:hint="eastAsia"/>
        </w:rPr>
        <w:t>M</w:t>
      </w:r>
      <w:r w:rsidR="00A67153">
        <w:rPr>
          <w:rFonts w:hint="eastAsia"/>
        </w:rPr>
        <w:t>模式</w:t>
      </w:r>
      <w:r w:rsidR="00A67153">
        <w:rPr>
          <w:rFonts w:hint="eastAsia"/>
        </w:rPr>
        <w:t>/S</w:t>
      </w:r>
      <w:r w:rsidR="00A67153">
        <w:rPr>
          <w:rFonts w:hint="eastAsia"/>
        </w:rPr>
        <w:t>模式下发生</w:t>
      </w:r>
      <w:r w:rsidR="004646BE" w:rsidRPr="005230F1">
        <w:rPr>
          <w:rFonts w:hint="eastAsia"/>
        </w:rPr>
        <w:t>异常和中断的原因。</w:t>
      </w:r>
      <w:r w:rsidR="004646BE" w:rsidRPr="005230F1">
        <w:t xml:space="preserve"> </w:t>
      </w:r>
      <w:proofErr w:type="spellStart"/>
      <w:r w:rsidR="005230F1" w:rsidRPr="005230F1">
        <w:t>mcause</w:t>
      </w:r>
      <w:proofErr w:type="spellEnd"/>
      <w:r w:rsidR="00A67153">
        <w:t>/</w:t>
      </w:r>
      <w:proofErr w:type="spellStart"/>
      <w:r w:rsidR="00A67153">
        <w:t>scause</w:t>
      </w:r>
      <w:proofErr w:type="spellEnd"/>
      <w:r w:rsidR="004646BE" w:rsidRPr="005230F1">
        <w:rPr>
          <w:rFonts w:hint="eastAsia"/>
        </w:rPr>
        <w:t>的最高位在发生中断时置</w:t>
      </w:r>
      <w:r w:rsidR="004646BE" w:rsidRPr="005230F1">
        <w:t>1</w:t>
      </w:r>
      <w:r w:rsidR="00423875">
        <w:rPr>
          <w:rFonts w:hint="eastAsia"/>
        </w:rPr>
        <w:t>；</w:t>
      </w:r>
      <w:r w:rsidR="004646BE" w:rsidRPr="005230F1">
        <w:rPr>
          <w:rFonts w:hint="eastAsia"/>
        </w:rPr>
        <w:t>发生同步异常时置</w:t>
      </w:r>
      <w:r w:rsidR="004646BE" w:rsidRPr="005230F1">
        <w:t>0</w:t>
      </w:r>
      <w:r w:rsidR="00423875">
        <w:rPr>
          <w:rFonts w:hint="eastAsia"/>
        </w:rPr>
        <w:t>。</w:t>
      </w:r>
      <w:r w:rsidR="004646BE" w:rsidRPr="005230F1">
        <w:rPr>
          <w:rFonts w:hint="eastAsia"/>
        </w:rPr>
        <w:t>低位部分标识中断或异常的具体原因</w:t>
      </w:r>
      <w:r w:rsidR="005230F1">
        <w:rPr>
          <w:rFonts w:hint="eastAsia"/>
        </w:rPr>
        <w:t>。</w:t>
      </w:r>
    </w:p>
    <w:p w14:paraId="0DD2B83C" w14:textId="2121AF04" w:rsidR="004B577B" w:rsidRDefault="004B577B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2A21D0">
        <w:t>状态寄存器</w:t>
      </w:r>
      <w:proofErr w:type="spellStart"/>
      <w:r w:rsidRPr="002A21D0">
        <w:t>mstatus</w:t>
      </w:r>
      <w:proofErr w:type="spellEnd"/>
      <w:r>
        <w:rPr>
          <w:rFonts w:hint="eastAsia"/>
        </w:rPr>
        <w:t>/</w:t>
      </w:r>
      <w:proofErr w:type="spellStart"/>
      <w:r>
        <w:t>sstatus</w:t>
      </w:r>
      <w:proofErr w:type="spellEnd"/>
      <w:r>
        <w:rPr>
          <w:rFonts w:hint="eastAsia"/>
        </w:rPr>
        <w:t>：主要用于</w:t>
      </w:r>
      <w:r w:rsidR="00C41E65">
        <w:t>M</w:t>
      </w:r>
      <w:r w:rsidRPr="00E9046B">
        <w:rPr>
          <w:rFonts w:hint="eastAsia"/>
        </w:rPr>
        <w:t>模式</w:t>
      </w:r>
      <w:r>
        <w:rPr>
          <w:rFonts w:hint="eastAsia"/>
        </w:rPr>
        <w:t>/</w:t>
      </w:r>
      <w:r w:rsidR="00C41E65">
        <w:t>S</w:t>
      </w:r>
      <w:r w:rsidRPr="00E9046B">
        <w:rPr>
          <w:rFonts w:hint="eastAsia"/>
        </w:rPr>
        <w:t>模式</w:t>
      </w:r>
      <w:r>
        <w:rPr>
          <w:rFonts w:hint="eastAsia"/>
        </w:rPr>
        <w:t>下</w:t>
      </w:r>
      <w:r w:rsidRPr="002A21D0">
        <w:t>模式</w:t>
      </w:r>
      <w:r>
        <w:rPr>
          <w:rFonts w:hint="eastAsia"/>
        </w:rPr>
        <w:t>状态的保存和</w:t>
      </w:r>
      <w:r w:rsidRPr="002A21D0">
        <w:t>设置</w:t>
      </w:r>
      <w:r>
        <w:rPr>
          <w:rFonts w:hint="eastAsia"/>
        </w:rPr>
        <w:t>。</w:t>
      </w:r>
    </w:p>
    <w:p w14:paraId="7A1A22BB" w14:textId="58570B52" w:rsidR="00E9046B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9046B">
        <w:rPr>
          <w:rFonts w:hint="eastAsia"/>
        </w:rPr>
        <w:t>自陷向量基址</w:t>
      </w:r>
      <w:r>
        <w:rPr>
          <w:rFonts w:hint="eastAsia"/>
        </w:rPr>
        <w:t>寄存器</w:t>
      </w:r>
      <w:proofErr w:type="spellStart"/>
      <w:r w:rsidR="00E9046B" w:rsidRPr="00E9046B">
        <w:t>mtvec</w:t>
      </w:r>
      <w:proofErr w:type="spellEnd"/>
      <w:r w:rsidR="00E9046B" w:rsidRPr="00E9046B">
        <w:t xml:space="preserve"> </w:t>
      </w:r>
      <w:r w:rsidR="00E9046B">
        <w:rPr>
          <w:rFonts w:hint="eastAsia"/>
        </w:rPr>
        <w:t>/</w:t>
      </w:r>
      <w:proofErr w:type="spellStart"/>
      <w:r w:rsidR="00E9046B" w:rsidRPr="00E9046B">
        <w:t>stvec</w:t>
      </w:r>
      <w:proofErr w:type="spellEnd"/>
      <w:r w:rsidR="00E9046B" w:rsidRPr="00E9046B">
        <w:t xml:space="preserve"> </w:t>
      </w:r>
      <w:r w:rsidR="00E9046B">
        <w:rPr>
          <w:rFonts w:hint="eastAsia"/>
        </w:rPr>
        <w:t>：</w:t>
      </w:r>
      <w:r w:rsidR="00E36336">
        <w:rPr>
          <w:rFonts w:hint="eastAsia"/>
        </w:rPr>
        <w:t>用于</w:t>
      </w:r>
      <w:r w:rsidR="00E36336" w:rsidRPr="00E36336">
        <w:rPr>
          <w:rFonts w:hint="eastAsia"/>
        </w:rPr>
        <w:t>存放</w:t>
      </w:r>
      <w:r w:rsidR="00C41E65">
        <w:t>M</w:t>
      </w:r>
      <w:r w:rsidR="005720BA" w:rsidRPr="00E9046B">
        <w:rPr>
          <w:rFonts w:hint="eastAsia"/>
        </w:rPr>
        <w:t>模式</w:t>
      </w:r>
      <w:r w:rsidR="005720BA">
        <w:rPr>
          <w:rFonts w:hint="eastAsia"/>
        </w:rPr>
        <w:t>/</w:t>
      </w:r>
      <w:r w:rsidR="00C41E65">
        <w:t>S</w:t>
      </w:r>
      <w:r w:rsidR="005720BA" w:rsidRPr="00E9046B">
        <w:rPr>
          <w:rFonts w:hint="eastAsia"/>
        </w:rPr>
        <w:t>模式</w:t>
      </w:r>
      <w:r w:rsidR="005720BA">
        <w:rPr>
          <w:rFonts w:hint="eastAsia"/>
        </w:rPr>
        <w:t>下</w:t>
      </w:r>
      <w:r w:rsidR="00E36336" w:rsidRPr="00E36336">
        <w:rPr>
          <w:rFonts w:hint="eastAsia"/>
        </w:rPr>
        <w:t>发生异常时处理器跳转的</w:t>
      </w:r>
      <w:r w:rsidR="00C41E65">
        <w:rPr>
          <w:rFonts w:hint="eastAsia"/>
        </w:rPr>
        <w:t>基址</w:t>
      </w:r>
      <w:r w:rsidR="00E9046B" w:rsidRPr="00E9046B">
        <w:rPr>
          <w:rFonts w:hint="eastAsia"/>
        </w:rPr>
        <w:t>。</w:t>
      </w:r>
    </w:p>
    <w:p w14:paraId="06D5CEB1" w14:textId="039324CB" w:rsidR="00E51B29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016ECC">
        <w:rPr>
          <w:rFonts w:hint="eastAsia"/>
        </w:rPr>
        <w:t>异常值寄存器</w:t>
      </w:r>
      <w:proofErr w:type="spellStart"/>
      <w:r w:rsidR="00016ECC" w:rsidRPr="00016ECC">
        <w:t>mtval</w:t>
      </w:r>
      <w:proofErr w:type="spellEnd"/>
      <w:r w:rsidR="00016ECC" w:rsidRPr="00016ECC">
        <w:t xml:space="preserve"> </w:t>
      </w:r>
      <w:r w:rsidR="00016ECC" w:rsidRPr="00016ECC">
        <w:rPr>
          <w:rFonts w:hint="eastAsia"/>
        </w:rPr>
        <w:t>/</w:t>
      </w:r>
      <w:proofErr w:type="spellStart"/>
      <w:r w:rsidR="00016ECC" w:rsidRPr="00016ECC">
        <w:t>stval</w:t>
      </w:r>
      <w:proofErr w:type="spellEnd"/>
      <w:r w:rsidR="00016ECC" w:rsidRPr="00016ECC">
        <w:rPr>
          <w:rFonts w:hint="eastAsia"/>
        </w:rPr>
        <w:t>：</w:t>
      </w:r>
      <w:r w:rsidR="005720BA">
        <w:rPr>
          <w:rFonts w:hint="eastAsia"/>
        </w:rPr>
        <w:t>用于在</w:t>
      </w:r>
      <w:r w:rsidR="00C41E65">
        <w:t>M</w:t>
      </w:r>
      <w:r w:rsidR="00016ECC" w:rsidRPr="00E9046B">
        <w:rPr>
          <w:rFonts w:hint="eastAsia"/>
        </w:rPr>
        <w:t>模式</w:t>
      </w:r>
      <w:r w:rsidR="00016ECC">
        <w:rPr>
          <w:rFonts w:hint="eastAsia"/>
        </w:rPr>
        <w:t>/</w:t>
      </w:r>
      <w:r w:rsidR="00C41E65">
        <w:t>S</w:t>
      </w:r>
      <w:r w:rsidR="00016ECC" w:rsidRPr="00E9046B">
        <w:rPr>
          <w:rFonts w:hint="eastAsia"/>
        </w:rPr>
        <w:t>模式</w:t>
      </w:r>
      <w:r w:rsidR="00016ECC">
        <w:rPr>
          <w:rFonts w:hint="eastAsia"/>
        </w:rPr>
        <w:t>下</w:t>
      </w:r>
      <w:r w:rsidR="005720BA" w:rsidRPr="005720BA">
        <w:rPr>
          <w:rFonts w:hint="eastAsia"/>
        </w:rPr>
        <w:t>存放当前自陷相关的额外信息，如地址异常的故障地址、非法指令</w:t>
      </w:r>
      <w:r w:rsidR="005720BA">
        <w:rPr>
          <w:rFonts w:hint="eastAsia"/>
        </w:rPr>
        <w:t>、</w:t>
      </w:r>
      <w:r w:rsidR="005720BA" w:rsidRPr="005720BA">
        <w:rPr>
          <w:rFonts w:hint="eastAsia"/>
        </w:rPr>
        <w:t>异常的指令，发生其他异常时其值为</w:t>
      </w:r>
      <w:r w:rsidR="005720BA" w:rsidRPr="005720BA">
        <w:t>0</w:t>
      </w:r>
      <w:r w:rsidR="00016ECC" w:rsidRPr="00016ECC">
        <w:rPr>
          <w:rFonts w:hint="eastAsia"/>
        </w:rPr>
        <w:t>。</w:t>
      </w:r>
    </w:p>
    <w:p w14:paraId="009AACF5" w14:textId="2BAE8C4E" w:rsidR="00016ECC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016ECC">
        <w:rPr>
          <w:rFonts w:hint="eastAsia"/>
        </w:rPr>
        <w:t>异常</w:t>
      </w:r>
      <w:r w:rsidRPr="00016ECC">
        <w:t>PC</w:t>
      </w:r>
      <w:r>
        <w:rPr>
          <w:rFonts w:hint="eastAsia"/>
        </w:rPr>
        <w:t>寄存器</w:t>
      </w:r>
      <w:proofErr w:type="spellStart"/>
      <w:r w:rsidRPr="00016ECC">
        <w:t>mepc</w:t>
      </w:r>
      <w:proofErr w:type="spellEnd"/>
      <w:r w:rsidRPr="00016ECC">
        <w:t xml:space="preserve"> </w:t>
      </w:r>
      <w:r>
        <w:rPr>
          <w:rFonts w:hint="eastAsia"/>
        </w:rPr>
        <w:t>/</w:t>
      </w:r>
      <w:proofErr w:type="spellStart"/>
      <w:r w:rsidRPr="00016ECC">
        <w:t>sepc</w:t>
      </w:r>
      <w:proofErr w:type="spellEnd"/>
      <w:r>
        <w:rPr>
          <w:rFonts w:hint="eastAsia"/>
        </w:rPr>
        <w:t>：用于</w:t>
      </w:r>
      <w:r w:rsidR="00C41E65">
        <w:t>M</w:t>
      </w:r>
      <w:r w:rsidRPr="00E9046B">
        <w:rPr>
          <w:rFonts w:hint="eastAsia"/>
        </w:rPr>
        <w:t>模式</w:t>
      </w:r>
      <w:r>
        <w:rPr>
          <w:rFonts w:hint="eastAsia"/>
        </w:rPr>
        <w:t>/</w:t>
      </w:r>
      <w:r w:rsidR="00C41E65">
        <w:t>S</w:t>
      </w:r>
      <w:r w:rsidRPr="00E9046B">
        <w:rPr>
          <w:rFonts w:hint="eastAsia"/>
        </w:rPr>
        <w:t>模式</w:t>
      </w:r>
      <w:r>
        <w:rPr>
          <w:rFonts w:hint="eastAsia"/>
        </w:rPr>
        <w:t>下</w:t>
      </w:r>
      <w:r w:rsidR="00016ECC" w:rsidRPr="00016ECC">
        <w:rPr>
          <w:rFonts w:hint="eastAsia"/>
        </w:rPr>
        <w:t>指向发生异常的指令</w:t>
      </w:r>
      <w:r w:rsidR="000968B4">
        <w:rPr>
          <w:rFonts w:hint="eastAsia"/>
        </w:rPr>
        <w:t>对应的</w:t>
      </w:r>
      <w:r w:rsidR="000968B4">
        <w:rPr>
          <w:rFonts w:hint="eastAsia"/>
        </w:rPr>
        <w:t>PC</w:t>
      </w:r>
      <w:r w:rsidR="00016ECC" w:rsidRPr="00016ECC">
        <w:rPr>
          <w:rFonts w:hint="eastAsia"/>
        </w:rPr>
        <w:t>。</w:t>
      </w:r>
    </w:p>
    <w:p w14:paraId="57771C3C" w14:textId="316F25B9" w:rsidR="00ED4265" w:rsidRDefault="00E51B29" w:rsidP="00CC1355">
      <w:pPr>
        <w:pStyle w:val="af"/>
        <w:widowControl/>
        <w:numPr>
          <w:ilvl w:val="0"/>
          <w:numId w:val="64"/>
        </w:numPr>
        <w:spacing w:line="400" w:lineRule="exact"/>
        <w:ind w:firstLineChars="0"/>
        <w:jc w:val="left"/>
      </w:pPr>
      <w:r w:rsidRPr="00ED4265">
        <w:rPr>
          <w:rFonts w:hint="eastAsia"/>
        </w:rPr>
        <w:t>草稿寄存器</w:t>
      </w:r>
      <w:proofErr w:type="spellStart"/>
      <w:r w:rsidR="00016ECC" w:rsidRPr="00ED4265">
        <w:t>mscratch</w:t>
      </w:r>
      <w:proofErr w:type="spellEnd"/>
      <w:r w:rsidR="00016ECC" w:rsidRPr="00ED4265">
        <w:t xml:space="preserve"> </w:t>
      </w:r>
      <w:r w:rsidR="00016ECC" w:rsidRPr="00ED4265">
        <w:rPr>
          <w:rFonts w:hint="eastAsia"/>
        </w:rPr>
        <w:t>和</w:t>
      </w:r>
      <w:proofErr w:type="spellStart"/>
      <w:r w:rsidR="00016ECC" w:rsidRPr="00ED4265">
        <w:t>sscratch</w:t>
      </w:r>
      <w:proofErr w:type="spellEnd"/>
      <w:r w:rsidR="00016ECC" w:rsidRPr="00ED4265">
        <w:rPr>
          <w:rFonts w:hint="eastAsia"/>
        </w:rPr>
        <w:t>：</w:t>
      </w:r>
      <w:r w:rsidRPr="00ED4265">
        <w:rPr>
          <w:rFonts w:hint="eastAsia"/>
        </w:rPr>
        <w:t>用于</w:t>
      </w:r>
      <w:r w:rsidR="00C41E65">
        <w:t>M</w:t>
      </w:r>
      <w:r w:rsidRPr="00ED4265">
        <w:rPr>
          <w:rFonts w:hint="eastAsia"/>
        </w:rPr>
        <w:t>模式</w:t>
      </w:r>
      <w:r w:rsidRPr="00ED4265">
        <w:rPr>
          <w:rFonts w:hint="eastAsia"/>
        </w:rPr>
        <w:t>/</w:t>
      </w:r>
      <w:r w:rsidR="00C41E65">
        <w:t>S</w:t>
      </w:r>
      <w:r w:rsidRPr="00ED4265">
        <w:rPr>
          <w:rFonts w:hint="eastAsia"/>
        </w:rPr>
        <w:t>模式下</w:t>
      </w:r>
      <w:r w:rsidR="00016ECC" w:rsidRPr="00ED4265">
        <w:rPr>
          <w:rFonts w:hint="eastAsia"/>
        </w:rPr>
        <w:t>向异常处理程序提供</w:t>
      </w:r>
      <w:r w:rsidR="005720BA" w:rsidRPr="00ED4265">
        <w:rPr>
          <w:rFonts w:hint="eastAsia"/>
        </w:rPr>
        <w:t>一个字的临时存储，即</w:t>
      </w:r>
      <w:r w:rsidR="00016ECC" w:rsidRPr="00ED4265">
        <w:rPr>
          <w:rFonts w:hint="eastAsia"/>
        </w:rPr>
        <w:t>一个空闲可用的寄存器</w:t>
      </w:r>
      <w:r w:rsidR="00E36336" w:rsidRPr="00ED4265">
        <w:rPr>
          <w:rFonts w:hint="eastAsia"/>
        </w:rPr>
        <w:t>。</w:t>
      </w:r>
    </w:p>
    <w:p w14:paraId="74A73173" w14:textId="214D1364" w:rsidR="00F624D3" w:rsidRDefault="00F624D3" w:rsidP="008F398B">
      <w:pPr>
        <w:pStyle w:val="a3"/>
        <w:ind w:firstLine="420"/>
      </w:pPr>
    </w:p>
    <w:p w14:paraId="59D51178" w14:textId="7802343A" w:rsidR="004646BE" w:rsidRPr="00ED4265" w:rsidRDefault="00ED4265">
      <w:pPr>
        <w:pStyle w:val="4"/>
        <w:pPrChange w:id="21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2" w:author="Xi Lifeng" w:date="2024-02-20T12:38:00Z">
        <w:r w:rsidDel="00F13776">
          <w:rPr>
            <w:rFonts w:hint="eastAsia"/>
          </w:rPr>
          <w:lastRenderedPageBreak/>
          <w:delText>2</w:delText>
        </w:r>
        <w:r w:rsidDel="00F13776">
          <w:rPr>
            <w:rFonts w:hint="eastAsia"/>
          </w:rPr>
          <w:delText>、</w:delText>
        </w:r>
      </w:del>
      <w:r w:rsidR="004646BE" w:rsidRPr="00ED4265">
        <w:rPr>
          <w:rFonts w:hint="eastAsia"/>
        </w:rPr>
        <w:t>标识处理器特性的</w:t>
      </w:r>
      <w:r w:rsidR="008D74EE">
        <w:rPr>
          <w:rFonts w:hint="eastAsia"/>
        </w:rPr>
        <w:t>CSR</w:t>
      </w:r>
      <w:r w:rsidRPr="00ED4265">
        <w:rPr>
          <w:rFonts w:hint="eastAsia"/>
        </w:rPr>
        <w:t>寄存器</w:t>
      </w:r>
      <w:r w:rsidR="004646BE" w:rsidRPr="00ED4265">
        <w:t xml:space="preserve"> </w:t>
      </w:r>
    </w:p>
    <w:p w14:paraId="119A61E6" w14:textId="079A8E28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机器指令集架构寄存器</w:t>
      </w:r>
      <w:proofErr w:type="spellStart"/>
      <w:r w:rsidR="004646BE" w:rsidRPr="00FC5C97">
        <w:t>misa</w:t>
      </w:r>
      <w:proofErr w:type="spellEnd"/>
      <w:r w:rsidRPr="00FC5C97">
        <w:rPr>
          <w:rFonts w:hint="eastAsia"/>
        </w:rPr>
        <w:t>：指示</w:t>
      </w:r>
      <w:r w:rsidR="004646BE" w:rsidRPr="00FC5C97">
        <w:rPr>
          <w:rFonts w:hint="eastAsia"/>
        </w:rPr>
        <w:t>处理器</w:t>
      </w:r>
      <w:r w:rsidR="001D41FC">
        <w:rPr>
          <w:rFonts w:hint="eastAsia"/>
        </w:rPr>
        <w:t>的机器字长</w:t>
      </w:r>
      <w:r w:rsidR="004646BE" w:rsidRPr="00FC5C97">
        <w:rPr>
          <w:rFonts w:hint="eastAsia"/>
        </w:rPr>
        <w:t>（</w:t>
      </w:r>
      <w:r w:rsidR="004646BE" w:rsidRPr="00FC5C97">
        <w:t>32</w:t>
      </w:r>
      <w:r w:rsidRPr="00FC5C97">
        <w:rPr>
          <w:rFonts w:hint="eastAsia"/>
        </w:rPr>
        <w:t>/</w:t>
      </w:r>
      <w:r w:rsidR="004646BE" w:rsidRPr="00FC5C97">
        <w:t xml:space="preserve">64 </w:t>
      </w:r>
      <w:r w:rsidRPr="00FC5C97">
        <w:rPr>
          <w:rFonts w:hint="eastAsia"/>
        </w:rPr>
        <w:t>/</w:t>
      </w:r>
      <w:r w:rsidR="004646BE" w:rsidRPr="00FC5C97">
        <w:t xml:space="preserve">128 </w:t>
      </w:r>
      <w:r w:rsidR="004646BE" w:rsidRPr="00FC5C97">
        <w:rPr>
          <w:rFonts w:hint="eastAsia"/>
        </w:rPr>
        <w:t>位），指示处理器支持的扩展。</w:t>
      </w:r>
    </w:p>
    <w:p w14:paraId="2873D4EA" w14:textId="432A93AB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厂商识别码</w:t>
      </w:r>
      <w:r>
        <w:rPr>
          <w:rFonts w:hint="eastAsia"/>
        </w:rPr>
        <w:t>寄存器</w:t>
      </w:r>
      <w:proofErr w:type="spellStart"/>
      <w:r w:rsidR="004646BE" w:rsidRPr="00FC5C97">
        <w:t>mvendorid</w:t>
      </w:r>
      <w:proofErr w:type="spellEnd"/>
      <w:r>
        <w:rPr>
          <w:rFonts w:hint="eastAsia"/>
        </w:rPr>
        <w:t>：指示</w:t>
      </w:r>
      <w:r w:rsidR="004646BE" w:rsidRPr="00FC5C97">
        <w:rPr>
          <w:rFonts w:hint="eastAsia"/>
        </w:rPr>
        <w:t>处理器核供应商的</w:t>
      </w:r>
      <w:r w:rsidR="004646BE" w:rsidRPr="00FC5C97">
        <w:t xml:space="preserve">JEDEC </w:t>
      </w:r>
      <w:r w:rsidR="004646BE" w:rsidRPr="00FC5C97">
        <w:rPr>
          <w:rFonts w:hint="eastAsia"/>
        </w:rPr>
        <w:t>标准制造商识别码。</w:t>
      </w:r>
    </w:p>
    <w:p w14:paraId="06ECD8DE" w14:textId="37602D73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机器架构识别码</w:t>
      </w:r>
      <w:r>
        <w:rPr>
          <w:rFonts w:hint="eastAsia"/>
        </w:rPr>
        <w:t>寄存器</w:t>
      </w:r>
      <w:proofErr w:type="spellStart"/>
      <w:r w:rsidR="004646BE" w:rsidRPr="00FC5C97">
        <w:t>marchid</w:t>
      </w:r>
      <w:proofErr w:type="spellEnd"/>
      <w:r>
        <w:rPr>
          <w:rFonts w:hint="eastAsia"/>
        </w:rPr>
        <w:t>：指示</w:t>
      </w:r>
      <w:r w:rsidR="004646BE" w:rsidRPr="00FC5C97">
        <w:rPr>
          <w:rFonts w:hint="eastAsia"/>
        </w:rPr>
        <w:t>基础微架构。将</w:t>
      </w:r>
      <w:proofErr w:type="spellStart"/>
      <w:r w:rsidR="004646BE" w:rsidRPr="00FC5C97">
        <w:t>mvendorid</w:t>
      </w:r>
      <w:proofErr w:type="spellEnd"/>
      <w:r w:rsidR="004646BE" w:rsidRPr="00FC5C97">
        <w:t xml:space="preserve"> </w:t>
      </w:r>
      <w:r w:rsidR="004646BE" w:rsidRPr="00FC5C97">
        <w:rPr>
          <w:rFonts w:hint="eastAsia"/>
        </w:rPr>
        <w:t>和</w:t>
      </w:r>
      <w:proofErr w:type="spellStart"/>
      <w:r w:rsidR="004646BE" w:rsidRPr="00FC5C97">
        <w:t>marchid</w:t>
      </w:r>
      <w:proofErr w:type="spellEnd"/>
      <w:r w:rsidR="004646BE" w:rsidRPr="00FC5C97">
        <w:rPr>
          <w:rFonts w:hint="eastAsia"/>
        </w:rPr>
        <w:t>组合</w:t>
      </w:r>
      <w:r>
        <w:rPr>
          <w:rFonts w:hint="eastAsia"/>
        </w:rPr>
        <w:t>在一起，</w:t>
      </w:r>
      <w:r w:rsidR="004646BE" w:rsidRPr="00FC5C97">
        <w:rPr>
          <w:rFonts w:hint="eastAsia"/>
        </w:rPr>
        <w:t>可唯一识别所实现的微架构。</w:t>
      </w:r>
    </w:p>
    <w:p w14:paraId="4010D829" w14:textId="128CBD17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机器实现识别码</w:t>
      </w:r>
      <w:r>
        <w:rPr>
          <w:rFonts w:hint="eastAsia"/>
        </w:rPr>
        <w:t>寄存器</w:t>
      </w:r>
      <w:proofErr w:type="spellStart"/>
      <w:r w:rsidR="004646BE" w:rsidRPr="00FC5C97">
        <w:t>mimpid</w:t>
      </w:r>
      <w:proofErr w:type="spellEnd"/>
      <w:r>
        <w:rPr>
          <w:rFonts w:hint="eastAsia"/>
        </w:rPr>
        <w:t>：指示</w:t>
      </w:r>
      <w:proofErr w:type="spellStart"/>
      <w:r w:rsidR="004646BE" w:rsidRPr="00FC5C97">
        <w:t>marchid</w:t>
      </w:r>
      <w:proofErr w:type="spellEnd"/>
      <w:r w:rsidR="004646BE" w:rsidRPr="00FC5C97">
        <w:t xml:space="preserve"> </w:t>
      </w:r>
      <w:r w:rsidR="004646BE" w:rsidRPr="00FC5C97">
        <w:rPr>
          <w:rFonts w:hint="eastAsia"/>
        </w:rPr>
        <w:t>所示基础微架构的实现版本。</w:t>
      </w:r>
    </w:p>
    <w:p w14:paraId="6141772E" w14:textId="08A924B7" w:rsidR="004646BE" w:rsidRPr="00FC5C97" w:rsidRDefault="00FC5C97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FC5C97">
        <w:rPr>
          <w:rFonts w:hint="eastAsia"/>
        </w:rPr>
        <w:t>硬件线程识别码</w:t>
      </w:r>
      <w:r>
        <w:rPr>
          <w:rFonts w:hint="eastAsia"/>
        </w:rPr>
        <w:t>寄存器</w:t>
      </w:r>
      <w:proofErr w:type="spellStart"/>
      <w:r w:rsidR="004646BE" w:rsidRPr="00FC5C97">
        <w:t>mhartid</w:t>
      </w:r>
      <w:proofErr w:type="spellEnd"/>
      <w:r>
        <w:rPr>
          <w:rFonts w:hint="eastAsia"/>
        </w:rPr>
        <w:t>：</w:t>
      </w:r>
      <w:r w:rsidR="004646BE" w:rsidRPr="00FC5C97">
        <w:rPr>
          <w:rFonts w:hint="eastAsia"/>
        </w:rPr>
        <w:t>给出正在运行的硬件线程编号。</w:t>
      </w:r>
    </w:p>
    <w:p w14:paraId="53F81117" w14:textId="77777777" w:rsidR="004646BE" w:rsidRDefault="004646BE" w:rsidP="008F398B">
      <w:pPr>
        <w:pStyle w:val="a3"/>
        <w:ind w:firstLine="420"/>
      </w:pPr>
    </w:p>
    <w:p w14:paraId="27861B32" w14:textId="24F426D1" w:rsidR="004646BE" w:rsidRPr="00F624D3" w:rsidRDefault="00F624D3">
      <w:pPr>
        <w:pStyle w:val="4"/>
        <w:pPrChange w:id="23" w:author="Xi Lifeng" w:date="2024-02-20T12:38:00Z">
          <w:pPr>
            <w:widowControl/>
            <w:spacing w:line="400" w:lineRule="exact"/>
            <w:ind w:firstLineChars="215" w:firstLine="453"/>
            <w:jc w:val="left"/>
          </w:pPr>
        </w:pPrChange>
      </w:pPr>
      <w:del w:id="24" w:author="Xi Lifeng" w:date="2024-02-20T12:38:00Z">
        <w:r w:rsidDel="00F13776">
          <w:rPr>
            <w:rFonts w:hint="eastAsia"/>
          </w:rPr>
          <w:delText>3</w:delText>
        </w:r>
        <w:r w:rsidDel="00F13776">
          <w:rPr>
            <w:rFonts w:hint="eastAsia"/>
          </w:rPr>
          <w:delText>、</w:delText>
        </w:r>
      </w:del>
      <w:r w:rsidR="004646BE" w:rsidRPr="00F624D3">
        <w:rPr>
          <w:rFonts w:hint="eastAsia"/>
        </w:rPr>
        <w:t>用于性能测量的</w:t>
      </w:r>
      <w:r w:rsidR="008D74EE">
        <w:t>CSR</w:t>
      </w:r>
      <w:r w:rsidRPr="00F624D3">
        <w:rPr>
          <w:rFonts w:hint="eastAsia"/>
        </w:rPr>
        <w:t>寄存器</w:t>
      </w:r>
    </w:p>
    <w:p w14:paraId="5ECE0DD3" w14:textId="60893BE0" w:rsidR="004646BE" w:rsidRPr="004646BE" w:rsidRDefault="00F624D3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4646BE">
        <w:rPr>
          <w:rFonts w:hint="eastAsia"/>
        </w:rPr>
        <w:t>机器时间</w:t>
      </w:r>
      <w:r>
        <w:rPr>
          <w:rFonts w:hint="eastAsia"/>
        </w:rPr>
        <w:t>寄存器</w:t>
      </w:r>
      <w:proofErr w:type="spellStart"/>
      <w:r w:rsidR="004646BE" w:rsidRPr="004646BE">
        <w:t>mtime</w:t>
      </w:r>
      <w:proofErr w:type="spellEnd"/>
      <w:r>
        <w:rPr>
          <w:rFonts w:hint="eastAsia"/>
        </w:rPr>
        <w:t>：它</w:t>
      </w:r>
      <w:r w:rsidR="004646BE" w:rsidRPr="004646BE">
        <w:rPr>
          <w:rFonts w:hint="eastAsia"/>
        </w:rPr>
        <w:t>是一个</w:t>
      </w:r>
      <w:r w:rsidR="004646BE" w:rsidRPr="004646BE">
        <w:t xml:space="preserve">64 </w:t>
      </w:r>
      <w:r w:rsidR="004646BE" w:rsidRPr="004646BE">
        <w:rPr>
          <w:rFonts w:hint="eastAsia"/>
        </w:rPr>
        <w:t>位实时计数器。</w:t>
      </w:r>
    </w:p>
    <w:p w14:paraId="1679BEAE" w14:textId="13174674" w:rsidR="00A9303A" w:rsidRPr="004646BE" w:rsidRDefault="00EA1548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4646BE">
        <w:rPr>
          <w:rFonts w:hint="eastAsia"/>
        </w:rPr>
        <w:t>机器时间比较</w:t>
      </w:r>
      <w:r>
        <w:rPr>
          <w:rFonts w:hint="eastAsia"/>
        </w:rPr>
        <w:t>寄存</w:t>
      </w:r>
      <w:r w:rsidRPr="004646BE">
        <w:rPr>
          <w:rFonts w:hint="eastAsia"/>
        </w:rPr>
        <w:t>器</w:t>
      </w:r>
      <w:proofErr w:type="spellStart"/>
      <w:r w:rsidR="004646BE" w:rsidRPr="004646BE">
        <w:t>mtimecmp</w:t>
      </w:r>
      <w:proofErr w:type="spellEnd"/>
      <w:r>
        <w:rPr>
          <w:rFonts w:hint="eastAsia"/>
        </w:rPr>
        <w:t>：</w:t>
      </w:r>
      <w:r w:rsidR="004646BE" w:rsidRPr="004646BE">
        <w:rPr>
          <w:rFonts w:hint="eastAsia"/>
        </w:rPr>
        <w:t>当</w:t>
      </w:r>
      <w:proofErr w:type="spellStart"/>
      <w:r w:rsidR="004646BE" w:rsidRPr="004646BE">
        <w:t>mtime</w:t>
      </w:r>
      <w:proofErr w:type="spellEnd"/>
      <w:r w:rsidR="004646BE" w:rsidRPr="004646BE">
        <w:t xml:space="preserve"> </w:t>
      </w:r>
      <w:r>
        <w:rPr>
          <w:rFonts w:ascii="宋体" w:hAnsi="宋体" w:hint="eastAsia"/>
        </w:rPr>
        <w:t>≥</w:t>
      </w:r>
      <w:proofErr w:type="spellStart"/>
      <w:r w:rsidRPr="004646BE">
        <w:t>mtimecmp</w:t>
      </w:r>
      <w:proofErr w:type="spellEnd"/>
      <w:r w:rsidR="004646BE" w:rsidRPr="004646BE">
        <w:rPr>
          <w:rFonts w:hint="eastAsia"/>
        </w:rPr>
        <w:t>时触发中断。</w:t>
      </w:r>
    </w:p>
    <w:p w14:paraId="1E8DE063" w14:textId="70D48424" w:rsidR="004646BE" w:rsidRPr="002773D9" w:rsidRDefault="004646BE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2773D9">
        <w:rPr>
          <w:rFonts w:hint="eastAsia"/>
        </w:rPr>
        <w:t>计数器使能</w:t>
      </w:r>
      <w:r w:rsidR="002773D9" w:rsidRPr="002773D9">
        <w:rPr>
          <w:rFonts w:hint="eastAsia"/>
        </w:rPr>
        <w:t>寄存器</w:t>
      </w:r>
      <w:proofErr w:type="spellStart"/>
      <w:r w:rsidR="002773D9" w:rsidRPr="002773D9">
        <w:t>mcounteren</w:t>
      </w:r>
      <w:proofErr w:type="spellEnd"/>
      <w:r w:rsidR="002773D9" w:rsidRPr="002773D9">
        <w:t xml:space="preserve"> </w:t>
      </w:r>
      <w:r w:rsidR="002773D9">
        <w:rPr>
          <w:rFonts w:hint="eastAsia"/>
        </w:rPr>
        <w:t>/</w:t>
      </w:r>
      <w:proofErr w:type="spellStart"/>
      <w:r w:rsidR="002773D9" w:rsidRPr="002773D9">
        <w:t>scounteren</w:t>
      </w:r>
      <w:proofErr w:type="spellEnd"/>
      <w:r w:rsidR="002773D9" w:rsidRPr="002773D9">
        <w:t xml:space="preserve"> </w:t>
      </w:r>
      <w:r w:rsidR="002773D9" w:rsidRPr="002773D9">
        <w:rPr>
          <w:rFonts w:hint="eastAsia"/>
        </w:rPr>
        <w:t>：</w:t>
      </w:r>
      <w:r w:rsidR="002773D9" w:rsidRPr="002773D9">
        <w:t xml:space="preserve">32 </w:t>
      </w:r>
      <w:r w:rsidR="002773D9" w:rsidRPr="002773D9">
        <w:rPr>
          <w:rFonts w:hint="eastAsia"/>
        </w:rPr>
        <w:t>位</w:t>
      </w:r>
      <w:r w:rsidR="002773D9">
        <w:rPr>
          <w:rFonts w:hint="eastAsia"/>
        </w:rPr>
        <w:t>，</w:t>
      </w:r>
      <w:r w:rsidRPr="002773D9">
        <w:rPr>
          <w:rFonts w:hint="eastAsia"/>
        </w:rPr>
        <w:t>用于</w:t>
      </w:r>
      <w:r w:rsidR="00C41E65">
        <w:t>M</w:t>
      </w:r>
      <w:r w:rsidR="002773D9" w:rsidRPr="002773D9">
        <w:rPr>
          <w:rFonts w:hint="eastAsia"/>
        </w:rPr>
        <w:t>模式</w:t>
      </w:r>
      <w:r w:rsidR="002773D9">
        <w:rPr>
          <w:rFonts w:hint="eastAsia"/>
        </w:rPr>
        <w:t>/</w:t>
      </w:r>
      <w:r w:rsidR="00C41E65">
        <w:t>S</w:t>
      </w:r>
      <w:r w:rsidR="002773D9" w:rsidRPr="002773D9">
        <w:rPr>
          <w:rFonts w:hint="eastAsia"/>
        </w:rPr>
        <w:t>模式</w:t>
      </w:r>
      <w:r w:rsidR="002773D9">
        <w:rPr>
          <w:rFonts w:hint="eastAsia"/>
        </w:rPr>
        <w:t>下</w:t>
      </w:r>
      <w:r w:rsidRPr="002773D9">
        <w:rPr>
          <w:rFonts w:hint="eastAsia"/>
        </w:rPr>
        <w:t>控制硬件性能监视器</w:t>
      </w:r>
      <w:r w:rsidR="008D74EE">
        <w:t>CSR</w:t>
      </w:r>
      <w:r w:rsidRPr="002773D9">
        <w:t xml:space="preserve"> </w:t>
      </w:r>
      <w:r w:rsidRPr="002773D9">
        <w:rPr>
          <w:rFonts w:hint="eastAsia"/>
        </w:rPr>
        <w:t>是否在更低特权级下可用。</w:t>
      </w:r>
    </w:p>
    <w:p w14:paraId="330587FC" w14:textId="23DE5F20" w:rsidR="004646BE" w:rsidRPr="002773D9" w:rsidRDefault="004646BE" w:rsidP="00CC1355">
      <w:pPr>
        <w:pStyle w:val="af"/>
        <w:widowControl/>
        <w:numPr>
          <w:ilvl w:val="0"/>
          <w:numId w:val="65"/>
        </w:numPr>
        <w:spacing w:line="400" w:lineRule="exact"/>
        <w:ind w:firstLineChars="0"/>
        <w:jc w:val="left"/>
      </w:pPr>
      <w:r w:rsidRPr="002773D9">
        <w:rPr>
          <w:rFonts w:hint="eastAsia"/>
        </w:rPr>
        <w:t>硬件性能监视器</w:t>
      </w:r>
      <w:r w:rsidR="002773D9">
        <w:rPr>
          <w:rFonts w:hint="eastAsia"/>
        </w:rPr>
        <w:t>寄存器</w:t>
      </w:r>
      <w:proofErr w:type="spellStart"/>
      <w:r w:rsidRPr="002773D9">
        <w:t>mcycle</w:t>
      </w:r>
      <w:proofErr w:type="spellEnd"/>
      <w:r w:rsidRPr="002773D9">
        <w:rPr>
          <w:rFonts w:hint="eastAsia"/>
        </w:rPr>
        <w:t>，</w:t>
      </w:r>
      <w:proofErr w:type="spellStart"/>
      <w:r w:rsidRPr="002773D9">
        <w:t>minstret</w:t>
      </w:r>
      <w:proofErr w:type="spellEnd"/>
      <w:r w:rsidRPr="002773D9">
        <w:rPr>
          <w:rFonts w:hint="eastAsia"/>
        </w:rPr>
        <w:t>，</w:t>
      </w:r>
      <w:r w:rsidRPr="002773D9">
        <w:t>mhpmcounter3</w:t>
      </w:r>
      <w:r w:rsidRPr="002773D9">
        <w:rPr>
          <w:rFonts w:ascii="MS Mincho" w:eastAsia="MS Mincho" w:hAnsi="MS Mincho" w:cs="MS Mincho" w:hint="eastAsia"/>
        </w:rPr>
        <w:t>⋯⋯</w:t>
      </w:r>
      <w:r w:rsidRPr="002773D9">
        <w:t>mhpmcounter31</w:t>
      </w:r>
      <w:r w:rsidR="002773D9">
        <w:rPr>
          <w:rFonts w:hint="eastAsia"/>
        </w:rPr>
        <w:t>：共</w:t>
      </w:r>
      <w:r w:rsidR="002773D9" w:rsidRPr="002773D9">
        <w:t xml:space="preserve">31 </w:t>
      </w:r>
      <w:r w:rsidR="002773D9" w:rsidRPr="002773D9">
        <w:rPr>
          <w:rFonts w:hint="eastAsia"/>
        </w:rPr>
        <w:t>个</w:t>
      </w:r>
      <w:r w:rsidR="002773D9">
        <w:rPr>
          <w:rFonts w:hint="eastAsia"/>
        </w:rPr>
        <w:t>，</w:t>
      </w:r>
      <w:r w:rsidRPr="002773D9">
        <w:rPr>
          <w:rFonts w:hint="eastAsia"/>
        </w:rPr>
        <w:t>对时钟周期、已执行指令以及软件指定的最多</w:t>
      </w:r>
      <w:r w:rsidRPr="002773D9">
        <w:t xml:space="preserve">29 </w:t>
      </w:r>
      <w:r w:rsidRPr="002773D9">
        <w:rPr>
          <w:rFonts w:hint="eastAsia"/>
        </w:rPr>
        <w:t>个事件（通过</w:t>
      </w:r>
      <w:r w:rsidRPr="002773D9">
        <w:t xml:space="preserve">mhpmevent3 </w:t>
      </w:r>
      <w:r w:rsidRPr="002773D9">
        <w:rPr>
          <w:rFonts w:hint="eastAsia"/>
        </w:rPr>
        <w:t>到</w:t>
      </w:r>
      <w:r w:rsidRPr="002773D9">
        <w:t xml:space="preserve">mhpmevent31 </w:t>
      </w:r>
      <w:r w:rsidRPr="002773D9">
        <w:rPr>
          <w:rFonts w:hint="eastAsia"/>
        </w:rPr>
        <w:t>指定）进行计数</w:t>
      </w:r>
      <w:r w:rsidR="002773D9">
        <w:rPr>
          <w:rFonts w:hint="eastAsia"/>
        </w:rPr>
        <w:t>。</w:t>
      </w:r>
    </w:p>
    <w:p w14:paraId="29DA3BBD" w14:textId="77777777" w:rsidR="002329E9" w:rsidRPr="002329E9" w:rsidRDefault="002329E9" w:rsidP="008F398B">
      <w:pPr>
        <w:pStyle w:val="a3"/>
        <w:ind w:firstLine="420"/>
      </w:pPr>
    </w:p>
    <w:p w14:paraId="44F0C07B" w14:textId="6FDBFE3F" w:rsidR="00231FD4" w:rsidRPr="001E3551" w:rsidRDefault="00231FD4">
      <w:pPr>
        <w:pStyle w:val="2"/>
        <w:pPrChange w:id="25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r w:rsidRPr="001E3551">
        <w:t>指令</w:t>
      </w:r>
      <w:r w:rsidR="00C16396">
        <w:rPr>
          <w:rFonts w:hint="eastAsia"/>
        </w:rPr>
        <w:t>集</w:t>
      </w:r>
      <w:r w:rsidR="0083360E">
        <w:rPr>
          <w:rFonts w:hint="eastAsia"/>
        </w:rPr>
        <w:t>和</w:t>
      </w:r>
      <w:r w:rsidR="006C00E9" w:rsidRPr="001E3551">
        <w:t>指令</w:t>
      </w:r>
      <w:r w:rsidR="00C16396">
        <w:rPr>
          <w:rFonts w:hint="eastAsia"/>
        </w:rPr>
        <w:t>格式</w:t>
      </w:r>
    </w:p>
    <w:p w14:paraId="789DFF7B" w14:textId="523C746A" w:rsidR="008F398B" w:rsidRPr="00754870" w:rsidRDefault="001F7E4F">
      <w:pPr>
        <w:pStyle w:val="a3"/>
        <w:ind w:firstLine="420"/>
        <w:pPrChange w:id="26" w:author="Xi Lifeng" w:date="2024-02-20T12:47:00Z">
          <w:pPr>
            <w:widowControl/>
            <w:spacing w:line="400" w:lineRule="exact"/>
            <w:ind w:firstLineChars="215" w:firstLine="451"/>
            <w:jc w:val="left"/>
          </w:pPr>
        </w:pPrChange>
      </w:pPr>
      <w:r>
        <w:rPr>
          <w:rFonts w:hint="eastAsia"/>
        </w:rPr>
        <w:t>RISC-V</w:t>
      </w:r>
      <w:r>
        <w:rPr>
          <w:rFonts w:hint="eastAsia"/>
        </w:rPr>
        <w:t>处理器支持</w:t>
      </w:r>
      <w:r w:rsidR="00EA4DB3">
        <w:rPr>
          <w:rFonts w:hint="eastAsia"/>
        </w:rPr>
        <w:t>6</w:t>
      </w:r>
      <w:r w:rsidR="00EA4DB3">
        <w:rPr>
          <w:rFonts w:hint="eastAsia"/>
        </w:rPr>
        <w:t>种机器指令格式，分别是</w:t>
      </w:r>
      <w:r w:rsidR="00EA4DB3">
        <w:rPr>
          <w:rFonts w:hint="eastAsia"/>
        </w:rPr>
        <w:t>R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I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S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B</w:t>
      </w:r>
      <w:r w:rsidR="00EA4DB3">
        <w:rPr>
          <w:rFonts w:hint="eastAsia"/>
        </w:rPr>
        <w:t>型、</w:t>
      </w:r>
      <w:r w:rsidR="00EA4DB3">
        <w:rPr>
          <w:rFonts w:hint="eastAsia"/>
        </w:rPr>
        <w:t>U</w:t>
      </w:r>
      <w:r w:rsidR="00EA4DB3">
        <w:rPr>
          <w:rFonts w:hint="eastAsia"/>
        </w:rPr>
        <w:t>型和</w:t>
      </w:r>
      <w:r w:rsidR="00EA4DB3">
        <w:rPr>
          <w:rFonts w:hint="eastAsia"/>
        </w:rPr>
        <w:t>J</w:t>
      </w:r>
      <w:r w:rsidR="00EA4DB3">
        <w:rPr>
          <w:rFonts w:hint="eastAsia"/>
        </w:rPr>
        <w:t>型</w:t>
      </w:r>
      <w:r>
        <w:rPr>
          <w:rFonts w:hint="eastAsia"/>
        </w:rPr>
        <w:t>，如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_Ref157788177 \r \h</w:instrText>
      </w:r>
      <w:r w:rsidR="00E60D03">
        <w:instrText xml:space="preserve"> </w:instrText>
      </w:r>
      <w:r w:rsidR="008F398B">
        <w:instrText xml:space="preserve"> \* MERGEFORMAT </w:instrText>
      </w:r>
      <w:r w:rsidR="00E60D03">
        <w:fldChar w:fldCharType="separate"/>
      </w:r>
      <w:r w:rsidR="00E60D03" w:rsidRPr="00152AC3">
        <w:rPr>
          <w:rFonts w:hint="eastAsia"/>
          <w:sz w:val="18"/>
        </w:rPr>
        <w:t>表</w:t>
      </w:r>
      <w:r w:rsidR="00E60D03" w:rsidRPr="00152AC3">
        <w:rPr>
          <w:rFonts w:hint="eastAsia"/>
          <w:sz w:val="18"/>
        </w:rPr>
        <w:t>1-4</w:t>
      </w:r>
      <w:r w:rsidR="00E60D03">
        <w:fldChar w:fldCharType="end"/>
      </w:r>
      <w:r>
        <w:rPr>
          <w:rFonts w:hint="eastAsia"/>
        </w:rPr>
        <w:t>所示。</w:t>
      </w:r>
      <w:ins w:id="27" w:author="Xi Lifeng" w:date="2024-02-17T12:36:00Z">
        <w:r w:rsidR="00FF7531">
          <w:rPr>
            <w:rFonts w:hint="eastAsia"/>
          </w:rPr>
          <w:t>未实现</w:t>
        </w:r>
        <w:r w:rsidR="00FF7531">
          <w:rPr>
            <w:rFonts w:hint="eastAsia"/>
          </w:rPr>
          <w:t>C</w:t>
        </w:r>
        <w:r w:rsidR="00FF7531">
          <w:rPr>
            <w:rFonts w:hint="eastAsia"/>
          </w:rPr>
          <w:t>拓展的</w:t>
        </w:r>
        <w:r w:rsidR="00FF7531">
          <w:rPr>
            <w:rFonts w:hint="eastAsia"/>
          </w:rPr>
          <w:t>RISC-V</w:t>
        </w:r>
        <w:r w:rsidR="00FF7531">
          <w:rPr>
            <w:rFonts w:hint="eastAsia"/>
          </w:rPr>
          <w:t>处理器</w:t>
        </w:r>
      </w:ins>
      <w:r w:rsidR="00231FD4" w:rsidRPr="00513B27">
        <w:rPr>
          <w:rFonts w:ascii="黑体" w:eastAsia="黑体" w:hAnsi="黑体" w:hint="eastAsia"/>
          <w:b/>
          <w:bCs/>
        </w:rPr>
        <w:t>指令字长固定3</w:t>
      </w:r>
      <w:r w:rsidR="00231FD4" w:rsidRPr="00513B27">
        <w:rPr>
          <w:rFonts w:ascii="黑体" w:eastAsia="黑体" w:hAnsi="黑体"/>
          <w:b/>
          <w:bCs/>
        </w:rPr>
        <w:t>2</w:t>
      </w:r>
      <w:r w:rsidR="00231FD4" w:rsidRPr="00513B27">
        <w:rPr>
          <w:rFonts w:ascii="黑体" w:eastAsia="黑体" w:hAnsi="黑体" w:hint="eastAsia"/>
          <w:b/>
          <w:bCs/>
        </w:rPr>
        <w:t>位</w:t>
      </w:r>
      <w:r w:rsidR="00231FD4" w:rsidRPr="00513B27">
        <w:rPr>
          <w:rFonts w:hint="eastAsia"/>
        </w:rPr>
        <w:t>，</w:t>
      </w:r>
      <w:r w:rsidR="00C9254D" w:rsidRPr="00513B27">
        <w:rPr>
          <w:rFonts w:hint="eastAsia"/>
        </w:rPr>
        <w:t>且</w:t>
      </w:r>
      <w:r w:rsidR="00C16396">
        <w:rPr>
          <w:rFonts w:hint="eastAsia"/>
        </w:rPr>
        <w:t>存储</w:t>
      </w:r>
      <w:r w:rsidR="00231FD4" w:rsidRPr="00513B27">
        <w:rPr>
          <w:rFonts w:hint="eastAsia"/>
        </w:rPr>
        <w:t>必须</w:t>
      </w:r>
      <w:r w:rsidR="00C9254D" w:rsidRPr="00513B27">
        <w:rPr>
          <w:rFonts w:ascii="黑体" w:eastAsia="黑体" w:hAnsi="黑体" w:hint="eastAsia"/>
          <w:b/>
          <w:bCs/>
        </w:rPr>
        <w:t>按</w:t>
      </w:r>
      <w:r w:rsidR="00905F9A" w:rsidRPr="00513B27">
        <w:rPr>
          <w:rFonts w:ascii="黑体" w:eastAsia="黑体" w:hAnsi="黑体" w:hint="eastAsia"/>
          <w:b/>
          <w:bCs/>
        </w:rPr>
        <w:t>字</w:t>
      </w:r>
      <w:r w:rsidR="00C16396">
        <w:rPr>
          <w:rFonts w:ascii="黑体" w:eastAsia="黑体" w:hAnsi="黑体" w:hint="eastAsia"/>
          <w:b/>
          <w:bCs/>
        </w:rPr>
        <w:t>（32位）</w:t>
      </w:r>
      <w:r w:rsidR="00905F9A" w:rsidRPr="00513B27">
        <w:rPr>
          <w:rFonts w:ascii="黑体" w:eastAsia="黑体" w:hAnsi="黑体" w:hint="eastAsia"/>
          <w:b/>
          <w:bCs/>
        </w:rPr>
        <w:t>对齐</w:t>
      </w:r>
      <w:r w:rsidR="00231FD4" w:rsidRPr="00FD5C66">
        <w:rPr>
          <w:rFonts w:hint="eastAsia"/>
        </w:rPr>
        <w:t>。</w:t>
      </w:r>
      <w:r w:rsidR="00905F9A">
        <w:rPr>
          <w:rFonts w:hint="eastAsia"/>
        </w:rPr>
        <w:t>因此，</w:t>
      </w:r>
      <w:r w:rsidR="00C14365">
        <w:rPr>
          <w:rFonts w:hint="eastAsia"/>
        </w:rPr>
        <w:t>本书设计的</w:t>
      </w:r>
      <w:r w:rsidR="00905F9A">
        <w:t>64</w:t>
      </w:r>
      <w:r w:rsidR="00905F9A">
        <w:rPr>
          <w:rFonts w:hint="eastAsia"/>
        </w:rPr>
        <w:t>位</w:t>
      </w:r>
      <w:r w:rsidR="00905F9A">
        <w:rPr>
          <w:rFonts w:hint="eastAsia"/>
        </w:rPr>
        <w:t>RISC-V</w:t>
      </w:r>
      <w:r w:rsidR="00905F9A">
        <w:rPr>
          <w:rFonts w:hint="eastAsia"/>
        </w:rPr>
        <w:t>处理器的</w:t>
      </w:r>
      <w:r w:rsidR="00905F9A">
        <w:rPr>
          <w:rFonts w:hint="eastAsia"/>
        </w:rPr>
        <w:t>I</w:t>
      </w:r>
      <w:r w:rsidR="00905F9A">
        <w:rPr>
          <w:rFonts w:hint="eastAsia"/>
        </w:rPr>
        <w:t>、</w:t>
      </w:r>
      <w:r w:rsidR="00905F9A">
        <w:rPr>
          <w:rFonts w:hint="eastAsia"/>
        </w:rPr>
        <w:t>M</w:t>
      </w:r>
      <w:r w:rsidR="00513B27">
        <w:rPr>
          <w:rFonts w:hint="eastAsia"/>
        </w:rPr>
        <w:t>、</w:t>
      </w:r>
      <w:r w:rsidR="00513B27">
        <w:rPr>
          <w:rFonts w:hint="eastAsia"/>
        </w:rPr>
        <w:t>A</w:t>
      </w:r>
      <w:r w:rsidR="00866773">
        <w:rPr>
          <w:rFonts w:hint="eastAsia"/>
        </w:rPr>
        <w:t>、</w:t>
      </w:r>
      <w:proofErr w:type="spellStart"/>
      <w:r w:rsidR="00866773">
        <w:rPr>
          <w:rFonts w:hint="eastAsia"/>
        </w:rPr>
        <w:t>Zicsr</w:t>
      </w:r>
      <w:proofErr w:type="spellEnd"/>
      <w:r w:rsidR="00866773">
        <w:rPr>
          <w:rFonts w:hint="eastAsia"/>
        </w:rPr>
        <w:t>、</w:t>
      </w:r>
      <w:proofErr w:type="spellStart"/>
      <w:r w:rsidR="00866773">
        <w:rPr>
          <w:rFonts w:hint="eastAsia"/>
        </w:rPr>
        <w:t>Zifencei</w:t>
      </w:r>
      <w:proofErr w:type="spellEnd"/>
      <w:r w:rsidR="00905F9A">
        <w:rPr>
          <w:rFonts w:hint="eastAsia"/>
        </w:rPr>
        <w:t>指令集中的所有指令长度</w:t>
      </w:r>
      <w:r w:rsidR="00C14365">
        <w:rPr>
          <w:rFonts w:hint="eastAsia"/>
        </w:rPr>
        <w:t>也</w:t>
      </w:r>
      <w:r w:rsidR="00905F9A">
        <w:rPr>
          <w:rFonts w:hint="eastAsia"/>
        </w:rPr>
        <w:t>都是</w:t>
      </w:r>
      <w:r w:rsidR="00905F9A">
        <w:rPr>
          <w:rFonts w:hint="eastAsia"/>
        </w:rPr>
        <w:t>32</w:t>
      </w:r>
      <w:r w:rsidR="00905F9A">
        <w:rPr>
          <w:rFonts w:hint="eastAsia"/>
        </w:rPr>
        <w:t>位，</w:t>
      </w:r>
      <w:r w:rsidR="00C16396">
        <w:rPr>
          <w:rFonts w:hint="eastAsia"/>
        </w:rPr>
        <w:t>在指令存储器中</w:t>
      </w:r>
      <w:r w:rsidR="00DC5C50">
        <w:rPr>
          <w:rFonts w:hint="eastAsia"/>
        </w:rPr>
        <w:t>按照</w:t>
      </w:r>
      <w:r w:rsidR="00905F9A">
        <w:rPr>
          <w:rFonts w:hint="eastAsia"/>
        </w:rPr>
        <w:t>字（</w:t>
      </w:r>
      <w:r w:rsidR="00905F9A">
        <w:t>4</w:t>
      </w:r>
      <w:r w:rsidR="00905F9A">
        <w:rPr>
          <w:rFonts w:hint="eastAsia"/>
        </w:rPr>
        <w:t>个字节）边界对齐。</w:t>
      </w:r>
      <w:r w:rsidR="00E60D03">
        <w:fldChar w:fldCharType="begin"/>
      </w:r>
      <w:r w:rsidR="00E60D03">
        <w:instrText xml:space="preserve"> </w:instrText>
      </w:r>
      <w:r w:rsidR="00E60D03">
        <w:rPr>
          <w:rFonts w:hint="eastAsia"/>
        </w:rPr>
        <w:instrText>REF _Ref157788177 \r \h</w:instrText>
      </w:r>
      <w:r w:rsidR="00E60D03">
        <w:instrText xml:space="preserve"> </w:instrText>
      </w:r>
      <w:r w:rsidR="008F398B">
        <w:instrText xml:space="preserve"> \* MERGEFORMAT </w:instrText>
      </w:r>
      <w:r w:rsidR="00E60D03">
        <w:fldChar w:fldCharType="separate"/>
      </w:r>
      <w:r w:rsidR="00E60D03" w:rsidRPr="00152AC3">
        <w:rPr>
          <w:rFonts w:hint="eastAsia"/>
          <w:sz w:val="18"/>
        </w:rPr>
        <w:t>表</w:t>
      </w:r>
      <w:r w:rsidR="00E60D03" w:rsidRPr="00152AC3">
        <w:rPr>
          <w:rFonts w:hint="eastAsia"/>
          <w:sz w:val="18"/>
        </w:rPr>
        <w:t>1-4</w:t>
      </w:r>
      <w:r w:rsidR="00E60D03">
        <w:fldChar w:fldCharType="end"/>
      </w:r>
      <w:r w:rsidR="002B07B1">
        <w:rPr>
          <w:rFonts w:hint="eastAsia"/>
        </w:rPr>
        <w:t>中，</w:t>
      </w:r>
      <w:r w:rsidR="002B07B1">
        <w:rPr>
          <w:rFonts w:hint="eastAsia"/>
        </w:rPr>
        <w:t>o</w:t>
      </w:r>
      <w:r w:rsidR="002B07B1">
        <w:t>pcode</w:t>
      </w:r>
      <w:r w:rsidR="002B07B1">
        <w:rPr>
          <w:rFonts w:hint="eastAsia"/>
        </w:rPr>
        <w:t>表示指令的</w:t>
      </w:r>
      <w:r w:rsidR="002B07B1">
        <w:rPr>
          <w:rFonts w:hint="eastAsia"/>
        </w:rPr>
        <w:t>7</w:t>
      </w:r>
      <w:r w:rsidR="002B07B1">
        <w:rPr>
          <w:rFonts w:hint="eastAsia"/>
        </w:rPr>
        <w:t>位操作码；</w:t>
      </w:r>
      <w:r w:rsidR="002B07B1">
        <w:rPr>
          <w:rFonts w:hint="eastAsia"/>
        </w:rPr>
        <w:t>r</w:t>
      </w:r>
      <w:r w:rsidR="002B07B1">
        <w:t>s1</w:t>
      </w:r>
      <w:r w:rsidR="002B07B1">
        <w:rPr>
          <w:rFonts w:hint="eastAsia"/>
        </w:rPr>
        <w:t>、</w:t>
      </w:r>
      <w:r w:rsidR="002B07B1">
        <w:rPr>
          <w:rFonts w:hint="eastAsia"/>
        </w:rPr>
        <w:t>r</w:t>
      </w:r>
      <w:r w:rsidR="002B07B1">
        <w:t>s2</w:t>
      </w:r>
      <w:r w:rsidR="002B07B1">
        <w:rPr>
          <w:rFonts w:hint="eastAsia"/>
        </w:rPr>
        <w:t>表示两个源寄存器，其</w:t>
      </w:r>
      <w:r w:rsidR="00754870">
        <w:rPr>
          <w:rFonts w:hint="eastAsia"/>
        </w:rPr>
        <w:t>寄存器地址（即</w:t>
      </w:r>
      <w:r w:rsidR="002B07B1">
        <w:rPr>
          <w:rFonts w:hint="eastAsia"/>
        </w:rPr>
        <w:t>寄存器号</w:t>
      </w:r>
      <w:r w:rsidR="00754870">
        <w:rPr>
          <w:rFonts w:hint="eastAsia"/>
        </w:rPr>
        <w:t>）</w:t>
      </w:r>
      <w:r w:rsidR="002B07B1">
        <w:rPr>
          <w:rFonts w:hint="eastAsia"/>
        </w:rPr>
        <w:t>占</w:t>
      </w:r>
      <w:r w:rsidR="002B07B1">
        <w:rPr>
          <w:rFonts w:hint="eastAsia"/>
        </w:rPr>
        <w:t>5</w:t>
      </w:r>
      <w:r w:rsidR="002B07B1">
        <w:rPr>
          <w:rFonts w:hint="eastAsia"/>
        </w:rPr>
        <w:t>位；</w:t>
      </w:r>
      <w:proofErr w:type="spellStart"/>
      <w:r w:rsidR="002B07B1">
        <w:rPr>
          <w:rFonts w:hint="eastAsia"/>
        </w:rPr>
        <w:t>r</w:t>
      </w:r>
      <w:r w:rsidR="002B07B1">
        <w:t>d</w:t>
      </w:r>
      <w:proofErr w:type="spellEnd"/>
      <w:r w:rsidR="002B07B1">
        <w:rPr>
          <w:rFonts w:hint="eastAsia"/>
        </w:rPr>
        <w:t>表示目的寄存器，其寄存器号也是</w:t>
      </w:r>
      <w:r w:rsidR="002B07B1">
        <w:rPr>
          <w:rFonts w:hint="eastAsia"/>
        </w:rPr>
        <w:t>5</w:t>
      </w:r>
      <w:r w:rsidR="002B07B1">
        <w:rPr>
          <w:rFonts w:hint="eastAsia"/>
        </w:rPr>
        <w:t>位；</w:t>
      </w:r>
      <w:r w:rsidR="002B07B1">
        <w:rPr>
          <w:rFonts w:hint="eastAsia"/>
        </w:rPr>
        <w:t>f</w:t>
      </w:r>
      <w:r w:rsidR="002B07B1">
        <w:t>unc3</w:t>
      </w:r>
      <w:r w:rsidR="002B07B1">
        <w:rPr>
          <w:rFonts w:hint="eastAsia"/>
        </w:rPr>
        <w:t>表示</w:t>
      </w:r>
      <w:r w:rsidR="00754870">
        <w:rPr>
          <w:rFonts w:hint="eastAsia"/>
        </w:rPr>
        <w:t>此段</w:t>
      </w:r>
      <w:r w:rsidR="002B07B1">
        <w:rPr>
          <w:rFonts w:hint="eastAsia"/>
        </w:rPr>
        <w:t>功能码</w:t>
      </w:r>
      <w:r w:rsidR="00754870">
        <w:rPr>
          <w:rFonts w:hint="eastAsia"/>
        </w:rPr>
        <w:t>长度是</w:t>
      </w:r>
      <w:r w:rsidR="00754870">
        <w:rPr>
          <w:rFonts w:hint="eastAsia"/>
        </w:rPr>
        <w:t>3</w:t>
      </w:r>
      <w:r w:rsidR="00754870">
        <w:rPr>
          <w:rFonts w:hint="eastAsia"/>
        </w:rPr>
        <w:t>位</w:t>
      </w:r>
      <w:r w:rsidR="002B07B1">
        <w:rPr>
          <w:rFonts w:hint="eastAsia"/>
        </w:rPr>
        <w:t>；</w:t>
      </w:r>
      <w:r w:rsidR="002B07B1">
        <w:rPr>
          <w:rFonts w:hint="eastAsia"/>
        </w:rPr>
        <w:t>f</w:t>
      </w:r>
      <w:r w:rsidR="002B07B1">
        <w:t>unc7</w:t>
      </w:r>
      <w:r w:rsidR="002B07B1">
        <w:rPr>
          <w:rFonts w:hint="eastAsia"/>
        </w:rPr>
        <w:t>表示</w:t>
      </w:r>
      <w:r w:rsidR="00754870">
        <w:rPr>
          <w:rFonts w:hint="eastAsia"/>
        </w:rPr>
        <w:t>此段功能码</w:t>
      </w:r>
      <w:r w:rsidR="00754870" w:rsidRPr="00754870">
        <w:rPr>
          <w:rFonts w:hint="eastAsia"/>
        </w:rPr>
        <w:t>长度是</w:t>
      </w:r>
      <w:r w:rsidR="00754870" w:rsidRPr="00754870">
        <w:rPr>
          <w:rFonts w:hint="eastAsia"/>
        </w:rPr>
        <w:t>7</w:t>
      </w:r>
      <w:r w:rsidR="00754870" w:rsidRPr="00754870">
        <w:rPr>
          <w:rFonts w:hint="eastAsia"/>
        </w:rPr>
        <w:t>位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rPr>
          <w:rFonts w:hint="eastAsia"/>
        </w:rPr>
        <w:t>i</w:t>
      </w:r>
      <w:r w:rsidR="002B07B1" w:rsidRPr="00754870">
        <w:t>mm</w:t>
      </w:r>
      <w:proofErr w:type="spellEnd"/>
      <w:r w:rsidR="002B07B1" w:rsidRPr="00754870">
        <w:rPr>
          <w:rFonts w:hint="eastAsia"/>
        </w:rPr>
        <w:t>表示立即数，</w:t>
      </w:r>
      <w:proofErr w:type="spellStart"/>
      <w:r w:rsidR="002B07B1" w:rsidRPr="00754870">
        <w:t>imm</w:t>
      </w:r>
      <w:proofErr w:type="spellEnd"/>
      <w:r w:rsidR="002B07B1" w:rsidRPr="00754870">
        <w:t>[11:0]</w:t>
      </w:r>
      <w:r w:rsidR="002B07B1" w:rsidRPr="00754870">
        <w:rPr>
          <w:rFonts w:hint="eastAsia"/>
        </w:rPr>
        <w:t>表示</w:t>
      </w:r>
      <w:r w:rsidR="002B07B1" w:rsidRPr="00754870">
        <w:rPr>
          <w:rFonts w:hint="eastAsia"/>
        </w:rPr>
        <w:t>12</w:t>
      </w:r>
      <w:r w:rsidR="002B07B1" w:rsidRPr="00754870">
        <w:rPr>
          <w:rFonts w:hint="eastAsia"/>
        </w:rPr>
        <w:t>位的立即数</w:t>
      </w:r>
      <w:r w:rsidR="00754870" w:rsidRPr="00754870">
        <w:rPr>
          <w:rFonts w:hint="eastAsia"/>
        </w:rPr>
        <w:t>，也可写成</w:t>
      </w:r>
      <w:r w:rsidR="00754870" w:rsidRPr="00754870">
        <w:rPr>
          <w:rFonts w:hint="eastAsia"/>
        </w:rPr>
        <w:t>i</w:t>
      </w:r>
      <w:r w:rsidR="00754870" w:rsidRPr="00754870">
        <w:t>mm12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t>imm</w:t>
      </w:r>
      <w:proofErr w:type="spellEnd"/>
      <w:r w:rsidR="002B07B1" w:rsidRPr="00754870">
        <w:t>[11:5]</w:t>
      </w:r>
      <w:r w:rsidR="002B07B1" w:rsidRPr="00754870">
        <w:rPr>
          <w:rFonts w:hint="eastAsia"/>
        </w:rPr>
        <w:t>表示</w:t>
      </w:r>
      <w:r w:rsidR="002B07B1" w:rsidRPr="00754870">
        <w:rPr>
          <w:rFonts w:hint="eastAsia"/>
        </w:rPr>
        <w:t>7</w:t>
      </w:r>
      <w:r w:rsidR="002B07B1" w:rsidRPr="00754870">
        <w:rPr>
          <w:rFonts w:hint="eastAsia"/>
        </w:rPr>
        <w:t>位的立即数</w:t>
      </w:r>
      <w:r w:rsidR="00754870">
        <w:rPr>
          <w:rFonts w:hint="eastAsia"/>
        </w:rPr>
        <w:t>，也可写成</w:t>
      </w:r>
      <w:r w:rsidR="00754870">
        <w:rPr>
          <w:rFonts w:hint="eastAsia"/>
        </w:rPr>
        <w:t>i</w:t>
      </w:r>
      <w:r w:rsidR="00754870">
        <w:t>mm7</w:t>
      </w:r>
      <w:r w:rsidR="002B07B1" w:rsidRPr="00754870">
        <w:rPr>
          <w:rFonts w:hint="eastAsia"/>
        </w:rPr>
        <w:t>；</w:t>
      </w:r>
      <w:proofErr w:type="spellStart"/>
      <w:r w:rsidR="002B07B1" w:rsidRPr="00754870">
        <w:rPr>
          <w:rFonts w:hint="eastAsia"/>
        </w:rPr>
        <w:t>imm</w:t>
      </w:r>
      <w:proofErr w:type="spellEnd"/>
      <w:r w:rsidR="002B07B1" w:rsidRPr="00754870">
        <w:t>[12,10:5]</w:t>
      </w:r>
      <w:r w:rsidR="002B07B1" w:rsidRPr="00754870">
        <w:rPr>
          <w:rFonts w:hint="eastAsia"/>
        </w:rPr>
        <w:t>和</w:t>
      </w:r>
      <w:proofErr w:type="spellStart"/>
      <w:r w:rsidR="002B07B1" w:rsidRPr="00754870">
        <w:rPr>
          <w:rFonts w:hint="eastAsia"/>
        </w:rPr>
        <w:t>i</w:t>
      </w:r>
      <w:r w:rsidR="002B07B1" w:rsidRPr="00754870">
        <w:t>mm</w:t>
      </w:r>
      <w:proofErr w:type="spellEnd"/>
      <w:r w:rsidR="002B07B1" w:rsidRPr="00754870">
        <w:t>[4:1,11]</w:t>
      </w:r>
      <w:r w:rsidR="002B07B1" w:rsidRPr="00754870">
        <w:rPr>
          <w:rFonts w:hint="eastAsia"/>
        </w:rPr>
        <w:t>表示</w:t>
      </w:r>
      <w:r w:rsidR="0060131E" w:rsidRPr="00754870">
        <w:rPr>
          <w:rFonts w:hint="eastAsia"/>
        </w:rPr>
        <w:t>两段分别为</w:t>
      </w:r>
      <w:r w:rsidR="002B07B1" w:rsidRPr="00754870">
        <w:rPr>
          <w:rFonts w:hint="eastAsia"/>
        </w:rPr>
        <w:t>7</w:t>
      </w:r>
      <w:r w:rsidR="002B07B1" w:rsidRPr="00754870">
        <w:rPr>
          <w:rFonts w:hint="eastAsia"/>
        </w:rPr>
        <w:t>位和</w:t>
      </w:r>
      <w:r w:rsidR="006E546D" w:rsidRPr="00754870">
        <w:rPr>
          <w:rFonts w:hint="eastAsia"/>
        </w:rPr>
        <w:t>5</w:t>
      </w:r>
      <w:r w:rsidR="006E546D" w:rsidRPr="00754870">
        <w:rPr>
          <w:rFonts w:hint="eastAsia"/>
        </w:rPr>
        <w:t>位</w:t>
      </w:r>
      <w:r w:rsidR="0060131E" w:rsidRPr="00754870">
        <w:rPr>
          <w:rFonts w:hint="eastAsia"/>
        </w:rPr>
        <w:t>的</w:t>
      </w:r>
      <w:r w:rsidR="002B07B1" w:rsidRPr="00754870">
        <w:rPr>
          <w:rFonts w:hint="eastAsia"/>
        </w:rPr>
        <w:t>立即数，</w:t>
      </w:r>
      <w:r w:rsidR="006E546D" w:rsidRPr="00754870">
        <w:rPr>
          <w:rFonts w:hint="eastAsia"/>
        </w:rPr>
        <w:t>它们</w:t>
      </w:r>
      <w:r w:rsidR="002B07B1" w:rsidRPr="00754870">
        <w:rPr>
          <w:rFonts w:hint="eastAsia"/>
        </w:rPr>
        <w:t>拼接成</w:t>
      </w:r>
      <w:r w:rsidR="006E546D" w:rsidRPr="00754870">
        <w:rPr>
          <w:rFonts w:hint="eastAsia"/>
        </w:rPr>
        <w:t>一个</w:t>
      </w:r>
      <w:r w:rsidR="006E546D" w:rsidRPr="00754870">
        <w:rPr>
          <w:rFonts w:hint="eastAsia"/>
        </w:rPr>
        <w:t>12</w:t>
      </w:r>
      <w:r w:rsidR="006E546D" w:rsidRPr="00754870">
        <w:rPr>
          <w:rFonts w:hint="eastAsia"/>
        </w:rPr>
        <w:t>位的立即数</w:t>
      </w:r>
      <w:proofErr w:type="spellStart"/>
      <w:r w:rsidR="006E546D" w:rsidRPr="00754870">
        <w:rPr>
          <w:rFonts w:hint="eastAsia"/>
        </w:rPr>
        <w:t>i</w:t>
      </w:r>
      <w:r w:rsidR="006E546D" w:rsidRPr="00754870">
        <w:t>mm</w:t>
      </w:r>
      <w:proofErr w:type="spellEnd"/>
      <w:r w:rsidR="006E546D" w:rsidRPr="00754870">
        <w:t>[12:1]</w:t>
      </w:r>
      <w:r w:rsidR="00754870">
        <w:rPr>
          <w:rFonts w:hint="eastAsia"/>
        </w:rPr>
        <w:t>，该立即数里每个二进制位是按</w:t>
      </w:r>
      <w:proofErr w:type="spellStart"/>
      <w:r w:rsidR="00754870" w:rsidRPr="00754870">
        <w:rPr>
          <w:rFonts w:hint="eastAsia"/>
        </w:rPr>
        <w:t>imm</w:t>
      </w:r>
      <w:proofErr w:type="spellEnd"/>
      <w:r w:rsidR="00754870" w:rsidRPr="00754870">
        <w:t>[12,10:5]</w:t>
      </w:r>
      <w:r w:rsidR="00754870" w:rsidRPr="00754870">
        <w:rPr>
          <w:rFonts w:hint="eastAsia"/>
        </w:rPr>
        <w:t>和</w:t>
      </w:r>
      <w:proofErr w:type="spellStart"/>
      <w:r w:rsidR="00754870" w:rsidRPr="00754870">
        <w:rPr>
          <w:rFonts w:hint="eastAsia"/>
        </w:rPr>
        <w:t>i</w:t>
      </w:r>
      <w:r w:rsidR="00754870" w:rsidRPr="00754870">
        <w:t>mm</w:t>
      </w:r>
      <w:proofErr w:type="spellEnd"/>
      <w:r w:rsidR="00754870" w:rsidRPr="00754870">
        <w:t>[4:1,11]</w:t>
      </w:r>
      <w:r w:rsidR="00754870">
        <w:rPr>
          <w:rFonts w:hint="eastAsia"/>
        </w:rPr>
        <w:t>所示序号来排列，请参考</w:t>
      </w:r>
      <w:r w:rsidR="008E1557">
        <w:fldChar w:fldCharType="begin"/>
      </w:r>
      <w:r w:rsidR="008E1557">
        <w:instrText xml:space="preserve"> </w:instrText>
      </w:r>
      <w:r w:rsidR="008E1557">
        <w:rPr>
          <w:rFonts w:hint="eastAsia"/>
        </w:rPr>
        <w:instrText>REF _Ref157862290 \n \h</w:instrText>
      </w:r>
      <w:r w:rsidR="008E1557">
        <w:instrText xml:space="preserve"> </w:instrText>
      </w:r>
      <w:r w:rsidR="008F398B">
        <w:instrText xml:space="preserve"> \* MERGEFORMAT </w:instrText>
      </w:r>
      <w:r w:rsidR="008E1557">
        <w:fldChar w:fldCharType="separate"/>
      </w:r>
      <w:r w:rsidR="008E1557">
        <w:t>1.5</w:t>
      </w:r>
      <w:r w:rsidR="008E1557">
        <w:fldChar w:fldCharType="end"/>
      </w:r>
      <w:r w:rsidR="00754870">
        <w:rPr>
          <w:rFonts w:hint="eastAsia"/>
        </w:rPr>
        <w:t>小节的立即数寻址方式</w:t>
      </w:r>
      <w:r w:rsidR="006E546D" w:rsidRPr="00754870">
        <w:rPr>
          <w:rFonts w:hint="eastAsia"/>
        </w:rPr>
        <w:t>。</w:t>
      </w:r>
      <w:r w:rsidR="0060131E" w:rsidRPr="00754870">
        <w:rPr>
          <w:rFonts w:hint="eastAsia"/>
        </w:rPr>
        <w:t>实际上</w:t>
      </w:r>
      <w:r w:rsidR="0060131E" w:rsidRPr="00754870">
        <w:rPr>
          <w:rFonts w:hint="eastAsia"/>
        </w:rPr>
        <w:t>B</w:t>
      </w:r>
      <w:r w:rsidR="0060131E" w:rsidRPr="00754870">
        <w:rPr>
          <w:rFonts w:hint="eastAsia"/>
        </w:rPr>
        <w:t>型格式的立即数是</w:t>
      </w:r>
      <w:r w:rsidR="0060131E" w:rsidRPr="00754870">
        <w:rPr>
          <w:rFonts w:hint="eastAsia"/>
        </w:rPr>
        <w:t>S</w:t>
      </w:r>
      <w:r w:rsidR="0060131E" w:rsidRPr="00754870">
        <w:rPr>
          <w:rFonts w:hint="eastAsia"/>
        </w:rPr>
        <w:t>型格式立即数的旋转。同理，</w:t>
      </w:r>
      <w:r w:rsidR="0060131E" w:rsidRPr="00754870">
        <w:rPr>
          <w:rFonts w:hint="eastAsia"/>
        </w:rPr>
        <w:t>J</w:t>
      </w:r>
      <w:r w:rsidR="0060131E" w:rsidRPr="00754870">
        <w:rPr>
          <w:rFonts w:hint="eastAsia"/>
        </w:rPr>
        <w:t>型格式的立即数是</w:t>
      </w:r>
      <w:r w:rsidR="0060131E" w:rsidRPr="00754870">
        <w:rPr>
          <w:rFonts w:hint="eastAsia"/>
        </w:rPr>
        <w:t>U</w:t>
      </w:r>
      <w:r w:rsidR="0060131E" w:rsidRPr="00754870">
        <w:rPr>
          <w:rFonts w:hint="eastAsia"/>
        </w:rPr>
        <w:t>型格式立即数的旋转。</w:t>
      </w:r>
    </w:p>
    <w:p w14:paraId="3B5ED28C" w14:textId="1ECD3047" w:rsidR="00231FD4" w:rsidRPr="002F4CC9" w:rsidRDefault="00905F9A">
      <w:pPr>
        <w:pStyle w:val="a1"/>
        <w:spacing w:before="78"/>
        <w:pPrChange w:id="28" w:author="Xi Lifeng" w:date="2024-02-20T12:38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29" w:name="_Ref157788177"/>
      <w:r>
        <w:rPr>
          <w:rFonts w:hint="eastAsia"/>
        </w:rPr>
        <w:t>RISC-V</w:t>
      </w:r>
      <w:r w:rsidR="00231FD4"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种</w:t>
      </w:r>
      <w:r w:rsidR="00231FD4" w:rsidRPr="002F4CC9">
        <w:rPr>
          <w:rFonts w:hint="eastAsia"/>
        </w:rPr>
        <w:t>指令格式</w:t>
      </w:r>
      <w:bookmarkEnd w:id="29"/>
    </w:p>
    <w:tbl>
      <w:tblPr>
        <w:tblStyle w:val="ae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7"/>
        <w:gridCol w:w="992"/>
        <w:gridCol w:w="1413"/>
        <w:gridCol w:w="1701"/>
        <w:gridCol w:w="1418"/>
        <w:gridCol w:w="709"/>
      </w:tblGrid>
      <w:tr w:rsidR="008D1A8F" w:rsidRPr="00577F88" w14:paraId="0D864E3D" w14:textId="77777777" w:rsidTr="007B060E">
        <w:trPr>
          <w:trHeight w:val="397"/>
        </w:trPr>
        <w:tc>
          <w:tcPr>
            <w:tcW w:w="1276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647DEC8" w14:textId="690F0BBC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3</w:t>
            </w:r>
            <w:r w:rsidRPr="00577F88">
              <w:rPr>
                <w:bCs/>
                <w:sz w:val="18"/>
                <w:szCs w:val="18"/>
              </w:rPr>
              <w:t xml:space="preserve">1 </w:t>
            </w:r>
            <w:r w:rsidR="00A63C5F">
              <w:rPr>
                <w:bCs/>
                <w:sz w:val="18"/>
                <w:szCs w:val="18"/>
              </w:rPr>
              <w:t xml:space="preserve">  </w:t>
            </w:r>
            <w:r w:rsidRPr="00577F88">
              <w:rPr>
                <w:bCs/>
                <w:sz w:val="18"/>
                <w:szCs w:val="18"/>
              </w:rPr>
              <w:t xml:space="preserve">     25</w:t>
            </w:r>
          </w:p>
        </w:tc>
        <w:tc>
          <w:tcPr>
            <w:tcW w:w="99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E3A8BC1" w14:textId="4DB38F10" w:rsidR="008D1A8F" w:rsidRPr="00577F88" w:rsidRDefault="008D1A8F" w:rsidP="008D1A8F">
            <w:pPr>
              <w:widowControl/>
              <w:jc w:val="center"/>
              <w:rPr>
                <w:bCs/>
                <w:sz w:val="18"/>
              </w:rPr>
            </w:pPr>
            <w:r w:rsidRPr="00577F88">
              <w:rPr>
                <w:bCs/>
                <w:sz w:val="18"/>
                <w:szCs w:val="18"/>
              </w:rPr>
              <w:t xml:space="preserve">24     20 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7103092" w14:textId="7C842888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1</w:t>
            </w:r>
            <w:r w:rsidRPr="00577F88">
              <w:rPr>
                <w:bCs/>
                <w:sz w:val="18"/>
                <w:szCs w:val="18"/>
              </w:rPr>
              <w:t>9     15</w:t>
            </w:r>
          </w:p>
        </w:tc>
        <w:tc>
          <w:tcPr>
            <w:tcW w:w="141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324397C" w14:textId="0155A208" w:rsidR="008D1A8F" w:rsidRPr="00577F88" w:rsidRDefault="008D1A8F" w:rsidP="008D1A8F">
            <w:pPr>
              <w:widowControl/>
              <w:jc w:val="center"/>
              <w:rPr>
                <w:bCs/>
                <w:sz w:val="18"/>
              </w:rPr>
            </w:pPr>
            <w:r w:rsidRPr="00577F88">
              <w:rPr>
                <w:bCs/>
                <w:sz w:val="18"/>
                <w:szCs w:val="18"/>
              </w:rPr>
              <w:t xml:space="preserve">14  </w:t>
            </w:r>
            <w:r w:rsidR="00B7206B" w:rsidRPr="00577F88">
              <w:rPr>
                <w:bCs/>
                <w:sz w:val="18"/>
                <w:szCs w:val="18"/>
              </w:rPr>
              <w:t xml:space="preserve">     </w:t>
            </w:r>
            <w:r w:rsidRPr="00577F88">
              <w:rPr>
                <w:bCs/>
                <w:sz w:val="18"/>
                <w:szCs w:val="18"/>
              </w:rPr>
              <w:t xml:space="preserve"> 12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FBE5231" w14:textId="4D35B465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1</w:t>
            </w:r>
            <w:r w:rsidRPr="00577F88">
              <w:rPr>
                <w:bCs/>
                <w:sz w:val="18"/>
                <w:szCs w:val="18"/>
              </w:rPr>
              <w:t xml:space="preserve">1   </w:t>
            </w:r>
            <w:r w:rsidR="00B7206B" w:rsidRPr="00577F88">
              <w:rPr>
                <w:bCs/>
                <w:sz w:val="18"/>
                <w:szCs w:val="18"/>
              </w:rPr>
              <w:t xml:space="preserve">        </w:t>
            </w:r>
            <w:r w:rsidRPr="00577F88">
              <w:rPr>
                <w:bCs/>
                <w:sz w:val="18"/>
                <w:szCs w:val="18"/>
              </w:rPr>
              <w:t xml:space="preserve">  7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363FD4A" w14:textId="5BC01533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577F88">
              <w:rPr>
                <w:rFonts w:hint="eastAsia"/>
                <w:bCs/>
                <w:sz w:val="18"/>
                <w:szCs w:val="18"/>
              </w:rPr>
              <w:t>6</w:t>
            </w:r>
            <w:r w:rsidRPr="00577F88">
              <w:rPr>
                <w:bCs/>
                <w:sz w:val="18"/>
                <w:szCs w:val="18"/>
              </w:rPr>
              <w:t xml:space="preserve">   </w:t>
            </w:r>
            <w:r w:rsidR="00B7206B" w:rsidRPr="00577F88">
              <w:rPr>
                <w:bCs/>
                <w:sz w:val="18"/>
                <w:szCs w:val="18"/>
              </w:rPr>
              <w:t xml:space="preserve">   </w:t>
            </w:r>
            <w:r w:rsidRPr="00577F88">
              <w:rPr>
                <w:bCs/>
                <w:sz w:val="18"/>
                <w:szCs w:val="18"/>
              </w:rPr>
              <w:t xml:space="preserve">    0</w:t>
            </w:r>
          </w:p>
        </w:tc>
        <w:tc>
          <w:tcPr>
            <w:tcW w:w="709" w:type="dxa"/>
          </w:tcPr>
          <w:p w14:paraId="3DF8D168" w14:textId="4E7B2B9A" w:rsidR="008D1A8F" w:rsidRPr="00577F88" w:rsidRDefault="008D1A8F" w:rsidP="008D1A8F">
            <w:pPr>
              <w:widowControl/>
              <w:jc w:val="center"/>
              <w:rPr>
                <w:bCs/>
                <w:sz w:val="18"/>
                <w:szCs w:val="18"/>
              </w:rPr>
            </w:pPr>
          </w:p>
        </w:tc>
      </w:tr>
      <w:tr w:rsidR="001F7E4F" w14:paraId="0628DA6F" w14:textId="79D47328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60524" w14:textId="3453A873" w:rsidR="001F7E4F" w:rsidRDefault="001F7E4F" w:rsidP="001F7E4F">
            <w:pPr>
              <w:widowControl/>
              <w:jc w:val="center"/>
            </w:pPr>
            <w:r w:rsidRPr="000A3F44">
              <w:rPr>
                <w:sz w:val="18"/>
              </w:rPr>
              <w:t>funct7</w:t>
            </w:r>
            <w:r w:rsidR="00A63C5F">
              <w:rPr>
                <w:rFonts w:hint="eastAsia"/>
                <w:sz w:val="18"/>
                <w:szCs w:val="18"/>
              </w:rPr>
              <w:t>（</w:t>
            </w:r>
            <w:r w:rsidR="00A63C5F">
              <w:rPr>
                <w:rFonts w:hint="eastAsia"/>
                <w:sz w:val="18"/>
                <w:szCs w:val="18"/>
              </w:rPr>
              <w:t>7</w:t>
            </w:r>
            <w:r w:rsidR="00A63C5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019BB" w14:textId="299CA131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80B1A" w14:textId="444628E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AEBB10" w14:textId="304A9FC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3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B2DC1" w14:textId="658CE6CE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</w:t>
            </w:r>
            <w:r w:rsidR="001F7E4F">
              <w:rPr>
                <w:sz w:val="18"/>
                <w:szCs w:val="18"/>
              </w:rPr>
              <w:t>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70FE5" w14:textId="72DE0A19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</w:t>
            </w:r>
            <w:r w:rsidR="001F7E4F">
              <w:rPr>
                <w:sz w:val="18"/>
                <w:szCs w:val="18"/>
              </w:rPr>
              <w:t>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6652B09A" w14:textId="6FB17AF1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278CDE41" w14:textId="0D4DF384" w:rsidTr="007B060E">
        <w:trPr>
          <w:trHeight w:val="397"/>
        </w:trPr>
        <w:tc>
          <w:tcPr>
            <w:tcW w:w="22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EFA6BB" w14:textId="50D68E56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[11:0]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12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DC44B3" w14:textId="071009B5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sz w:val="18"/>
                <w:szCs w:val="18"/>
              </w:rPr>
              <w:t>5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46F1B" w14:textId="3E75DF9E" w:rsidR="001F7E4F" w:rsidRDefault="001F7E4F" w:rsidP="001F7E4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3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71DD3" w14:textId="06DF4391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FF846" w14:textId="277E3A9D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0283D431" w14:textId="111ADDF3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8D1A8F" w14:paraId="72BCF584" w14:textId="167008FC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7BE2D" w14:textId="77777777" w:rsidR="008D1A8F" w:rsidRDefault="008D1A8F" w:rsidP="008D1A8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[11:5]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7B929" w14:textId="0EA8F548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73AA1" w14:textId="1BDA1FEA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0F913" w14:textId="6647D553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0056D" w14:textId="063305AC" w:rsidR="008D1A8F" w:rsidRDefault="008D1A8F" w:rsidP="008D1A8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[4:0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  <w:r w:rsidRPr="000A3F44">
              <w:rPr>
                <w:sz w:val="18"/>
              </w:rPr>
              <w:t>]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CF0EC" w14:textId="366757E0" w:rsidR="008D1A8F" w:rsidRDefault="008D1A8F" w:rsidP="008D1A8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63157354" w14:textId="06C65575" w:rsidR="008D1A8F" w:rsidRDefault="008D1A8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8D1A8F" w14:paraId="25164315" w14:textId="48F64ECF" w:rsidTr="007B060E">
        <w:trPr>
          <w:trHeight w:val="39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6FECB" w14:textId="690E07A0" w:rsidR="008D1A8F" w:rsidRDefault="008D1A8F" w:rsidP="008D1A8F">
            <w:pPr>
              <w:widowControl/>
              <w:jc w:val="center"/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imm</w:t>
            </w:r>
            <w:proofErr w:type="spellEnd"/>
            <w:r>
              <w:rPr>
                <w:sz w:val="18"/>
                <w:szCs w:val="18"/>
              </w:rPr>
              <w:t>[12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10:5]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99301" w14:textId="37BB6B50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95E5D" w14:textId="4FE4CAAC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5D6D2" w14:textId="621E5327" w:rsidR="008D1A8F" w:rsidRDefault="008D1A8F" w:rsidP="008D1A8F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unct3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299B" w14:textId="311514FE" w:rsidR="008D1A8F" w:rsidRDefault="008D1A8F" w:rsidP="008D1A8F">
            <w:pPr>
              <w:widowControl/>
              <w:jc w:val="center"/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mm</w:t>
            </w:r>
            <w:proofErr w:type="spellEnd"/>
            <w:r>
              <w:rPr>
                <w:sz w:val="18"/>
                <w:szCs w:val="18"/>
              </w:rPr>
              <w:t>[4:1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11]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BE7C5" w14:textId="0FC62542" w:rsidR="008D1A8F" w:rsidRDefault="008D1A8F" w:rsidP="008D1A8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2C3A2741" w14:textId="01C91E2F" w:rsidR="008D1A8F" w:rsidRDefault="008D1A8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6745D8C5" w14:textId="4E00AA1A" w:rsidTr="007B060E">
        <w:trPr>
          <w:trHeight w:val="397"/>
        </w:trPr>
        <w:tc>
          <w:tcPr>
            <w:tcW w:w="46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2811E7" w14:textId="3B449FFD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[31:12]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20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43B29E" w14:textId="0E751A61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8403A" w14:textId="4C035A24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0A8A77D9" w14:textId="061EB611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1F7E4F" w14:paraId="0EB5685B" w14:textId="7D246F7C" w:rsidTr="007B060E">
        <w:trPr>
          <w:trHeight w:val="397"/>
        </w:trPr>
        <w:tc>
          <w:tcPr>
            <w:tcW w:w="46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089E81" w14:textId="53B8C05C" w:rsidR="001F7E4F" w:rsidRDefault="001F7E4F" w:rsidP="001F7E4F">
            <w:pPr>
              <w:widowControl/>
              <w:jc w:val="center"/>
            </w:pPr>
            <w:proofErr w:type="spellStart"/>
            <w:r w:rsidRPr="000A3F44">
              <w:rPr>
                <w:sz w:val="18"/>
              </w:rPr>
              <w:t>imm</w:t>
            </w:r>
            <w:proofErr w:type="spellEnd"/>
            <w:r w:rsidRPr="000A3F44">
              <w:rPr>
                <w:sz w:val="18"/>
              </w:rPr>
              <w:t>[20</w:t>
            </w:r>
            <w:r w:rsidR="0052366E">
              <w:rPr>
                <w:rFonts w:hint="eastAsia"/>
                <w:sz w:val="18"/>
              </w:rPr>
              <w:t>|</w:t>
            </w:r>
            <w:r w:rsidRPr="000A3F44">
              <w:rPr>
                <w:sz w:val="18"/>
              </w:rPr>
              <w:t>10:1</w:t>
            </w:r>
            <w:r w:rsidR="0052366E">
              <w:rPr>
                <w:rFonts w:hint="eastAsia"/>
                <w:sz w:val="18"/>
              </w:rPr>
              <w:t>|</w:t>
            </w:r>
            <w:r w:rsidRPr="00CB188A">
              <w:rPr>
                <w:sz w:val="18"/>
                <w:szCs w:val="18"/>
              </w:rPr>
              <w:t>11</w:t>
            </w:r>
            <w:r w:rsidR="0052366E">
              <w:rPr>
                <w:rFonts w:hint="eastAsia"/>
                <w:sz w:val="18"/>
                <w:szCs w:val="18"/>
              </w:rPr>
              <w:t>|</w:t>
            </w:r>
            <w:r w:rsidRPr="000A3F44">
              <w:rPr>
                <w:sz w:val="18"/>
              </w:rPr>
              <w:t>19:12]</w:t>
            </w:r>
            <w:r w:rsidR="008D1A8F">
              <w:rPr>
                <w:rFonts w:hint="eastAsia"/>
                <w:sz w:val="18"/>
                <w:szCs w:val="18"/>
              </w:rPr>
              <w:t xml:space="preserve"> </w:t>
            </w:r>
            <w:r w:rsidR="008D1A8F">
              <w:rPr>
                <w:rFonts w:hint="eastAsia"/>
                <w:sz w:val="18"/>
                <w:szCs w:val="18"/>
              </w:rPr>
              <w:t>（</w:t>
            </w:r>
            <w:r w:rsidR="008D1A8F">
              <w:rPr>
                <w:rFonts w:hint="eastAsia"/>
                <w:sz w:val="18"/>
                <w:szCs w:val="18"/>
              </w:rPr>
              <w:t>20</w:t>
            </w:r>
            <w:r w:rsidR="008D1A8F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57323" w14:textId="1BCA5789" w:rsidR="001F7E4F" w:rsidRDefault="008D1A8F" w:rsidP="001F7E4F">
            <w:pPr>
              <w:widowControl/>
              <w:jc w:val="center"/>
            </w:pPr>
            <w:proofErr w:type="spellStart"/>
            <w:r>
              <w:rPr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EC8FF" w14:textId="237C374F" w:rsidR="001F7E4F" w:rsidRDefault="008D1A8F" w:rsidP="001F7E4F">
            <w:pPr>
              <w:widowControl/>
              <w:jc w:val="center"/>
            </w:pPr>
            <w:r>
              <w:rPr>
                <w:sz w:val="18"/>
                <w:szCs w:val="18"/>
              </w:rPr>
              <w:t>opcode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14:paraId="79D5D5F7" w14:textId="633B58DB" w:rsidR="001F7E4F" w:rsidRDefault="001F7E4F" w:rsidP="008D1A8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</w:tbl>
    <w:p w14:paraId="2AA107E0" w14:textId="7EB7DC10" w:rsidR="003757BC" w:rsidRDefault="00647A3D">
      <w:pPr>
        <w:pStyle w:val="a3"/>
        <w:ind w:firstLine="420"/>
        <w:pPrChange w:id="30" w:author="Xi Lifeng" w:date="2024-02-20T12:55:00Z">
          <w:pPr>
            <w:widowControl/>
            <w:spacing w:line="400" w:lineRule="exact"/>
            <w:ind w:firstLineChars="215" w:firstLine="451"/>
          </w:pPr>
        </w:pPrChange>
      </w:pPr>
      <w:r>
        <w:rPr>
          <w:rFonts w:hint="eastAsia"/>
          <w:bCs/>
        </w:rPr>
        <w:t>以下</w:t>
      </w:r>
      <w:r w:rsidR="00644172">
        <w:rPr>
          <w:rFonts w:hint="eastAsia"/>
          <w:bCs/>
        </w:rPr>
        <w:t>简要</w:t>
      </w:r>
      <w:r w:rsidR="00A255AB">
        <w:rPr>
          <w:rFonts w:hint="eastAsia"/>
          <w:bCs/>
        </w:rPr>
        <w:t>介绍</w:t>
      </w:r>
      <w:r w:rsidR="00DC5C50">
        <w:rPr>
          <w:rFonts w:hint="eastAsia"/>
          <w:bCs/>
        </w:rPr>
        <w:t>本书</w:t>
      </w:r>
      <w:r w:rsidR="00A255AB">
        <w:rPr>
          <w:rFonts w:hint="eastAsia"/>
          <w:bCs/>
        </w:rPr>
        <w:t>将要实现</w:t>
      </w:r>
      <w:r w:rsidR="00DC5C50">
        <w:rPr>
          <w:rFonts w:hint="eastAsia"/>
          <w:bCs/>
        </w:rPr>
        <w:t>的</w:t>
      </w:r>
      <w:r>
        <w:t>64</w:t>
      </w:r>
      <w:r>
        <w:rPr>
          <w:rFonts w:hint="eastAsia"/>
        </w:rPr>
        <w:t>位</w:t>
      </w:r>
      <w:r>
        <w:rPr>
          <w:rFonts w:hint="eastAsia"/>
        </w:rPr>
        <w:t>RISC-V</w:t>
      </w:r>
      <w:r>
        <w:rPr>
          <w:rFonts w:hint="eastAsia"/>
        </w:rPr>
        <w:t>处理器的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M</w:t>
      </w:r>
      <w:r w:rsidR="00754870">
        <w:rPr>
          <w:rFonts w:hint="eastAsia"/>
        </w:rPr>
        <w:t>、</w:t>
      </w:r>
      <w:r w:rsidR="00754870">
        <w:rPr>
          <w:rFonts w:hint="eastAsia"/>
        </w:rPr>
        <w:t>A</w:t>
      </w:r>
      <w:r w:rsidR="00BB3904">
        <w:rPr>
          <w:rFonts w:hint="eastAsia"/>
        </w:rPr>
        <w:t>、</w:t>
      </w:r>
      <w:proofErr w:type="spellStart"/>
      <w:r w:rsidR="00BB3904">
        <w:rPr>
          <w:rFonts w:hint="eastAsia"/>
        </w:rPr>
        <w:t>Zicsr</w:t>
      </w:r>
      <w:proofErr w:type="spellEnd"/>
      <w:r w:rsidR="00BB3904">
        <w:rPr>
          <w:rFonts w:hint="eastAsia"/>
        </w:rPr>
        <w:t>、</w:t>
      </w:r>
      <w:proofErr w:type="spellStart"/>
      <w:r w:rsidR="00BB3904">
        <w:rPr>
          <w:rFonts w:hint="eastAsia"/>
        </w:rPr>
        <w:t>Zifencei</w:t>
      </w:r>
      <w:proofErr w:type="spellEnd"/>
      <w:r>
        <w:rPr>
          <w:rFonts w:hint="eastAsia"/>
        </w:rPr>
        <w:t>指令集</w:t>
      </w:r>
      <w:r w:rsidR="00644172">
        <w:rPr>
          <w:rFonts w:hint="eastAsia"/>
        </w:rPr>
        <w:t>中的指令</w:t>
      </w:r>
      <w:r w:rsidR="00A255AB">
        <w:rPr>
          <w:rFonts w:hint="eastAsia"/>
        </w:rPr>
        <w:t>格式和功能</w:t>
      </w:r>
      <w:r>
        <w:rPr>
          <w:rFonts w:hint="eastAsia"/>
        </w:rPr>
        <w:t>。</w:t>
      </w:r>
      <w:r w:rsidR="00644172">
        <w:rPr>
          <w:rFonts w:hint="eastAsia"/>
        </w:rPr>
        <w:t>在第</w:t>
      </w:r>
      <w:r w:rsidR="00BB3904">
        <w:t>5</w:t>
      </w:r>
      <w:r w:rsidR="00644172">
        <w:rPr>
          <w:rFonts w:hint="eastAsia"/>
        </w:rPr>
        <w:t>、</w:t>
      </w:r>
      <w:r w:rsidR="00BB3904">
        <w:t>6</w:t>
      </w:r>
      <w:r w:rsidR="00644172">
        <w:rPr>
          <w:rFonts w:hint="eastAsia"/>
        </w:rPr>
        <w:t>章实验项目中详细介绍</w:t>
      </w:r>
      <w:r w:rsidR="00A255AB">
        <w:rPr>
          <w:rFonts w:hint="eastAsia"/>
        </w:rPr>
        <w:t>怎样实现</w:t>
      </w:r>
      <w:r w:rsidR="00644172">
        <w:rPr>
          <w:rFonts w:hint="eastAsia"/>
        </w:rPr>
        <w:t>这些指令。</w:t>
      </w:r>
    </w:p>
    <w:p w14:paraId="58A993AB" w14:textId="57B2C16A" w:rsidR="00BA7974" w:rsidRDefault="00BA7974">
      <w:pPr>
        <w:pStyle w:val="3"/>
        <w:numPr>
          <w:ilvl w:val="2"/>
          <w:numId w:val="110"/>
        </w:numPr>
        <w:pPrChange w:id="31" w:author="Xi Lifeng" w:date="2024-02-20T12:55:00Z">
          <w:pPr>
            <w:widowControl/>
            <w:spacing w:line="400" w:lineRule="exact"/>
            <w:ind w:firstLineChars="215" w:firstLine="453"/>
          </w:pPr>
        </w:pPrChange>
      </w:pPr>
      <w:del w:id="32" w:author="Xi Lifeng" w:date="2024-02-20T12:41:00Z">
        <w:r w:rsidRPr="00BA7974" w:rsidDel="00A95587">
          <w:rPr>
            <w:rFonts w:hint="eastAsia"/>
          </w:rPr>
          <w:delText>一、</w:delText>
        </w:r>
      </w:del>
      <w:r w:rsidRPr="00BA7974">
        <w:rPr>
          <w:rFonts w:hint="eastAsia"/>
        </w:rPr>
        <w:t>RV64I</w:t>
      </w:r>
      <w:r w:rsidRPr="00BA7974">
        <w:rPr>
          <w:rFonts w:hint="eastAsia"/>
        </w:rPr>
        <w:t>指令集</w:t>
      </w:r>
    </w:p>
    <w:p w14:paraId="7FB2E09C" w14:textId="5139E144" w:rsidR="009B4156" w:rsidRPr="009B4156" w:rsidRDefault="009B4156">
      <w:pPr>
        <w:pStyle w:val="a3"/>
        <w:ind w:firstLine="420"/>
        <w:pPrChange w:id="33" w:author="Xi Lifeng" w:date="2024-02-20T12:47:00Z">
          <w:pPr>
            <w:widowControl/>
            <w:spacing w:line="400" w:lineRule="exact"/>
            <w:ind w:firstLineChars="215" w:firstLine="451"/>
          </w:pPr>
        </w:pPrChange>
      </w:pPr>
      <w:r w:rsidRPr="009B4156">
        <w:rPr>
          <w:rFonts w:hint="eastAsia"/>
        </w:rPr>
        <w:t>RV64I</w:t>
      </w:r>
      <w:r w:rsidRPr="009B4156">
        <w:rPr>
          <w:rFonts w:hint="eastAsia"/>
        </w:rPr>
        <w:t>指令集</w:t>
      </w:r>
      <w:r>
        <w:rPr>
          <w:rFonts w:hint="eastAsia"/>
        </w:rPr>
        <w:t>里包含整数运算</w:t>
      </w:r>
      <w:r w:rsidR="00A255AB">
        <w:rPr>
          <w:rFonts w:hint="eastAsia"/>
        </w:rPr>
        <w:t>类</w:t>
      </w:r>
      <w:r>
        <w:rPr>
          <w:rFonts w:hint="eastAsia"/>
        </w:rPr>
        <w:t>指令、访存指令、转移指令和控制</w:t>
      </w:r>
      <w:r w:rsidR="007C3856">
        <w:rPr>
          <w:rFonts w:hint="eastAsia"/>
        </w:rPr>
        <w:t>状态</w:t>
      </w:r>
      <w:r>
        <w:rPr>
          <w:rFonts w:hint="eastAsia"/>
        </w:rPr>
        <w:t>类指令。其中，整数运算</w:t>
      </w:r>
      <w:r w:rsidR="00A255AB">
        <w:rPr>
          <w:rFonts w:hint="eastAsia"/>
        </w:rPr>
        <w:t>类</w:t>
      </w:r>
      <w:r>
        <w:rPr>
          <w:rFonts w:hint="eastAsia"/>
        </w:rPr>
        <w:t>指令包含有移位指令、算术运算指令、逻辑运算指令和比较指令。转移指令包含有</w:t>
      </w:r>
      <w:r w:rsidR="00A255AB">
        <w:rPr>
          <w:rFonts w:hint="eastAsia"/>
        </w:rPr>
        <w:t>（条件）</w:t>
      </w:r>
      <w:r>
        <w:rPr>
          <w:rFonts w:hint="eastAsia"/>
        </w:rPr>
        <w:t>分支跳转指令</w:t>
      </w:r>
      <w:r w:rsidR="00A255AB">
        <w:rPr>
          <w:rFonts w:hint="eastAsia"/>
        </w:rPr>
        <w:t>、（无条件）</w:t>
      </w:r>
      <w:r>
        <w:rPr>
          <w:rFonts w:hint="eastAsia"/>
        </w:rPr>
        <w:t>跳转和链接指令。控制</w:t>
      </w:r>
      <w:r w:rsidR="007C3856">
        <w:rPr>
          <w:rFonts w:hint="eastAsia"/>
        </w:rPr>
        <w:t>状态</w:t>
      </w:r>
      <w:r>
        <w:rPr>
          <w:rFonts w:hint="eastAsia"/>
        </w:rPr>
        <w:t>类指令包括同步指令</w:t>
      </w:r>
      <w:r w:rsidR="00F768A7">
        <w:rPr>
          <w:rFonts w:hint="eastAsia"/>
        </w:rPr>
        <w:t>和</w:t>
      </w:r>
      <w:r w:rsidR="00467813">
        <w:rPr>
          <w:rFonts w:hint="eastAsia"/>
        </w:rPr>
        <w:t>环境调试</w:t>
      </w:r>
      <w:r w:rsidR="00467813">
        <w:rPr>
          <w:rFonts w:hint="eastAsia"/>
        </w:rPr>
        <w:t>/</w:t>
      </w:r>
      <w:r w:rsidR="00467813">
        <w:rPr>
          <w:rFonts w:hint="eastAsia"/>
        </w:rPr>
        <w:t>断点</w:t>
      </w:r>
      <w:r>
        <w:rPr>
          <w:rFonts w:hint="eastAsia"/>
        </w:rPr>
        <w:t>指令</w:t>
      </w:r>
      <w:r w:rsidR="00B60BA5">
        <w:rPr>
          <w:rFonts w:hint="eastAsia"/>
        </w:rPr>
        <w:t>。</w:t>
      </w:r>
    </w:p>
    <w:p w14:paraId="1478665B" w14:textId="10564404" w:rsidR="00A63C5F" w:rsidRDefault="00A63C5F">
      <w:pPr>
        <w:pStyle w:val="4"/>
        <w:pPrChange w:id="34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35" w:author="Xi Lifeng" w:date="2024-02-20T12:39:00Z">
        <w:r w:rsidDel="00AA2432">
          <w:rPr>
            <w:rFonts w:hint="eastAsia"/>
          </w:rPr>
          <w:delText>1</w:delText>
        </w:r>
        <w:r w:rsidDel="00AA2432">
          <w:rPr>
            <w:rFonts w:hint="eastAsia"/>
          </w:rPr>
          <w:delText>、</w:delText>
        </w:r>
      </w:del>
      <w:r w:rsidR="00921EC2">
        <w:rPr>
          <w:rFonts w:hint="eastAsia"/>
        </w:rPr>
        <w:t>整数运算</w:t>
      </w:r>
      <w:r w:rsidR="00036697">
        <w:rPr>
          <w:rFonts w:hint="eastAsia"/>
        </w:rPr>
        <w:t>类</w:t>
      </w:r>
      <w:r>
        <w:rPr>
          <w:rFonts w:hint="eastAsia"/>
        </w:rPr>
        <w:t>指令</w:t>
      </w:r>
    </w:p>
    <w:p w14:paraId="75F1CF91" w14:textId="07B0B487" w:rsidR="00221228" w:rsidRDefault="009B4156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 w:rsidR="008D7D53">
        <w:rPr>
          <w:rFonts w:hint="eastAsia"/>
          <w:bCs/>
        </w:rPr>
        <w:t>整数运算</w:t>
      </w:r>
      <w:r w:rsidR="00036697">
        <w:rPr>
          <w:rFonts w:hint="eastAsia"/>
          <w:bCs/>
        </w:rPr>
        <w:t>类</w:t>
      </w:r>
      <w:r w:rsidRPr="008E3A1C">
        <w:rPr>
          <w:rFonts w:hint="eastAsia"/>
          <w:bCs/>
        </w:rPr>
        <w:t>指令</w:t>
      </w:r>
      <w:r w:rsidR="008D7D53">
        <w:rPr>
          <w:rFonts w:hint="eastAsia"/>
          <w:bCs/>
        </w:rPr>
        <w:t>分别有</w:t>
      </w:r>
      <w:r w:rsidR="008D7D53">
        <w:rPr>
          <w:rFonts w:hint="eastAsia"/>
          <w:bCs/>
        </w:rPr>
        <w:t>R</w:t>
      </w:r>
      <w:r w:rsidR="008D7D53">
        <w:rPr>
          <w:rFonts w:hint="eastAsia"/>
          <w:bCs/>
        </w:rPr>
        <w:t>型和</w:t>
      </w:r>
      <w:r w:rsidR="008D7D53">
        <w:rPr>
          <w:rFonts w:hint="eastAsia"/>
          <w:bCs/>
        </w:rPr>
        <w:t>I</w:t>
      </w:r>
      <w:r w:rsidR="008D7D53">
        <w:rPr>
          <w:rFonts w:hint="eastAsia"/>
          <w:bCs/>
        </w:rPr>
        <w:t>型</w:t>
      </w:r>
      <w:r w:rsidR="00036697">
        <w:rPr>
          <w:rFonts w:hint="eastAsia"/>
          <w:bCs/>
        </w:rPr>
        <w:t>两</w:t>
      </w:r>
      <w:r w:rsidR="008D7D53">
        <w:rPr>
          <w:rFonts w:hint="eastAsia"/>
          <w:bCs/>
        </w:rPr>
        <w:t>种格式。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_Ref157788197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1-5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和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_Ref157788213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1-6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分别</w:t>
      </w:r>
      <w:r w:rsidR="008D7D53">
        <w:rPr>
          <w:rFonts w:hint="eastAsia"/>
          <w:bCs/>
        </w:rPr>
        <w:t>给出了</w:t>
      </w:r>
      <w:r w:rsidR="008D7D53">
        <w:rPr>
          <w:rFonts w:hint="eastAsia"/>
          <w:bCs/>
        </w:rPr>
        <w:t>R</w:t>
      </w:r>
      <w:r w:rsidR="008D7D53">
        <w:rPr>
          <w:rFonts w:hint="eastAsia"/>
          <w:bCs/>
        </w:rPr>
        <w:t>型</w:t>
      </w:r>
      <w:r w:rsidR="00221228">
        <w:rPr>
          <w:rFonts w:hint="eastAsia"/>
          <w:bCs/>
        </w:rPr>
        <w:t>和</w:t>
      </w:r>
      <w:r w:rsidR="00221228">
        <w:rPr>
          <w:rFonts w:hint="eastAsia"/>
          <w:bCs/>
        </w:rPr>
        <w:t>I</w:t>
      </w:r>
      <w:r w:rsidR="00221228">
        <w:rPr>
          <w:rFonts w:hint="eastAsia"/>
          <w:bCs/>
        </w:rPr>
        <w:t>型</w:t>
      </w:r>
      <w:r w:rsidR="008D7D53">
        <w:rPr>
          <w:rFonts w:hint="eastAsia"/>
          <w:bCs/>
        </w:rPr>
        <w:t>格式下的移位指令、算术运算指令、逻辑运算指令和比较指令。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_Ref157788221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1-7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给出了</w:t>
      </w:r>
      <w:r w:rsidR="00221228">
        <w:rPr>
          <w:rFonts w:hint="eastAsia"/>
          <w:bCs/>
        </w:rPr>
        <w:t>U</w:t>
      </w:r>
      <w:r w:rsidR="00221228">
        <w:rPr>
          <w:rFonts w:hint="eastAsia"/>
          <w:bCs/>
        </w:rPr>
        <w:t>型格式下的算术运算指令。在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_Ref157788197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1-5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～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_Ref157788221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1-7</w:t>
      </w:r>
      <w:r w:rsidR="002310CF">
        <w:rPr>
          <w:bCs/>
        </w:rPr>
        <w:fldChar w:fldCharType="end"/>
      </w:r>
      <w:r w:rsidR="00221228">
        <w:rPr>
          <w:rFonts w:hint="eastAsia"/>
          <w:bCs/>
        </w:rPr>
        <w:t>中，</w:t>
      </w:r>
    </w:p>
    <w:p w14:paraId="7B26AA5D" w14:textId="58B4F718" w:rsidR="00221228" w:rsidRPr="00221228" w:rsidRDefault="00221228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Pr="00221228">
        <w:rPr>
          <w:rFonts w:hint="eastAsia"/>
          <w:bCs/>
        </w:rPr>
        <w:t>SEXT64</w:t>
      </w:r>
      <w:r w:rsidRPr="00221228">
        <w:rPr>
          <w:rFonts w:hint="eastAsia"/>
          <w:bCs/>
        </w:rPr>
        <w:t>（</w:t>
      </w:r>
      <w:r w:rsidRPr="00221228">
        <w:rPr>
          <w:rFonts w:hint="eastAsia"/>
          <w:bCs/>
        </w:rPr>
        <w:t>n</w:t>
      </w:r>
      <w:r w:rsidRPr="00221228">
        <w:rPr>
          <w:rFonts w:hint="eastAsia"/>
          <w:bCs/>
        </w:rPr>
        <w:t>）表示将数据</w:t>
      </w:r>
      <w:r w:rsidRPr="00221228">
        <w:rPr>
          <w:rFonts w:hint="eastAsia"/>
          <w:bCs/>
        </w:rPr>
        <w:t>n</w:t>
      </w:r>
      <w:r w:rsidRPr="00221228">
        <w:rPr>
          <w:rFonts w:hint="eastAsia"/>
          <w:bCs/>
        </w:rPr>
        <w:t>按符号扩展到</w:t>
      </w:r>
      <w:r w:rsidRPr="00221228">
        <w:rPr>
          <w:rFonts w:hint="eastAsia"/>
          <w:bCs/>
        </w:rPr>
        <w:t>64</w:t>
      </w:r>
      <w:r w:rsidRPr="00221228">
        <w:rPr>
          <w:rFonts w:hint="eastAsia"/>
          <w:bCs/>
        </w:rPr>
        <w:t>位；</w:t>
      </w:r>
    </w:p>
    <w:p w14:paraId="1562AFD1" w14:textId="77777777" w:rsidR="00221228" w:rsidRP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②</w:t>
      </w:r>
      <w:r w:rsidRPr="00221228">
        <w:rPr>
          <w:rFonts w:hint="eastAsia"/>
          <w:bCs/>
        </w:rPr>
        <w:t>x&lt;&lt;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Pr="00221228">
        <w:rPr>
          <w:rFonts w:hint="eastAsia"/>
          <w:bCs/>
        </w:rPr>
        <w:t>左移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</w:t>
      </w:r>
      <w:r w:rsidRPr="00221228">
        <w:rPr>
          <w:rFonts w:hint="eastAsia"/>
          <w:bCs/>
        </w:rPr>
        <w:t>0</w:t>
      </w:r>
      <w:r w:rsidRPr="00221228">
        <w:rPr>
          <w:rFonts w:hint="eastAsia"/>
          <w:bCs/>
        </w:rPr>
        <w:t>填充低位；</w:t>
      </w:r>
    </w:p>
    <w:p w14:paraId="05FFAC7C" w14:textId="77777777" w:rsidR="00221228" w:rsidRP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③</w:t>
      </w:r>
      <w:r w:rsidRPr="00221228">
        <w:rPr>
          <w:rFonts w:hint="eastAsia"/>
          <w:bCs/>
        </w:rPr>
        <w:t>x&gt;&gt;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Pr="00221228">
        <w:rPr>
          <w:rFonts w:hint="eastAsia"/>
          <w:bCs/>
        </w:rPr>
        <w:t>右移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</w:t>
      </w:r>
      <w:r w:rsidRPr="00221228">
        <w:rPr>
          <w:rFonts w:hint="eastAsia"/>
          <w:bCs/>
        </w:rPr>
        <w:t>0</w:t>
      </w:r>
      <w:r w:rsidRPr="00221228">
        <w:rPr>
          <w:rFonts w:hint="eastAsia"/>
          <w:bCs/>
        </w:rPr>
        <w:t>填充高位；</w:t>
      </w:r>
    </w:p>
    <w:p w14:paraId="4A7B66E1" w14:textId="7ECFDE57" w:rsidR="00221228" w:rsidRDefault="00221228" w:rsidP="008F398B">
      <w:pPr>
        <w:pStyle w:val="a3"/>
        <w:ind w:firstLine="420"/>
      </w:pPr>
      <w:r w:rsidRPr="00221228">
        <w:rPr>
          <w:rFonts w:hint="eastAsia"/>
          <w:bCs/>
        </w:rPr>
        <w:t>④</w:t>
      </w:r>
      <w:r w:rsidRPr="00221228">
        <w:rPr>
          <w:rFonts w:hint="eastAsia"/>
          <w:bCs/>
        </w:rPr>
        <w:t>x&gt;&gt;</w:t>
      </w:r>
      <w:r w:rsidR="00792BCA" w:rsidRPr="00792BCA">
        <w:rPr>
          <w:rFonts w:hint="eastAsia"/>
          <w:sz w:val="18"/>
          <w:szCs w:val="18"/>
          <w:vertAlign w:val="subscript"/>
        </w:rPr>
        <w:t xml:space="preserve"> </w:t>
      </w:r>
      <w:r w:rsidR="00792BCA" w:rsidRPr="00A63C5F">
        <w:rPr>
          <w:rFonts w:hint="eastAsia"/>
          <w:sz w:val="18"/>
          <w:szCs w:val="18"/>
          <w:vertAlign w:val="subscript"/>
        </w:rPr>
        <w:t>S</w:t>
      </w:r>
      <w:r w:rsidR="00792BCA" w:rsidRPr="00221228" w:rsidDel="00792BCA">
        <w:rPr>
          <w:rFonts w:hint="eastAsia"/>
          <w:bCs/>
        </w:rPr>
        <w:t xml:space="preserve"> </w:t>
      </w:r>
      <w:r w:rsidRPr="00221228">
        <w:rPr>
          <w:bCs/>
        </w:rPr>
        <w:t>y</w:t>
      </w:r>
      <w:r w:rsidRPr="00221228">
        <w:rPr>
          <w:rFonts w:hint="eastAsia"/>
          <w:bCs/>
        </w:rPr>
        <w:t>表示对</w:t>
      </w:r>
      <w:r w:rsidRPr="00221228">
        <w:rPr>
          <w:rFonts w:hint="eastAsia"/>
          <w:bCs/>
        </w:rPr>
        <w:t>x</w:t>
      </w:r>
      <w:r w:rsidR="00036697">
        <w:rPr>
          <w:rFonts w:hint="eastAsia"/>
          <w:bCs/>
        </w:rPr>
        <w:t>算术</w:t>
      </w:r>
      <w:r w:rsidRPr="00221228">
        <w:rPr>
          <w:rFonts w:hint="eastAsia"/>
          <w:bCs/>
        </w:rPr>
        <w:t>右移</w:t>
      </w:r>
      <w:r w:rsidRPr="00221228">
        <w:rPr>
          <w:rFonts w:hint="eastAsia"/>
          <w:bCs/>
        </w:rPr>
        <w:t>y</w:t>
      </w:r>
      <w:r w:rsidRPr="00221228">
        <w:rPr>
          <w:rFonts w:hint="eastAsia"/>
          <w:bCs/>
        </w:rPr>
        <w:t>位，以符号位填充高位</w:t>
      </w:r>
      <w:r w:rsidR="00E25AB7">
        <w:rPr>
          <w:rFonts w:hint="eastAsia"/>
          <w:bCs/>
        </w:rPr>
        <w:t>；</w:t>
      </w:r>
    </w:p>
    <w:p w14:paraId="36F98899" w14:textId="366D3E25" w:rsidR="00E25AB7" w:rsidRPr="00E25AB7" w:rsidRDefault="00E25AB7" w:rsidP="008F398B">
      <w:pPr>
        <w:pStyle w:val="a3"/>
        <w:ind w:firstLine="420"/>
      </w:pPr>
      <w:r>
        <w:rPr>
          <w:rFonts w:ascii="宋体" w:hAnsi="宋体" w:hint="eastAsia"/>
        </w:rPr>
        <w:t>⑤</w:t>
      </w:r>
      <w:r w:rsidRPr="00E25AB7">
        <w:rPr>
          <w:rFonts w:hint="eastAsia"/>
        </w:rPr>
        <w:t>{imm20,12{0}}</w:t>
      </w:r>
      <w:r>
        <w:rPr>
          <w:rFonts w:hint="eastAsia"/>
        </w:rPr>
        <w:t>表示</w:t>
      </w:r>
      <w:r w:rsidR="00A65354">
        <w:rPr>
          <w:rFonts w:hint="eastAsia"/>
        </w:rPr>
        <w:t>一个拼接得到的</w:t>
      </w:r>
      <w:r w:rsidR="00A65354">
        <w:rPr>
          <w:rFonts w:hint="eastAsia"/>
        </w:rPr>
        <w:t>32</w:t>
      </w:r>
      <w:r w:rsidR="00A65354">
        <w:rPr>
          <w:rFonts w:hint="eastAsia"/>
        </w:rPr>
        <w:t>位数，其高</w:t>
      </w:r>
      <w:r>
        <w:rPr>
          <w:rFonts w:hint="eastAsia"/>
        </w:rPr>
        <w:t>20</w:t>
      </w:r>
      <w:r>
        <w:rPr>
          <w:rFonts w:hint="eastAsia"/>
        </w:rPr>
        <w:t>位</w:t>
      </w:r>
      <w:r w:rsidR="00A65354">
        <w:rPr>
          <w:rFonts w:hint="eastAsia"/>
        </w:rPr>
        <w:t>是</w:t>
      </w:r>
      <w:r>
        <w:rPr>
          <w:rFonts w:hint="eastAsia"/>
        </w:rPr>
        <w:t>立即数</w:t>
      </w:r>
      <w:r w:rsidR="00A65354" w:rsidRPr="00E25AB7">
        <w:rPr>
          <w:rFonts w:hint="eastAsia"/>
        </w:rPr>
        <w:t>imm20</w:t>
      </w:r>
      <w:r w:rsidR="00A65354">
        <w:rPr>
          <w:rFonts w:hint="eastAsia"/>
        </w:rPr>
        <w:t>，低</w:t>
      </w:r>
      <w:r w:rsidR="00A65354">
        <w:rPr>
          <w:rFonts w:hint="eastAsia"/>
        </w:rPr>
        <w:t>12</w:t>
      </w:r>
      <w:r w:rsidR="00A65354">
        <w:rPr>
          <w:rFonts w:hint="eastAsia"/>
        </w:rPr>
        <w:t>位都是</w:t>
      </w:r>
      <w:r w:rsidR="00A65354">
        <w:rPr>
          <w:rFonts w:hint="eastAsia"/>
        </w:rPr>
        <w:t>0</w:t>
      </w:r>
      <w:r w:rsidR="00A65354">
        <w:rPr>
          <w:rFonts w:hint="eastAsia"/>
        </w:rPr>
        <w:t>。</w:t>
      </w:r>
      <w:r w:rsidR="00A65354" w:rsidRPr="00E25AB7">
        <w:rPr>
          <w:rFonts w:hint="eastAsia"/>
          <w:bCs/>
        </w:rPr>
        <w:t xml:space="preserve"> </w:t>
      </w:r>
    </w:p>
    <w:p w14:paraId="61DF95DA" w14:textId="20645A3E" w:rsidR="00921EC2" w:rsidRPr="0067078E" w:rsidRDefault="00921EC2">
      <w:pPr>
        <w:pStyle w:val="a1"/>
        <w:spacing w:before="78"/>
        <w:pPrChange w:id="36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 w:rsidRPr="0067078E">
        <w:rPr>
          <w:rFonts w:hint="eastAsia"/>
        </w:rPr>
        <w:t xml:space="preserve"> </w:t>
      </w:r>
      <w:bookmarkStart w:id="37" w:name="_Ref157788197"/>
      <w:r w:rsidR="00476949" w:rsidRPr="0067078E">
        <w:rPr>
          <w:rFonts w:hint="eastAsia"/>
        </w:rPr>
        <w:t>R</w:t>
      </w:r>
      <w:r w:rsidR="00476949" w:rsidRPr="0067078E">
        <w:rPr>
          <w:rFonts w:hint="eastAsia"/>
        </w:rPr>
        <w:t>型格式的整数运算指令</w:t>
      </w:r>
      <w:bookmarkEnd w:id="37"/>
    </w:p>
    <w:tbl>
      <w:tblPr>
        <w:tblStyle w:val="53"/>
        <w:tblW w:w="582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947"/>
        <w:gridCol w:w="570"/>
        <w:gridCol w:w="671"/>
        <w:gridCol w:w="910"/>
        <w:gridCol w:w="624"/>
        <w:gridCol w:w="914"/>
        <w:gridCol w:w="3699"/>
      </w:tblGrid>
      <w:tr w:rsidR="00921EC2" w:rsidRPr="00A63C5F" w14:paraId="783069D9" w14:textId="77777777" w:rsidTr="0092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39511F74" w14:textId="7246D58B" w:rsidR="00921EC2" w:rsidRPr="00476949" w:rsidRDefault="00921EC2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76949">
              <w:rPr>
                <w:rFonts w:hint="eastAsia"/>
                <w:b/>
                <w:sz w:val="18"/>
                <w:szCs w:val="18"/>
              </w:rPr>
              <w:t>移位指令</w:t>
            </w:r>
          </w:p>
        </w:tc>
      </w:tr>
      <w:tr w:rsidR="007B060E" w:rsidRPr="00A63C5F" w14:paraId="214EFFAD" w14:textId="77777777" w:rsidTr="007C3856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440D90E7" w14:textId="5B82E3DF" w:rsidR="00A22A87" w:rsidRPr="007B060E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 w:rsidR="00AF6B34"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B45FB5F" w14:textId="28A38C61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92967" w14:textId="25313DB6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2F9B" w14:textId="52A3218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D2951" w14:textId="7792313E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70ABA" w14:textId="0BB17FAB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3569E" w14:textId="6A9D7E14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EA518" w14:textId="6D2C72CE" w:rsidR="00A22A87" w:rsidRPr="00A63C5F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22A87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05E51" w14:textId="15BFFBB7" w:rsidR="00A22A87" w:rsidRPr="00A63C5F" w:rsidRDefault="009B4156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型格式移位</w:t>
            </w:r>
            <w:r w:rsidR="00A22A87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A22A87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7B060E" w:rsidRPr="00A63C5F" w14:paraId="45FB21A5" w14:textId="77777777" w:rsidTr="00921EC2">
        <w:trPr>
          <w:trHeight w:val="313"/>
        </w:trPr>
        <w:tc>
          <w:tcPr>
            <w:tcW w:w="6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6EB356C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5F73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93BC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698C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F1A21" w14:textId="337B84FC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A1AA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E9C5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09D9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A22A87" w:rsidRPr="00A63C5F" w14:paraId="60925309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684B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sll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E4F2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F498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3DED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99E9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54285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5CF5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0337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左移，低位补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rs1&lt;&lt;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34DA42F9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86A1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sllw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59FA4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4139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F995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A5527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19BF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A75E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9165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左移字，低位补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&lt;&lt;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)</w:t>
            </w:r>
            <w:r w:rsidRPr="00A63C5F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5955C7D8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8159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srl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1E2A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015FA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7E958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FA06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A25B4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5356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E36B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逻辑右移，高位补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rs1&gt;&gt;(rs2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6161FC0F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0A09B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srlw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E2CC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9B42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1036D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D3C7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5B98F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C875B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170D2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逻辑右移字，高位补</w:t>
            </w:r>
            <w:r w:rsidRPr="00A63C5F">
              <w:rPr>
                <w:rFonts w:hint="eastAsia"/>
                <w:sz w:val="18"/>
                <w:szCs w:val="18"/>
              </w:rPr>
              <w:t>0</w:t>
            </w:r>
            <w:r w:rsidRPr="00A63C5F">
              <w:rPr>
                <w:rFonts w:hint="eastAsia"/>
                <w:sz w:val="18"/>
                <w:szCs w:val="18"/>
              </w:rPr>
              <w:t>：</w:t>
            </w:r>
            <w:r w:rsidRPr="00A63C5F">
              <w:rPr>
                <w:rFonts w:hint="eastAsia"/>
                <w:sz w:val="18"/>
                <w:szCs w:val="18"/>
              </w:rPr>
              <w:t>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&gt;&gt;(rs2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6542872F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FA824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sra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214A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EADD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2DD3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DDE01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AAAD9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9228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F14E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算术右移，高位补符号位</w:t>
            </w:r>
            <w:r w:rsidRPr="00A63C5F">
              <w:rPr>
                <w:rFonts w:hint="eastAsia"/>
                <w:sz w:val="18"/>
                <w:szCs w:val="18"/>
              </w:rPr>
              <w:t>: rs1&gt;&gt;</w:t>
            </w:r>
            <w:r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6</w:t>
            </w:r>
            <w:r w:rsidRPr="00A63C5F">
              <w:rPr>
                <w:rFonts w:hint="eastAsia"/>
                <w:sz w:val="18"/>
                <w:szCs w:val="18"/>
              </w:rPr>
              <w:t>位）→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A22A87" w:rsidRPr="00A63C5F" w14:paraId="38539834" w14:textId="77777777" w:rsidTr="007B060E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9142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sraw</w:t>
            </w:r>
            <w:proofErr w:type="spellEnd"/>
            <w:r w:rsidRPr="00A63C5F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7F716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EE0AE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E5D50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E8155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4675C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DE0DA" w14:textId="77777777" w:rsidR="00A22A87" w:rsidRPr="00A63C5F" w:rsidRDefault="00A22A87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80062" w14:textId="6A0AE7D3" w:rsidR="00A22A87" w:rsidRPr="00A63C5F" w:rsidRDefault="00A22A87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A63C5F">
              <w:rPr>
                <w:rFonts w:hint="eastAsia"/>
                <w:sz w:val="18"/>
                <w:szCs w:val="18"/>
              </w:rPr>
              <w:t>算术右移字，高位补</w:t>
            </w:r>
            <w:r w:rsidRPr="00A63C5F">
              <w:rPr>
                <w:rFonts w:hint="eastAsia"/>
                <w:sz w:val="18"/>
                <w:szCs w:val="18"/>
              </w:rPr>
              <w:t>rs1[31]: SEXT64(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rs1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32</w:t>
            </w:r>
            <w:r w:rsidRPr="00A63C5F">
              <w:rPr>
                <w:rFonts w:hint="eastAsia"/>
                <w:sz w:val="18"/>
                <w:szCs w:val="18"/>
              </w:rPr>
              <w:t>位</w:t>
            </w:r>
            <w:r w:rsidRPr="00A63C5F">
              <w:rPr>
                <w:rFonts w:hint="eastAsia"/>
                <w:sz w:val="18"/>
                <w:szCs w:val="18"/>
              </w:rPr>
              <w:t>)&gt;&gt;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63C5F">
              <w:rPr>
                <w:rFonts w:hint="eastAsia"/>
                <w:sz w:val="18"/>
                <w:szCs w:val="18"/>
              </w:rPr>
              <w:t>（</w:t>
            </w:r>
            <w:r w:rsidRPr="00A63C5F">
              <w:rPr>
                <w:rFonts w:hint="eastAsia"/>
                <w:sz w:val="18"/>
                <w:szCs w:val="18"/>
              </w:rPr>
              <w:t>rs2</w:t>
            </w:r>
            <w:r w:rsidRPr="00A63C5F">
              <w:rPr>
                <w:rFonts w:hint="eastAsia"/>
                <w:sz w:val="18"/>
                <w:szCs w:val="18"/>
              </w:rPr>
              <w:t>的低</w:t>
            </w:r>
            <w:r w:rsidRPr="00A63C5F">
              <w:rPr>
                <w:rFonts w:hint="eastAsia"/>
                <w:sz w:val="18"/>
                <w:szCs w:val="18"/>
              </w:rPr>
              <w:t>5</w:t>
            </w:r>
            <w:r w:rsidRPr="00A63C5F">
              <w:rPr>
                <w:rFonts w:hint="eastAsia"/>
                <w:sz w:val="18"/>
                <w:szCs w:val="18"/>
              </w:rPr>
              <w:t>位）</w:t>
            </w:r>
            <w:r w:rsidRPr="00A63C5F">
              <w:rPr>
                <w:rFonts w:hint="eastAsia"/>
                <w:sz w:val="18"/>
                <w:szCs w:val="18"/>
              </w:rPr>
              <w:t>)</w:t>
            </w:r>
            <w:r w:rsidRPr="00A63C5F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A63C5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145A4817" w14:textId="77777777" w:rsidTr="00476949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62084" w14:textId="4ED4610F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bookmarkStart w:id="38" w:name="_Hlk157528316"/>
            <w:r w:rsidRPr="00476949">
              <w:rPr>
                <w:rFonts w:hint="eastAsia"/>
                <w:b/>
                <w:bCs/>
                <w:sz w:val="18"/>
                <w:szCs w:val="18"/>
              </w:rPr>
              <w:t>算术运算指令</w:t>
            </w:r>
          </w:p>
        </w:tc>
      </w:tr>
      <w:tr w:rsidR="00AF6B34" w:rsidRPr="00A63C5F" w14:paraId="01A21B62" w14:textId="77777777" w:rsidTr="00CD3925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084CAA1A" w14:textId="4647A91C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C954CDA" w14:textId="002660EB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227A0" w14:textId="5B60D70F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71C8F" w14:textId="2D27436D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F8852" w14:textId="565280D1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D7A9E" w14:textId="3624B20F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5EE84" w14:textId="38CFC503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C261A" w14:textId="083C1E3D" w:rsidR="00AF6B34" w:rsidRPr="00A63C5F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DE9FB8" w14:textId="1906F285" w:rsidR="00AF6B34" w:rsidRPr="00A63C5F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型格式算术运算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0BCB7A53" w14:textId="77777777" w:rsidTr="00CD3925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083401A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F0C05" w14:textId="62AC077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D0F35" w14:textId="7CA710B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D339B" w14:textId="3038DD9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827F" w14:textId="109A1B8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81D07" w14:textId="031E3DC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E55AF" w14:textId="3A34657D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E0A2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476949" w:rsidRPr="00A63C5F" w14:paraId="1B464533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6C297" w14:textId="2BB9E10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add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3F37E" w14:textId="14FA03A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2467" w14:textId="566A4BFF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E7887" w14:textId="46F24FED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CF92" w14:textId="58F10C37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2100B" w14:textId="326E8102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E6771" w14:textId="5457FA33" w:rsidR="00476949" w:rsidRPr="00476949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30DD3" w14:textId="4E265383" w:rsidR="00476949" w:rsidRPr="00476949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加：</w:t>
            </w:r>
            <w:r w:rsidRPr="00476949">
              <w:rPr>
                <w:rFonts w:hint="eastAsia"/>
                <w:sz w:val="18"/>
                <w:szCs w:val="18"/>
              </w:rPr>
              <w:t xml:space="preserve"> rs1+rs2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6F04D90B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4F39F" w14:textId="429D42D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addw</w:t>
            </w:r>
            <w:proofErr w:type="spellEnd"/>
            <w:r w:rsidRPr="00476949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2D1C3" w14:textId="261AE1F1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5E5C2" w14:textId="705AA33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BF4A2" w14:textId="6034EF9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4A453" w14:textId="69D94A80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DAD9" w14:textId="500C02F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87061" w14:textId="77DB92BA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DC36" w14:textId="77777777" w:rsidR="00476949" w:rsidRPr="00476949" w:rsidRDefault="00476949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先加，截取低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位后再符号扩展：</w:t>
            </w:r>
          </w:p>
          <w:p w14:paraId="6C2BFFE5" w14:textId="6C9E65E6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 SEX</w:t>
            </w:r>
            <w:r w:rsidR="00AF6B34">
              <w:rPr>
                <w:rFonts w:hint="eastAsia"/>
                <w:sz w:val="18"/>
                <w:szCs w:val="18"/>
              </w:rPr>
              <w:t>T</w:t>
            </w:r>
            <w:r w:rsidRPr="00476949">
              <w:rPr>
                <w:rFonts w:hint="eastAsia"/>
                <w:sz w:val="18"/>
                <w:szCs w:val="18"/>
              </w:rPr>
              <w:t>64(</w:t>
            </w:r>
            <w:r w:rsidRPr="00476949">
              <w:rPr>
                <w:rFonts w:hint="eastAsia"/>
                <w:sz w:val="18"/>
                <w:szCs w:val="18"/>
              </w:rPr>
              <w:t>（</w:t>
            </w:r>
            <w:r w:rsidRPr="00476949">
              <w:rPr>
                <w:rFonts w:hint="eastAsia"/>
                <w:sz w:val="18"/>
                <w:szCs w:val="18"/>
              </w:rPr>
              <w:t>rs1+rs2</w:t>
            </w:r>
            <w:r w:rsidRPr="00476949">
              <w:rPr>
                <w:rFonts w:hint="eastAsia"/>
                <w:sz w:val="18"/>
                <w:szCs w:val="18"/>
              </w:rPr>
              <w:t>）</w:t>
            </w:r>
            <w:r w:rsidRPr="00476949">
              <w:rPr>
                <w:rFonts w:hint="eastAsia"/>
                <w:sz w:val="18"/>
                <w:szCs w:val="18"/>
              </w:rPr>
              <w:t>[31:0])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0BD8B2A8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86257" w14:textId="687228D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sub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8BE7" w14:textId="7E969B8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1171F" w14:textId="72DA2DF6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10A47" w14:textId="372229FB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4361C" w14:textId="34B16683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CB4BB" w14:textId="14B691C0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1444" w14:textId="3B02244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C6697" w14:textId="5C36941A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减：</w:t>
            </w:r>
            <w:r w:rsidRPr="00476949">
              <w:rPr>
                <w:rFonts w:hint="eastAsia"/>
                <w:sz w:val="18"/>
                <w:szCs w:val="18"/>
              </w:rPr>
              <w:t xml:space="preserve"> rs1- rs2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476949" w:rsidRPr="00A63C5F" w14:paraId="280DBC72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D2AC" w14:textId="34DCA142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subw</w:t>
            </w:r>
            <w:proofErr w:type="spellEnd"/>
            <w:r w:rsidRPr="00476949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8E24F" w14:textId="0F23257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EB1AA" w14:textId="5260FA74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28CBE" w14:textId="6D752521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E2187" w14:textId="421E5FE5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8FCFA" w14:textId="2251A63D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E0DB" w14:textId="31634807" w:rsidR="00476949" w:rsidRPr="00A63C5F" w:rsidRDefault="00476949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F1487" w14:textId="77777777" w:rsidR="00476949" w:rsidRPr="00476949" w:rsidRDefault="00476949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先加，截取低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47694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位后再符号扩展：</w:t>
            </w:r>
          </w:p>
          <w:p w14:paraId="712809D2" w14:textId="13B81DF8" w:rsidR="00476949" w:rsidRPr="00A63C5F" w:rsidRDefault="00476949" w:rsidP="00AF6B34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 xml:space="preserve">  SEX</w:t>
            </w:r>
            <w:r w:rsidR="00AF6B34">
              <w:rPr>
                <w:rFonts w:hint="eastAsia"/>
                <w:sz w:val="18"/>
                <w:szCs w:val="18"/>
              </w:rPr>
              <w:t>T</w:t>
            </w:r>
            <w:r w:rsidRPr="00476949">
              <w:rPr>
                <w:rFonts w:hint="eastAsia"/>
                <w:sz w:val="18"/>
                <w:szCs w:val="18"/>
              </w:rPr>
              <w:t>64(</w:t>
            </w:r>
            <w:r w:rsidRPr="00476949">
              <w:rPr>
                <w:rFonts w:hint="eastAsia"/>
                <w:sz w:val="18"/>
                <w:szCs w:val="18"/>
              </w:rPr>
              <w:t>（</w:t>
            </w:r>
            <w:r w:rsidRPr="00476949">
              <w:rPr>
                <w:rFonts w:hint="eastAsia"/>
                <w:sz w:val="18"/>
                <w:szCs w:val="18"/>
              </w:rPr>
              <w:t>rs1-rs2</w:t>
            </w:r>
            <w:r w:rsidRPr="00476949">
              <w:rPr>
                <w:rFonts w:hint="eastAsia"/>
                <w:sz w:val="18"/>
                <w:szCs w:val="18"/>
              </w:rPr>
              <w:t>）</w:t>
            </w:r>
            <w:r w:rsidRPr="00476949">
              <w:rPr>
                <w:rFonts w:hint="eastAsia"/>
                <w:sz w:val="18"/>
                <w:szCs w:val="18"/>
              </w:rPr>
              <w:t>[31:0])</w:t>
            </w:r>
            <w:r w:rsidRPr="00476949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47694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bookmarkEnd w:id="38"/>
      <w:tr w:rsidR="00AF6B34" w:rsidRPr="00A63C5F" w14:paraId="1E8CB078" w14:textId="77777777" w:rsidTr="00AF6B34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E3A3A" w14:textId="2B087408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lastRenderedPageBreak/>
              <w:t>逻辑运算指令</w:t>
            </w:r>
          </w:p>
        </w:tc>
      </w:tr>
      <w:tr w:rsidR="00AF6B34" w:rsidRPr="00A63C5F" w14:paraId="3E6073EC" w14:textId="77777777" w:rsidTr="00747FCE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E7381F5" w14:textId="77777777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95F23F2" w14:textId="204D651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B7D4" w14:textId="542B7845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333B5" w14:textId="22B1DE4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36B9D" w14:textId="1CA87919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43D1A" w14:textId="063A75D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8EAD4" w14:textId="0BC8B1EC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5C5CC" w14:textId="5FF63D5B" w:rsidR="00AF6B34" w:rsidRPr="00476949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61E379" w14:textId="7AF2EF89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R型格式逻辑运算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58025D1A" w14:textId="77777777" w:rsidTr="00747FCE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72CBC286" w14:textId="7777777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29002" w14:textId="490E12EC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B63FC" w14:textId="3BF8C386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78A6B" w14:textId="5171B2B6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61CD7" w14:textId="11E1D17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D2226" w14:textId="1F2D00B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CE91" w14:textId="1C825C4E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86473" w14:textId="77777777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F6B34" w:rsidRPr="00A63C5F" w14:paraId="65447111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0A36D" w14:textId="06D4CCB9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xor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A8D19" w14:textId="2CBE8E9B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E5B4" w14:textId="2571948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FA43" w14:textId="115BFAC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0CE4D" w14:textId="10B0DD4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76ABD" w14:textId="6C24DBD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6BDC9" w14:textId="5D12CBC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B9BCA" w14:textId="351FFBCA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异或运算：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395738B5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7B410" w14:textId="270B493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or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3AA2B" w14:textId="77041B0A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42416" w14:textId="738E55F3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9528E" w14:textId="36844D47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10760" w14:textId="0C957C54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4B609" w14:textId="5DCF6CB1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27AC" w14:textId="7989BBC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6D85D" w14:textId="33F4EC2D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或运算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 | 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483ACE12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DB990" w14:textId="5615470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and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4B9D1" w14:textId="09519DE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969C1" w14:textId="1B2249CF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B015B" w14:textId="0D763CDB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FDDA5" w14:textId="0C0948F2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6D7C3" w14:textId="5B4025E8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01EFD" w14:textId="46FB25C0" w:rsidR="00AF6B34" w:rsidRPr="00476949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1D73A" w14:textId="2BE402E1" w:rsidR="00AF6B34" w:rsidRPr="00476949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与运算：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 &amp; rs2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09F20267" w14:textId="77777777" w:rsidTr="00AF6B34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55246" w14:textId="7D09A8E5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比较指令</w:t>
            </w:r>
          </w:p>
        </w:tc>
      </w:tr>
      <w:tr w:rsidR="00AF6B34" w:rsidRPr="00A63C5F" w14:paraId="207E7FC9" w14:textId="77777777" w:rsidTr="00EC216C">
        <w:trPr>
          <w:trHeight w:val="20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9A8A399" w14:textId="77777777" w:rsidR="00AF6B34" w:rsidRPr="007B060E" w:rsidRDefault="00AF6B34" w:rsidP="00AF6B34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62C7B01" w14:textId="4598F5A8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788D7" w14:textId="1814F60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971C7" w14:textId="772FA676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EB8AE" w14:textId="7A11EBF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FDFCC" w14:textId="1C970AC6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98739" w14:textId="69851AE1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5880C" w14:textId="32545368" w:rsidR="00AF6B34" w:rsidRPr="00AF6B34" w:rsidRDefault="007C3856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="00AF6B34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11564" w14:textId="669628F3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R型格式比较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F6B34" w:rsidRPr="00A63C5F" w14:paraId="12B3E33A" w14:textId="77777777" w:rsidTr="00EC216C">
        <w:trPr>
          <w:trHeight w:val="262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6CB9D015" w14:textId="7777777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096AA" w14:textId="6B69125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0B3EE" w14:textId="38F20793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35F77" w14:textId="38195610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2464D" w14:textId="3F077E7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CB5F" w14:textId="1D8BDFEB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9B55C" w14:textId="1A1A0CCB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F4697" w14:textId="77777777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F6B34" w:rsidRPr="00A63C5F" w14:paraId="12E22C41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D77C" w14:textId="20B19B2A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slt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D79AB" w14:textId="589A712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1472D" w14:textId="37F499CC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449B6" w14:textId="3DBD07C4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A615" w14:textId="17DFD02F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C3ABC" w14:textId="004256B9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2698" w14:textId="0C059AC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68AA" w14:textId="77777777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有符号数比较，小于则置数：</w:t>
            </w:r>
          </w:p>
          <w:p w14:paraId="38438F6D" w14:textId="1C2070EF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if(rs1&lt;rs2) </w:t>
            </w:r>
            <w:r w:rsidR="00860C4E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AF6B34" w:rsidRPr="00A63C5F" w14:paraId="7835F6AB" w14:textId="77777777" w:rsidTr="00452876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C6123" w14:textId="28D46931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sltu</w:t>
            </w:r>
            <w:proofErr w:type="spellEnd"/>
            <w:r w:rsidRPr="00AF6B34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75CE6" w14:textId="77D44029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ADA9" w14:textId="24AE4A0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9F886" w14:textId="4D5B909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F522" w14:textId="4CC6CFB7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C0BFE" w14:textId="021B77AD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F6B34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4E5AB" w14:textId="72CAD34E" w:rsidR="00AF6B34" w:rsidRPr="00AF6B34" w:rsidRDefault="00AF6B34" w:rsidP="00AF6B34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F6B34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B9527" w14:textId="5D298721" w:rsidR="00AF6B34" w:rsidRPr="00AF6B34" w:rsidRDefault="00AF6B34" w:rsidP="00AF6B34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无符号数比较，小于则置数：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if(rs1&lt;rs2) </w:t>
            </w:r>
            <w:r w:rsidR="00860C4E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AF6B34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6DB11D67" w14:textId="2AFC5FEC" w:rsidR="00A63C5F" w:rsidRDefault="002F69CA">
      <w:pPr>
        <w:pStyle w:val="a1"/>
        <w:spacing w:before="78"/>
        <w:pPrChange w:id="39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40" w:name="_Ref157788213"/>
      <w:r>
        <w:rPr>
          <w:rFonts w:hint="eastAsia"/>
        </w:rPr>
        <w:t>I</w:t>
      </w:r>
      <w:r w:rsidRPr="0067078E">
        <w:rPr>
          <w:rFonts w:hint="eastAsia"/>
        </w:rPr>
        <w:t>型格式的整数运算指令</w:t>
      </w:r>
      <w:bookmarkEnd w:id="40"/>
    </w:p>
    <w:tbl>
      <w:tblPr>
        <w:tblStyle w:val="1f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216"/>
        <w:gridCol w:w="629"/>
        <w:gridCol w:w="493"/>
        <w:gridCol w:w="8"/>
        <w:gridCol w:w="267"/>
        <w:gridCol w:w="434"/>
        <w:gridCol w:w="8"/>
        <w:gridCol w:w="267"/>
        <w:gridCol w:w="574"/>
        <w:gridCol w:w="10"/>
        <w:gridCol w:w="126"/>
        <w:gridCol w:w="578"/>
        <w:gridCol w:w="8"/>
        <w:gridCol w:w="128"/>
        <w:gridCol w:w="714"/>
        <w:gridCol w:w="8"/>
        <w:gridCol w:w="273"/>
        <w:gridCol w:w="3450"/>
      </w:tblGrid>
      <w:tr w:rsidR="007C3856" w:rsidRPr="008D7D53" w14:paraId="656CDA29" w14:textId="77777777" w:rsidTr="0005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4F78B963" w14:textId="72A83FBC" w:rsidR="007C3856" w:rsidRPr="008D7D53" w:rsidRDefault="007C3856" w:rsidP="007C3856">
            <w:pPr>
              <w:widowControl/>
              <w:adjustRightInd w:val="0"/>
              <w:snapToGrid w:val="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移位指令</w:t>
            </w:r>
          </w:p>
        </w:tc>
      </w:tr>
      <w:tr w:rsidR="0033531E" w:rsidRPr="008D7D53" w14:paraId="061D32AD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 w:val="restart"/>
            <w:tcBorders>
              <w:tl2br w:val="single" w:sz="4" w:space="0" w:color="auto"/>
            </w:tcBorders>
            <w:hideMark/>
          </w:tcPr>
          <w:p w14:paraId="1E40B73B" w14:textId="77777777" w:rsidR="008D7D53" w:rsidRPr="0009333E" w:rsidRDefault="008D7D53" w:rsidP="00EC216C">
            <w:pPr>
              <w:widowControl/>
              <w:adjustRightInd w:val="0"/>
              <w:snapToGrid w:val="0"/>
              <w:spacing w:line="240" w:lineRule="exact"/>
              <w:ind w:firstLineChars="400" w:firstLine="723"/>
              <w:jc w:val="lef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13D7E60" w14:textId="77777777" w:rsidR="00B7765B" w:rsidRDefault="00B7765B" w:rsidP="00EC216C">
            <w:pPr>
              <w:widowControl/>
              <w:adjustRightInd w:val="0"/>
              <w:snapToGrid w:val="0"/>
              <w:spacing w:line="240" w:lineRule="exact"/>
              <w:rPr>
                <w:b w:val="0"/>
                <w:bCs w:val="0"/>
                <w:sz w:val="18"/>
                <w:szCs w:val="18"/>
              </w:rPr>
            </w:pPr>
          </w:p>
          <w:p w14:paraId="2548BF16" w14:textId="6AF417AF" w:rsidR="0009333E" w:rsidRPr="0009333E" w:rsidRDefault="0009333E" w:rsidP="00EC216C">
            <w:pPr>
              <w:widowControl/>
              <w:adjustRightInd w:val="0"/>
              <w:snapToGrid w:val="0"/>
              <w:spacing w:line="240" w:lineRule="exac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821" w:type="pct"/>
            <w:gridSpan w:val="5"/>
            <w:vAlign w:val="center"/>
            <w:hideMark/>
          </w:tcPr>
          <w:p w14:paraId="72D76CE1" w14:textId="1ACB48C4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4D78F54A" w14:textId="07711202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466F3F9" w14:textId="14047962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6CAA53FF" w14:textId="49A79787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06" w:type="pct"/>
            <w:gridSpan w:val="3"/>
            <w:vAlign w:val="center"/>
            <w:hideMark/>
          </w:tcPr>
          <w:p w14:paraId="5D6554D9" w14:textId="23C7D594" w:rsidR="008D7D53" w:rsidRPr="0009333E" w:rsidRDefault="007C3856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755" w:type="pct"/>
            <w:vMerge w:val="restart"/>
            <w:vAlign w:val="center"/>
            <w:hideMark/>
          </w:tcPr>
          <w:p w14:paraId="1374E260" w14:textId="2DF3F1DC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I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</w:t>
            </w:r>
            <w:r w:rsidR="007C3856" w:rsidRPr="0009333E">
              <w:rPr>
                <w:rFonts w:hint="eastAsia"/>
                <w:b/>
                <w:bCs/>
                <w:sz w:val="18"/>
                <w:szCs w:val="18"/>
              </w:rPr>
              <w:t>格式的移位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33531E" w:rsidRPr="008D7D53" w14:paraId="0FBBF0C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/>
            <w:tcBorders>
              <w:tl2br w:val="single" w:sz="4" w:space="0" w:color="auto"/>
            </w:tcBorders>
            <w:vAlign w:val="center"/>
            <w:hideMark/>
          </w:tcPr>
          <w:p w14:paraId="292DDA5C" w14:textId="77777777" w:rsidR="008D7D53" w:rsidRPr="0009333E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821" w:type="pct"/>
            <w:gridSpan w:val="5"/>
            <w:vAlign w:val="center"/>
            <w:hideMark/>
          </w:tcPr>
          <w:p w14:paraId="5F1EC826" w14:textId="15A8F75C" w:rsidR="008D7D53" w:rsidRPr="0009333E" w:rsidRDefault="00CE111C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8D7D53"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AF133A5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5257129D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7171EA6C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3A3B25D3" w14:textId="77777777" w:rsidR="008D7D53" w:rsidRPr="0009333E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755" w:type="pct"/>
            <w:vMerge/>
            <w:hideMark/>
          </w:tcPr>
          <w:p w14:paraId="0A26DB69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65B" w:rsidRPr="008D7D53" w14:paraId="6E9ADAF8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3810235C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slli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5E2954F1" w14:textId="1C0834DC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2AC773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5D65843E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1A8F18A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EB1F8F0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0CA7FE7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23D99E4E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逻辑左移，低位补</w:t>
            </w:r>
            <w:r w:rsidRPr="008D7D53">
              <w:rPr>
                <w:rFonts w:hint="eastAsia"/>
                <w:sz w:val="18"/>
                <w:szCs w:val="18"/>
              </w:rPr>
              <w:t>0: rs1&lt;&lt;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0B28B227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45CF449E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slliw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3B884A39" w14:textId="01E08E34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76944AF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320CD2E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3103B46C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762D582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449C47A8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3A75D05F" w14:textId="2DE7825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逻辑左移低位补</w:t>
            </w:r>
            <w:r w:rsidRPr="008D7D53">
              <w:rPr>
                <w:rFonts w:hint="eastAsia"/>
                <w:sz w:val="18"/>
                <w:szCs w:val="18"/>
              </w:rPr>
              <w:t>0</w:t>
            </w:r>
            <w:r w:rsidRPr="008D7D53">
              <w:rPr>
                <w:rFonts w:hint="eastAsia"/>
                <w:sz w:val="18"/>
                <w:szCs w:val="18"/>
              </w:rPr>
              <w:t>后截取低</w:t>
            </w:r>
            <w:r w:rsidRPr="008D7D53">
              <w:rPr>
                <w:rFonts w:hint="eastAsia"/>
                <w:sz w:val="18"/>
                <w:szCs w:val="18"/>
              </w:rPr>
              <w:t>32</w:t>
            </w:r>
            <w:r w:rsidRPr="008D7D53">
              <w:rPr>
                <w:rFonts w:hint="eastAsia"/>
                <w:sz w:val="18"/>
                <w:szCs w:val="18"/>
              </w:rPr>
              <w:t>位，再进行符号扩展</w:t>
            </w:r>
            <w:r w:rsidR="000A73CF" w:rsidRPr="008D7D53">
              <w:rPr>
                <w:rFonts w:hint="eastAsia"/>
                <w:sz w:val="18"/>
                <w:szCs w:val="18"/>
              </w:rPr>
              <w:t>，仅当</w:t>
            </w:r>
            <w:proofErr w:type="spellStart"/>
            <w:r w:rsidR="000A73CF"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="000A73CF" w:rsidRPr="008D7D53">
              <w:rPr>
                <w:rFonts w:hint="eastAsia"/>
                <w:sz w:val="18"/>
                <w:szCs w:val="18"/>
              </w:rPr>
              <w:t>[5]=0</w:t>
            </w:r>
            <w:r w:rsidR="000A73CF" w:rsidRPr="008D7D53">
              <w:rPr>
                <w:rFonts w:hint="eastAsia"/>
                <w:sz w:val="18"/>
                <w:szCs w:val="18"/>
              </w:rPr>
              <w:t>时才有效</w:t>
            </w:r>
            <w:r w:rsidRPr="008D7D53">
              <w:rPr>
                <w:rFonts w:hint="eastAsia"/>
                <w:sz w:val="18"/>
                <w:szCs w:val="18"/>
              </w:rPr>
              <w:t>:</w:t>
            </w:r>
          </w:p>
          <w:p w14:paraId="54C7AC45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 xml:space="preserve"> SEXT64(</w:t>
            </w:r>
            <w:r w:rsidRPr="008D7D53">
              <w:rPr>
                <w:rFonts w:hint="eastAsia"/>
                <w:sz w:val="18"/>
                <w:szCs w:val="18"/>
              </w:rPr>
              <w:t>（</w:t>
            </w:r>
            <w:r w:rsidRPr="008D7D53">
              <w:rPr>
                <w:rFonts w:hint="eastAsia"/>
                <w:sz w:val="18"/>
                <w:szCs w:val="18"/>
              </w:rPr>
              <w:t xml:space="preserve"> rs1&lt;&lt;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</w:t>
            </w:r>
            <w:r w:rsidRPr="008D7D53">
              <w:rPr>
                <w:rFonts w:hint="eastAsia"/>
                <w:sz w:val="18"/>
                <w:szCs w:val="18"/>
              </w:rPr>
              <w:t>[31:0])</w:t>
            </w:r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59B66B4F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334748E7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srli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50C48B60" w14:textId="1EBC0FCC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1F23CA54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3B15B3E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4AA4B33D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2B7CF5B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73EB3D0D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2292182E" w14:textId="7326284F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逻辑右移，高位补</w:t>
            </w:r>
            <w:r w:rsidRPr="008D7D53">
              <w:rPr>
                <w:rFonts w:hint="eastAsia"/>
                <w:sz w:val="18"/>
                <w:szCs w:val="18"/>
              </w:rPr>
              <w:t>0: rs1&gt;&gt;</w:t>
            </w:r>
            <w:r w:rsidR="00D17EE0" w:rsidRPr="002161BA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11A39AC0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463FA44B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srliw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128EAEFC" w14:textId="2FB6D3B6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06DBB5F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35DFA17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5F420D92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040F94D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64CE1781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5168A56D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逻辑右移高位补</w:t>
            </w:r>
            <w:r w:rsidRPr="008D7D53">
              <w:rPr>
                <w:rFonts w:hint="eastAsia"/>
                <w:sz w:val="18"/>
                <w:szCs w:val="18"/>
              </w:rPr>
              <w:t>0</w:t>
            </w:r>
            <w:r w:rsidRPr="008D7D53">
              <w:rPr>
                <w:rFonts w:hint="eastAsia"/>
                <w:sz w:val="18"/>
                <w:szCs w:val="18"/>
              </w:rPr>
              <w:t>后截取低</w:t>
            </w:r>
            <w:r w:rsidRPr="008D7D53">
              <w:rPr>
                <w:rFonts w:hint="eastAsia"/>
                <w:sz w:val="18"/>
                <w:szCs w:val="18"/>
              </w:rPr>
              <w:t>32</w:t>
            </w:r>
            <w:r w:rsidRPr="008D7D53">
              <w:rPr>
                <w:rFonts w:hint="eastAsia"/>
                <w:sz w:val="18"/>
                <w:szCs w:val="18"/>
              </w:rPr>
              <w:t>位，再进行符号扩展，仅当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[5]=0</w:t>
            </w:r>
            <w:r w:rsidRPr="008D7D53">
              <w:rPr>
                <w:rFonts w:hint="eastAsia"/>
                <w:sz w:val="18"/>
                <w:szCs w:val="18"/>
              </w:rPr>
              <w:t>时才有效</w:t>
            </w:r>
            <w:r w:rsidRPr="008D7D53">
              <w:rPr>
                <w:rFonts w:hint="eastAsia"/>
                <w:sz w:val="18"/>
                <w:szCs w:val="18"/>
              </w:rPr>
              <w:t>:</w:t>
            </w:r>
          </w:p>
          <w:p w14:paraId="369F2036" w14:textId="19E56606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 xml:space="preserve"> SEXT64(</w:t>
            </w:r>
            <w:r w:rsidRPr="008D7D53">
              <w:rPr>
                <w:rFonts w:hint="eastAsia"/>
                <w:sz w:val="18"/>
                <w:szCs w:val="18"/>
              </w:rPr>
              <w:t>（</w:t>
            </w:r>
            <w:r w:rsidRPr="008D7D53">
              <w:rPr>
                <w:rFonts w:hint="eastAsia"/>
                <w:sz w:val="18"/>
                <w:szCs w:val="18"/>
              </w:rPr>
              <w:t xml:space="preserve"> rs1&gt;&gt;</w:t>
            </w:r>
            <w:r w:rsidR="00D17EE0" w:rsidRPr="002161BA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</w:t>
            </w:r>
            <w:r w:rsidRPr="008D7D53">
              <w:rPr>
                <w:rFonts w:hint="eastAsia"/>
                <w:sz w:val="18"/>
                <w:szCs w:val="18"/>
              </w:rPr>
              <w:t>[31:0]</w:t>
            </w:r>
            <w:r w:rsidRPr="008D7D53">
              <w:rPr>
                <w:rFonts w:hint="eastAsia"/>
                <w:sz w:val="18"/>
                <w:szCs w:val="18"/>
              </w:rPr>
              <w:t>）→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24CB6F38" w14:textId="77777777" w:rsidTr="00D17E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vAlign w:val="center"/>
            <w:hideMark/>
          </w:tcPr>
          <w:p w14:paraId="4C747724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srai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0" w:type="pct"/>
            <w:gridSpan w:val="2"/>
            <w:vAlign w:val="center"/>
            <w:hideMark/>
          </w:tcPr>
          <w:p w14:paraId="2B0B6D2E" w14:textId="13E4CC5B" w:rsidR="008D7D53" w:rsidRPr="008D7D53" w:rsidRDefault="008D7D53" w:rsidP="000A73C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068540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6D6C73F8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74A9F2CB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0" w:type="pct"/>
            <w:gridSpan w:val="3"/>
            <w:vAlign w:val="center"/>
            <w:hideMark/>
          </w:tcPr>
          <w:p w14:paraId="36D43FC5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pct"/>
            <w:gridSpan w:val="3"/>
            <w:vAlign w:val="center"/>
            <w:hideMark/>
          </w:tcPr>
          <w:p w14:paraId="079F434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0" w:type="pct"/>
            <w:hideMark/>
          </w:tcPr>
          <w:p w14:paraId="03E5DFE8" w14:textId="4B806D5D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算术右移，高位补符号位</w:t>
            </w:r>
            <w:r w:rsidRPr="008D7D53">
              <w:rPr>
                <w:rFonts w:hint="eastAsia"/>
                <w:sz w:val="18"/>
                <w:szCs w:val="18"/>
              </w:rPr>
              <w:t>: rs1&gt;&gt;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 xml:space="preserve"> S</w:t>
            </w:r>
            <w:r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4E28B96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  <w:hideMark/>
          </w:tcPr>
          <w:p w14:paraId="2B768A11" w14:textId="77777777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>sraiw</w:t>
            </w:r>
            <w:proofErr w:type="spellEnd"/>
            <w:r w:rsidRPr="008D7D53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rd,rs1,shamt</w:t>
            </w:r>
          </w:p>
        </w:tc>
        <w:tc>
          <w:tcPr>
            <w:tcW w:w="430" w:type="pct"/>
            <w:gridSpan w:val="2"/>
            <w:vAlign w:val="center"/>
            <w:hideMark/>
          </w:tcPr>
          <w:p w14:paraId="7D9B7607" w14:textId="18F06C5E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391" w:type="pct"/>
            <w:gridSpan w:val="3"/>
            <w:vAlign w:val="center"/>
            <w:hideMark/>
          </w:tcPr>
          <w:p w14:paraId="500BF22A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361" w:type="pct"/>
            <w:gridSpan w:val="3"/>
            <w:vAlign w:val="center"/>
            <w:hideMark/>
          </w:tcPr>
          <w:p w14:paraId="75560667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3"/>
            <w:vAlign w:val="center"/>
            <w:hideMark/>
          </w:tcPr>
          <w:p w14:paraId="004092C3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63" w:type="pct"/>
            <w:gridSpan w:val="3"/>
            <w:vAlign w:val="center"/>
            <w:hideMark/>
          </w:tcPr>
          <w:p w14:paraId="484AE156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gridSpan w:val="3"/>
            <w:vAlign w:val="center"/>
            <w:hideMark/>
          </w:tcPr>
          <w:p w14:paraId="7BB3774F" w14:textId="77777777" w:rsidR="008D7D53" w:rsidRPr="008D7D53" w:rsidRDefault="008D7D53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755" w:type="pct"/>
            <w:hideMark/>
          </w:tcPr>
          <w:p w14:paraId="2EF4FC79" w14:textId="5A7A14FC" w:rsidR="008D7D53" w:rsidRPr="008D7D53" w:rsidRDefault="00836655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8D7D53" w:rsidRPr="008D7D53">
              <w:rPr>
                <w:rFonts w:hint="eastAsia"/>
                <w:sz w:val="18"/>
                <w:szCs w:val="18"/>
              </w:rPr>
              <w:t>s1</w:t>
            </w:r>
            <w:r w:rsidR="008D7D53" w:rsidRPr="008D7D53">
              <w:rPr>
                <w:rFonts w:hint="eastAsia"/>
                <w:sz w:val="18"/>
                <w:szCs w:val="18"/>
              </w:rPr>
              <w:t>低</w:t>
            </w:r>
            <w:r w:rsidR="008D7D53" w:rsidRPr="008D7D53">
              <w:rPr>
                <w:rFonts w:hint="eastAsia"/>
                <w:sz w:val="18"/>
                <w:szCs w:val="18"/>
              </w:rPr>
              <w:t>32</w:t>
            </w:r>
            <w:r w:rsidR="008D7D53" w:rsidRPr="008D7D53">
              <w:rPr>
                <w:rFonts w:hint="eastAsia"/>
                <w:sz w:val="18"/>
                <w:szCs w:val="18"/>
              </w:rPr>
              <w:t>位算术右移，高位补</w:t>
            </w:r>
            <w:r w:rsidR="008D7D53" w:rsidRPr="008D7D53">
              <w:rPr>
                <w:rFonts w:hint="eastAsia"/>
                <w:sz w:val="18"/>
                <w:szCs w:val="18"/>
              </w:rPr>
              <w:t>rs1[31]</w:t>
            </w:r>
            <w:r w:rsidR="008D7D53" w:rsidRPr="008D7D53">
              <w:rPr>
                <w:rFonts w:hint="eastAsia"/>
                <w:sz w:val="18"/>
                <w:szCs w:val="18"/>
              </w:rPr>
              <w:t>，再符号扩展，仅当</w:t>
            </w:r>
            <w:proofErr w:type="spellStart"/>
            <w:r w:rsidR="008D7D53"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="008D7D53" w:rsidRPr="008D7D53">
              <w:rPr>
                <w:rFonts w:hint="eastAsia"/>
                <w:sz w:val="18"/>
                <w:szCs w:val="18"/>
              </w:rPr>
              <w:t>[5]=0</w:t>
            </w:r>
            <w:r w:rsidR="008D7D53" w:rsidRPr="008D7D53">
              <w:rPr>
                <w:rFonts w:hint="eastAsia"/>
                <w:sz w:val="18"/>
                <w:szCs w:val="18"/>
              </w:rPr>
              <w:t>时才有效</w:t>
            </w:r>
            <w:r w:rsidR="008D7D53" w:rsidRPr="008D7D53">
              <w:rPr>
                <w:rFonts w:hint="eastAsia"/>
                <w:sz w:val="18"/>
                <w:szCs w:val="18"/>
              </w:rPr>
              <w:t>:</w:t>
            </w:r>
          </w:p>
          <w:p w14:paraId="078681A8" w14:textId="1883E24A" w:rsidR="008D7D53" w:rsidRPr="008D7D53" w:rsidRDefault="008D7D53" w:rsidP="008D7D53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7D53">
              <w:rPr>
                <w:rFonts w:hint="eastAsia"/>
                <w:sz w:val="18"/>
                <w:szCs w:val="18"/>
              </w:rPr>
              <w:t>SEXT64</w:t>
            </w:r>
            <w:r w:rsidRPr="008D7D53">
              <w:rPr>
                <w:rFonts w:hint="eastAsia"/>
                <w:sz w:val="18"/>
                <w:szCs w:val="18"/>
              </w:rPr>
              <w:t>（（</w:t>
            </w:r>
            <w:r w:rsidRPr="008D7D53">
              <w:rPr>
                <w:rFonts w:hint="eastAsia"/>
                <w:sz w:val="18"/>
                <w:szCs w:val="18"/>
              </w:rPr>
              <w:t xml:space="preserve"> rs1[31:0]&gt;&gt;</w:t>
            </w:r>
            <w:r w:rsidR="00792BCA" w:rsidRPr="00A63C5F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792BCA" w:rsidRPr="008D7D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shamt</w:t>
            </w:r>
            <w:proofErr w:type="spellEnd"/>
            <w:r w:rsidRPr="008D7D53">
              <w:rPr>
                <w:rFonts w:hint="eastAsia"/>
                <w:sz w:val="18"/>
                <w:szCs w:val="18"/>
              </w:rPr>
              <w:t>）→</w:t>
            </w:r>
            <w:proofErr w:type="spellStart"/>
            <w:r w:rsidRPr="008D7D5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09333E" w:rsidRPr="008D7D53" w14:paraId="42BD0406" w14:textId="77777777" w:rsidTr="0009333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tcBorders>
              <w:bottom w:val="single" w:sz="4" w:space="0" w:color="auto"/>
            </w:tcBorders>
            <w:vAlign w:val="center"/>
          </w:tcPr>
          <w:p w14:paraId="185CFF5B" w14:textId="1C3587C3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rPr>
                <w:sz w:val="18"/>
                <w:szCs w:val="18"/>
              </w:rPr>
            </w:pPr>
            <w:r w:rsidRPr="00476949">
              <w:rPr>
                <w:rFonts w:hint="eastAsia"/>
                <w:sz w:val="18"/>
                <w:szCs w:val="18"/>
              </w:rPr>
              <w:t>算术运算指令</w:t>
            </w:r>
          </w:p>
        </w:tc>
      </w:tr>
      <w:tr w:rsidR="00FA0641" w:rsidRPr="008D7D53" w14:paraId="2D3C0203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39FC1BA0" w14:textId="77777777" w:rsidR="00B7765B" w:rsidRPr="0009333E" w:rsidRDefault="00B7765B" w:rsidP="0009333E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64AB44F" w14:textId="77777777" w:rsidR="00B7765B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7E426D6F" w14:textId="2100C9CE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5" w:type="pct"/>
            <w:gridSpan w:val="3"/>
            <w:vAlign w:val="center"/>
          </w:tcPr>
          <w:p w14:paraId="5752C13D" w14:textId="705ABFA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1CCC2A36" w14:textId="09C4889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3" w:type="pct"/>
            <w:gridSpan w:val="3"/>
            <w:vAlign w:val="center"/>
          </w:tcPr>
          <w:p w14:paraId="5F7C266B" w14:textId="53B8AE2B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gridSpan w:val="3"/>
            <w:vAlign w:val="center"/>
          </w:tcPr>
          <w:p w14:paraId="38DAB7AE" w14:textId="6EFE92FE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39C55BC3" w14:textId="12A31AF1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4" w:type="pct"/>
            <w:gridSpan w:val="2"/>
            <w:vMerge w:val="restart"/>
            <w:vAlign w:val="center"/>
          </w:tcPr>
          <w:p w14:paraId="635E219A" w14:textId="76AB83CB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I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算术运算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FA0641" w:rsidRPr="008D7D53" w14:paraId="24FA032E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7318BB37" w14:textId="7777777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575" w:type="pct"/>
            <w:gridSpan w:val="3"/>
            <w:vAlign w:val="center"/>
          </w:tcPr>
          <w:p w14:paraId="3AA671E5" w14:textId="145CB6B3" w:rsidR="00B7765B" w:rsidRPr="008D7D53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B7765B"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1E6C31D0" w14:textId="33726B06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37BFC750" w14:textId="4780929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gridSpan w:val="3"/>
            <w:vAlign w:val="center"/>
          </w:tcPr>
          <w:p w14:paraId="534E1E3B" w14:textId="2A8429F5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6EA92EC" w14:textId="2B4A6EF3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4" w:type="pct"/>
            <w:gridSpan w:val="2"/>
            <w:vMerge/>
          </w:tcPr>
          <w:p w14:paraId="2013719B" w14:textId="77777777" w:rsidR="00B7765B" w:rsidRPr="008D7D53" w:rsidRDefault="00B7765B" w:rsidP="0009333E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A0641" w:rsidRPr="008D7D53" w14:paraId="5E6154F6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700AA8D1" w14:textId="247BC0A0" w:rsidR="0009333E" w:rsidRPr="0009333E" w:rsidRDefault="0009333E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addi</w:t>
            </w:r>
            <w:proofErr w:type="spell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5" w:type="pct"/>
            <w:gridSpan w:val="3"/>
            <w:vAlign w:val="center"/>
          </w:tcPr>
          <w:p w14:paraId="3D5E6E7E" w14:textId="015EE59D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6AC1B788" w14:textId="032D3E78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24AABB7E" w14:textId="79C23A29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gridSpan w:val="3"/>
            <w:vAlign w:val="center"/>
          </w:tcPr>
          <w:p w14:paraId="44E79781" w14:textId="2B3E3C6C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3AC1BB0" w14:textId="0DA0B9A7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4" w:type="pct"/>
            <w:gridSpan w:val="2"/>
            <w:vAlign w:val="center"/>
          </w:tcPr>
          <w:p w14:paraId="7CAEF105" w14:textId="75EC7BCE" w:rsidR="0009333E" w:rsidRPr="008D7D53" w:rsidRDefault="0009333E" w:rsidP="00B7765B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立即数加法</w:t>
            </w:r>
            <w:r w:rsidRPr="0009333E">
              <w:rPr>
                <w:rFonts w:hint="eastAsia"/>
                <w:sz w:val="18"/>
                <w:szCs w:val="18"/>
              </w:rPr>
              <w:t>: rs1+SEXT64(imm12)</w:t>
            </w:r>
            <w:r w:rsidRPr="0009333E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605D6A6E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2BB5DB33" w14:textId="2DC7F8B5" w:rsidR="0009333E" w:rsidRPr="0009333E" w:rsidRDefault="0009333E" w:rsidP="0009333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addiw</w:t>
            </w:r>
            <w:proofErr w:type="spell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5" w:type="pct"/>
            <w:gridSpan w:val="3"/>
            <w:vAlign w:val="center"/>
          </w:tcPr>
          <w:p w14:paraId="74FAE95A" w14:textId="4F6BA315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58D724E5" w14:textId="0C5692C3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50AF4121" w14:textId="7048FF4E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gridSpan w:val="3"/>
            <w:vAlign w:val="center"/>
          </w:tcPr>
          <w:p w14:paraId="6E6263F4" w14:textId="3B774394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4FA18718" w14:textId="69686280" w:rsidR="0009333E" w:rsidRPr="008D7D53" w:rsidRDefault="0009333E" w:rsidP="0009333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0011011</w:t>
            </w:r>
          </w:p>
        </w:tc>
        <w:tc>
          <w:tcPr>
            <w:tcW w:w="1894" w:type="pct"/>
            <w:gridSpan w:val="2"/>
            <w:vAlign w:val="center"/>
          </w:tcPr>
          <w:p w14:paraId="6497AB41" w14:textId="77777777" w:rsidR="0009333E" w:rsidRPr="0009333E" w:rsidRDefault="0009333E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先符号扩展加，截取低</w:t>
            </w: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位后再符号扩展</w:t>
            </w:r>
            <w:r w:rsidRPr="0009333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02C87C83" w14:textId="2991C5E4" w:rsidR="0009333E" w:rsidRPr="008D7D53" w:rsidRDefault="0009333E" w:rsidP="00B7765B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SEXT64 ((rs1+SEXT64(imm12))[31:0])</w:t>
            </w:r>
            <w:r w:rsidRPr="0009333E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B7765B" w:rsidRPr="008D7D53" w14:paraId="03779CEA" w14:textId="77777777" w:rsidTr="00B7765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562FD127" w14:textId="328DAAD8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逻辑运算指令</w:t>
            </w:r>
          </w:p>
        </w:tc>
      </w:tr>
      <w:tr w:rsidR="00FA0641" w:rsidRPr="008D7D53" w14:paraId="44610BF2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048646A4" w14:textId="7777777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2E50B714" w14:textId="77777777" w:rsidR="00B7765B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7EC00EFC" w14:textId="698C4844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5" w:type="pct"/>
            <w:gridSpan w:val="3"/>
            <w:vAlign w:val="center"/>
          </w:tcPr>
          <w:p w14:paraId="290BE30B" w14:textId="45BD35EA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4811DC76" w14:textId="06CA2A5A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3" w:type="pct"/>
            <w:gridSpan w:val="3"/>
            <w:vAlign w:val="center"/>
          </w:tcPr>
          <w:p w14:paraId="70436EEF" w14:textId="14C7781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58" w:type="pct"/>
            <w:gridSpan w:val="2"/>
            <w:vAlign w:val="center"/>
          </w:tcPr>
          <w:p w14:paraId="6603BF62" w14:textId="4356E971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38D1F67B" w14:textId="78465AC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8" w:type="pct"/>
            <w:gridSpan w:val="3"/>
            <w:vMerge w:val="restart"/>
            <w:vAlign w:val="center"/>
          </w:tcPr>
          <w:p w14:paraId="69E9AB64" w14:textId="0C5054FC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逻辑运算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8D7D53" w14:paraId="7E392C4C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553AF788" w14:textId="77777777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575" w:type="pct"/>
            <w:gridSpan w:val="3"/>
            <w:vAlign w:val="center"/>
          </w:tcPr>
          <w:p w14:paraId="5236FA24" w14:textId="06764A3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222719D6" w14:textId="5D3AAED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5116E9A7" w14:textId="2F527D38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58" w:type="pct"/>
            <w:gridSpan w:val="2"/>
            <w:vAlign w:val="center"/>
          </w:tcPr>
          <w:p w14:paraId="770E8D5F" w14:textId="0A9AA4A4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4527053" w14:textId="69AACC24" w:rsidR="00054B7F" w:rsidRPr="0009333E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8" w:type="pct"/>
            <w:gridSpan w:val="3"/>
            <w:vMerge/>
            <w:vAlign w:val="center"/>
          </w:tcPr>
          <w:p w14:paraId="69ABC889" w14:textId="77777777" w:rsidR="00054B7F" w:rsidRPr="0009333E" w:rsidRDefault="00054B7F" w:rsidP="00054B7F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A0641" w:rsidRPr="008D7D53" w14:paraId="6FA5F42B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3AD30FAB" w14:textId="54E49F69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xori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5" w:type="pct"/>
            <w:gridSpan w:val="3"/>
            <w:vAlign w:val="center"/>
          </w:tcPr>
          <w:p w14:paraId="4E0CF0DB" w14:textId="61C45CA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6180E450" w14:textId="452366E2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28C3BA57" w14:textId="7A2EBB5F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58" w:type="pct"/>
            <w:gridSpan w:val="2"/>
            <w:vAlign w:val="center"/>
          </w:tcPr>
          <w:p w14:paraId="77D056F2" w14:textId="6DD7327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EA47CBA" w14:textId="73B79196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75193F5" w14:textId="645914A9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立即数异或运算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0A7D5AC1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31402E93" w14:textId="487A8A42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ori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5" w:type="pct"/>
            <w:gridSpan w:val="3"/>
            <w:vAlign w:val="center"/>
          </w:tcPr>
          <w:p w14:paraId="06478FFA" w14:textId="2016F14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026B23BE" w14:textId="2B32E87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6346F328" w14:textId="5B0CF57F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58" w:type="pct"/>
            <w:gridSpan w:val="2"/>
            <w:vAlign w:val="center"/>
          </w:tcPr>
          <w:p w14:paraId="33EB3C25" w14:textId="1B32E1EE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626F3686" w14:textId="0A12244E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F8B9FC6" w14:textId="75078AB1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立即数或运算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 rs1 | 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0E41C8A0" w14:textId="77777777" w:rsidTr="00FA06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42852646" w14:textId="3D6097A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>andi</w:t>
            </w:r>
            <w:proofErr w:type="spellEnd"/>
            <w:r w:rsidRPr="00B7765B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5" w:type="pct"/>
            <w:gridSpan w:val="3"/>
            <w:vAlign w:val="center"/>
          </w:tcPr>
          <w:p w14:paraId="091A2B7E" w14:textId="3DA66BC9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B7765B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4C032F01" w14:textId="3481C581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3" w:type="pct"/>
            <w:gridSpan w:val="3"/>
            <w:vAlign w:val="center"/>
          </w:tcPr>
          <w:p w14:paraId="312F15FA" w14:textId="7182A447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58" w:type="pct"/>
            <w:gridSpan w:val="2"/>
            <w:vAlign w:val="center"/>
          </w:tcPr>
          <w:p w14:paraId="766ADEC6" w14:textId="3BE51D65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7765B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CF152A7" w14:textId="5FA59138" w:rsidR="00B7765B" w:rsidRPr="0009333E" w:rsidRDefault="00B7765B" w:rsidP="00B7765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765B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0FCD344" w14:textId="6DC0EFE7" w:rsidR="00B7765B" w:rsidRPr="0009333E" w:rsidRDefault="00B7765B" w:rsidP="00B7765B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立即数与运算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:rs1 &amp; SEXT64(imm12)</w:t>
            </w:r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B7765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33531E" w:rsidRPr="008D7D53" w14:paraId="3C59A675" w14:textId="77777777" w:rsidTr="003353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9"/>
            <w:vAlign w:val="center"/>
          </w:tcPr>
          <w:p w14:paraId="41B448CD" w14:textId="3B28CAB8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比较指令</w:t>
            </w:r>
          </w:p>
        </w:tc>
      </w:tr>
      <w:tr w:rsidR="00FA0641" w:rsidRPr="008D7D53" w14:paraId="62254CCB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 w:val="restart"/>
            <w:tcBorders>
              <w:tl2br w:val="single" w:sz="4" w:space="0" w:color="auto"/>
            </w:tcBorders>
          </w:tcPr>
          <w:p w14:paraId="126F05C1" w14:textId="77777777" w:rsidR="0033531E" w:rsidRPr="0009333E" w:rsidRDefault="0033531E" w:rsidP="0033531E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483C735C" w14:textId="77777777" w:rsidR="0033531E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4628C0DF" w14:textId="52227DB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71" w:type="pct"/>
            <w:gridSpan w:val="2"/>
            <w:vAlign w:val="center"/>
          </w:tcPr>
          <w:p w14:paraId="247C13EA" w14:textId="103EBC6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lastRenderedPageBreak/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3"/>
            <w:vAlign w:val="center"/>
          </w:tcPr>
          <w:p w14:paraId="4714B6DF" w14:textId="51CDFE0D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00B87211" w14:textId="66981BA0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gridSpan w:val="3"/>
            <w:vAlign w:val="center"/>
          </w:tcPr>
          <w:p w14:paraId="3EFC9C9D" w14:textId="7468C055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gridSpan w:val="3"/>
            <w:vAlign w:val="center"/>
          </w:tcPr>
          <w:p w14:paraId="7C1113D7" w14:textId="71A77CB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8" w:type="pct"/>
            <w:gridSpan w:val="3"/>
            <w:vMerge w:val="restart"/>
            <w:vAlign w:val="center"/>
          </w:tcPr>
          <w:p w14:paraId="36331E7C" w14:textId="065B508E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 w:rsidR="00C07AFA">
              <w:rPr>
                <w:rFonts w:hint="eastAsia"/>
                <w:b/>
                <w:bCs/>
                <w:sz w:val="18"/>
                <w:szCs w:val="18"/>
              </w:rPr>
              <w:t>比较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8D7D53" w14:paraId="5E783D1D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34DDC25" w14:textId="77777777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571" w:type="pct"/>
            <w:gridSpan w:val="2"/>
            <w:vAlign w:val="center"/>
          </w:tcPr>
          <w:p w14:paraId="4D033482" w14:textId="6CE0BB55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gridSpan w:val="3"/>
            <w:vAlign w:val="center"/>
          </w:tcPr>
          <w:p w14:paraId="0F023A7E" w14:textId="4DFEF1B9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638AB063" w14:textId="488C37A6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gridSpan w:val="3"/>
            <w:vAlign w:val="center"/>
          </w:tcPr>
          <w:p w14:paraId="5A9DC425" w14:textId="463FB54B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17A94C8" w14:textId="151ADDDC" w:rsidR="00054B7F" w:rsidRPr="00B7765B" w:rsidRDefault="00054B7F" w:rsidP="00054B7F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8" w:type="pct"/>
            <w:gridSpan w:val="3"/>
            <w:vMerge/>
            <w:vAlign w:val="center"/>
          </w:tcPr>
          <w:p w14:paraId="06AAB897" w14:textId="77777777" w:rsidR="00054B7F" w:rsidRPr="00B7765B" w:rsidRDefault="00054B7F" w:rsidP="00054B7F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A0641" w:rsidRPr="008D7D53" w14:paraId="0CA15DE8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5805CA9F" w14:textId="29EAABF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slti</w:t>
            </w:r>
            <w:proofErr w:type="spell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1" w:type="pct"/>
            <w:gridSpan w:val="2"/>
            <w:vAlign w:val="center"/>
          </w:tcPr>
          <w:p w14:paraId="713B1B5D" w14:textId="2AD4F509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33531E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0395A451" w14:textId="46C911DE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1ECD6FB3" w14:textId="2ABF42F2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2" w:type="pct"/>
            <w:gridSpan w:val="3"/>
            <w:vAlign w:val="center"/>
          </w:tcPr>
          <w:p w14:paraId="4A42E950" w14:textId="06781AD4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03FD8040" w14:textId="48A9F37C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3AEEA5ED" w14:textId="77777777" w:rsidR="0033531E" w:rsidRPr="0033531E" w:rsidRDefault="0033531E" w:rsidP="0033531E">
            <w:pPr>
              <w:pStyle w:val="a9"/>
              <w:spacing w:before="0" w:beforeAutospacing="0" w:after="0" w:afterAutospacing="0"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有符号数比较，小于则置数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2F2DD717" w14:textId="04EC4D94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if(rs1&lt;SEXT64(imm12</w:t>
            </w:r>
            <w:del w:id="41" w:author="Dell" w:date="2024-02-04T19:58:00Z">
              <w:r w:rsidRPr="0033531E" w:rsidDel="00496207">
                <w:rPr>
                  <w:rFonts w:ascii="Times New Roman" w:hAnsi="Times New Roman" w:cs="Times New Roman" w:hint="eastAsia"/>
                  <w:kern w:val="2"/>
                  <w:sz w:val="18"/>
                  <w:szCs w:val="18"/>
                </w:rPr>
                <w:delText xml:space="preserve">))  </w:delText>
              </w:r>
            </w:del>
            <w:r w:rsidR="00496207"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))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then 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FA0641" w:rsidRPr="008D7D53" w14:paraId="2D6E0102" w14:textId="77777777" w:rsidTr="00310F1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gridSpan w:val="2"/>
            <w:vAlign w:val="center"/>
          </w:tcPr>
          <w:p w14:paraId="6DC33F54" w14:textId="3A50D865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>sltiu</w:t>
            </w:r>
            <w:proofErr w:type="spellEnd"/>
            <w:r w:rsidRPr="0033531E">
              <w:rPr>
                <w:rFonts w:hint="eastAsia"/>
                <w:b w:val="0"/>
                <w:bCs w:val="0"/>
                <w:sz w:val="18"/>
                <w:szCs w:val="18"/>
              </w:rPr>
              <w:t xml:space="preserve"> rd,rs1,imm12</w:t>
            </w:r>
          </w:p>
        </w:tc>
        <w:tc>
          <w:tcPr>
            <w:tcW w:w="571" w:type="pct"/>
            <w:gridSpan w:val="2"/>
            <w:vAlign w:val="center"/>
          </w:tcPr>
          <w:p w14:paraId="76617778" w14:textId="4A8A65D8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33531E">
              <w:rPr>
                <w:rFonts w:hint="eastAsia"/>
                <w:sz w:val="18"/>
                <w:szCs w:val="18"/>
              </w:rPr>
              <w:t>[11:0]</w:t>
            </w:r>
          </w:p>
        </w:tc>
        <w:tc>
          <w:tcPr>
            <w:tcW w:w="361" w:type="pct"/>
            <w:gridSpan w:val="3"/>
            <w:vAlign w:val="center"/>
          </w:tcPr>
          <w:p w14:paraId="14311D79" w14:textId="3A71F06D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gridSpan w:val="3"/>
            <w:vAlign w:val="center"/>
          </w:tcPr>
          <w:p w14:paraId="3B446D92" w14:textId="40216116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2" w:type="pct"/>
            <w:gridSpan w:val="3"/>
            <w:vAlign w:val="center"/>
          </w:tcPr>
          <w:p w14:paraId="4B2C3FDF" w14:textId="5B965A83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3531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2" w:type="pct"/>
            <w:gridSpan w:val="3"/>
            <w:vAlign w:val="center"/>
          </w:tcPr>
          <w:p w14:paraId="7B9B32F0" w14:textId="321B4568" w:rsidR="0033531E" w:rsidRPr="00B7765B" w:rsidRDefault="0033531E" w:rsidP="0033531E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31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98" w:type="pct"/>
            <w:gridSpan w:val="3"/>
            <w:vAlign w:val="center"/>
          </w:tcPr>
          <w:p w14:paraId="5B427D3F" w14:textId="77777777" w:rsidR="0033531E" w:rsidRPr="0033531E" w:rsidRDefault="0033531E" w:rsidP="0033531E">
            <w:pPr>
              <w:pStyle w:val="a9"/>
              <w:spacing w:before="0" w:beforeAutospacing="0" w:after="0" w:afterAutospacing="0"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无符号数比较，小于则置数：</w:t>
            </w:r>
          </w:p>
          <w:p w14:paraId="0BFE14BB" w14:textId="14352D4E" w:rsidR="0033531E" w:rsidRPr="00B7765B" w:rsidRDefault="0033531E" w:rsidP="0033531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if(rs1&lt;SEXT64(imm12)) 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then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1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else 0</w:t>
            </w:r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33531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68B6CA46" w14:textId="225B23D6" w:rsidR="008D7D53" w:rsidRPr="008D7D53" w:rsidRDefault="00310F1A" w:rsidP="008F398B">
      <w:pPr>
        <w:pStyle w:val="a3"/>
        <w:ind w:firstLine="360"/>
      </w:pPr>
      <w:r>
        <w:rPr>
          <w:rFonts w:hint="eastAsia"/>
          <w:bCs/>
          <w:sz w:val="18"/>
          <w:szCs w:val="18"/>
        </w:rPr>
        <w:t>U</w:t>
      </w:r>
      <w:r w:rsidRPr="0067078E">
        <w:rPr>
          <w:rFonts w:hint="eastAsia"/>
          <w:bCs/>
          <w:sz w:val="18"/>
          <w:szCs w:val="18"/>
        </w:rPr>
        <w:t>型格式的</w:t>
      </w:r>
      <w:r>
        <w:rPr>
          <w:rFonts w:hint="eastAsia"/>
          <w:bCs/>
          <w:sz w:val="18"/>
          <w:szCs w:val="18"/>
        </w:rPr>
        <w:t>算术</w:t>
      </w:r>
      <w:r w:rsidRPr="0067078E">
        <w:rPr>
          <w:rFonts w:hint="eastAsia"/>
          <w:bCs/>
          <w:sz w:val="18"/>
          <w:szCs w:val="18"/>
        </w:rPr>
        <w:t>运算指令</w:t>
      </w:r>
      <w:r>
        <w:rPr>
          <w:rFonts w:hint="eastAsia"/>
          <w:bCs/>
          <w:sz w:val="18"/>
          <w:szCs w:val="18"/>
        </w:rPr>
        <w:t>完成对立即数移位并传送的功能，因此也可称为立即数传送指令。</w:t>
      </w:r>
    </w:p>
    <w:p w14:paraId="4AF32B0A" w14:textId="333B2A6F" w:rsidR="00231FD4" w:rsidRPr="002F4CC9" w:rsidRDefault="00C07AFA">
      <w:pPr>
        <w:pStyle w:val="a1"/>
        <w:spacing w:before="78"/>
        <w:pPrChange w:id="42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43" w:name="_Ref157788221"/>
      <w:r>
        <w:rPr>
          <w:rFonts w:hint="eastAsia"/>
        </w:rPr>
        <w:t>U</w:t>
      </w:r>
      <w:r w:rsidR="006D2BB1" w:rsidRPr="0067078E">
        <w:rPr>
          <w:rFonts w:hint="eastAsia"/>
        </w:rPr>
        <w:t>型格式的</w:t>
      </w:r>
      <w:r>
        <w:rPr>
          <w:rFonts w:hint="eastAsia"/>
        </w:rPr>
        <w:t>算术</w:t>
      </w:r>
      <w:r w:rsidR="006D2BB1" w:rsidRPr="0067078E">
        <w:rPr>
          <w:rFonts w:hint="eastAsia"/>
        </w:rPr>
        <w:t>运算指令</w:t>
      </w:r>
      <w:bookmarkEnd w:id="43"/>
    </w:p>
    <w:tbl>
      <w:tblPr>
        <w:tblStyle w:val="ae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567"/>
        <w:gridCol w:w="992"/>
        <w:gridCol w:w="5387"/>
      </w:tblGrid>
      <w:tr w:rsidR="00231FD4" w:rsidRPr="00DB7784" w14:paraId="24365820" w14:textId="77777777" w:rsidTr="00C07AFA">
        <w:trPr>
          <w:trHeight w:val="340"/>
        </w:trPr>
        <w:tc>
          <w:tcPr>
            <w:tcW w:w="97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1ED3" w14:textId="77758D44" w:rsidR="00231FD4" w:rsidRPr="00DB7784" w:rsidRDefault="00C07AFA" w:rsidP="00D30EDD">
            <w:pPr>
              <w:widowControl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算术运算</w:t>
            </w:r>
            <w:r w:rsidR="00231FD4" w:rsidRPr="00DB7784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6D2BB1" w:rsidRPr="00DB7784" w14:paraId="037AD56D" w14:textId="77777777" w:rsidTr="00C07AF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27B98" w14:textId="77777777" w:rsidR="006D2BB1" w:rsidRPr="0009333E" w:rsidRDefault="006D2BB1" w:rsidP="006D2BB1">
            <w:pPr>
              <w:widowControl/>
              <w:adjustRightInd w:val="0"/>
              <w:snapToGrid w:val="0"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353C3143" w14:textId="77777777" w:rsidR="006D2BB1" w:rsidRDefault="006D2BB1" w:rsidP="006D2BB1">
            <w:pPr>
              <w:widowControl/>
              <w:adjustRightInd w:val="0"/>
              <w:snapToGrid w:val="0"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</w:p>
          <w:p w14:paraId="53DF8470" w14:textId="613AB646" w:rsidR="006D2BB1" w:rsidRDefault="006D2BB1" w:rsidP="006D2BB1">
            <w:pPr>
              <w:widowControl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E89B19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b/>
                <w:bCs/>
                <w:sz w:val="18"/>
                <w:szCs w:val="18"/>
              </w:rPr>
              <w:t>20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3692E2D4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3C14A333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3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EC5C09A" w14:textId="5A45AFBB" w:rsidR="006D2BB1" w:rsidRPr="00DB7784" w:rsidRDefault="006D2BB1" w:rsidP="006D2B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算术运算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6D2BB1" w:rsidRPr="00DB7784" w14:paraId="7B4F62A7" w14:textId="77777777" w:rsidTr="00C07AFA">
        <w:trPr>
          <w:trHeight w:val="34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A6548" w14:textId="63B3D9CB" w:rsidR="006D2BB1" w:rsidRPr="00DB7784" w:rsidRDefault="006D2BB1" w:rsidP="00D30EDD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C34DB" w14:textId="0C0497A4" w:rsidR="006D2BB1" w:rsidRPr="00C07AFA" w:rsidRDefault="004C14D7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6D2BB1" w:rsidRPr="00C07AFA">
              <w:rPr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38B463CA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07AFA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7B6518FE" w14:textId="77777777" w:rsidR="006D2BB1" w:rsidRPr="00C07AFA" w:rsidRDefault="006D2BB1" w:rsidP="00D30EDD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o</w:t>
            </w:r>
            <w:r w:rsidRPr="00C07AFA">
              <w:rPr>
                <w:b/>
                <w:bCs/>
                <w:sz w:val="18"/>
                <w:szCs w:val="18"/>
              </w:rPr>
              <w:t>pcode</w:t>
            </w:r>
          </w:p>
        </w:tc>
        <w:tc>
          <w:tcPr>
            <w:tcW w:w="5387" w:type="dxa"/>
            <w:vMerge/>
            <w:tcMar>
              <w:left w:w="0" w:type="dxa"/>
              <w:right w:w="0" w:type="dxa"/>
            </w:tcMar>
            <w:vAlign w:val="center"/>
          </w:tcPr>
          <w:p w14:paraId="707CB597" w14:textId="77777777" w:rsidR="006D2BB1" w:rsidRPr="00DB7784" w:rsidRDefault="006D2BB1" w:rsidP="00D30EDD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6D2BB1" w:rsidRPr="00DB7784" w14:paraId="37C5B633" w14:textId="77777777" w:rsidTr="00C07AF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E4416" w14:textId="428DC88E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lui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 xml:space="preserve"> rd,imm20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6B351" w14:textId="2C5D980A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>[31:12]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214A1487" w14:textId="65E3D046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320245C7" w14:textId="4F95B26E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0110111</w:t>
            </w:r>
          </w:p>
        </w:tc>
        <w:tc>
          <w:tcPr>
            <w:tcW w:w="5387" w:type="dxa"/>
            <w:tcMar>
              <w:left w:w="0" w:type="dxa"/>
              <w:right w:w="0" w:type="dxa"/>
            </w:tcMar>
            <w:vAlign w:val="center"/>
          </w:tcPr>
          <w:p w14:paraId="1CE8BE38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jc w:val="both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高位立即数加载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27D62444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jc w:val="both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SEXT64{imm20,12{0}}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</w:t>
            </w:r>
          </w:p>
          <w:p w14:paraId="1C3BA8C1" w14:textId="5D3A07D6" w:rsidR="006D2BB1" w:rsidRPr="00DB7784" w:rsidRDefault="006D2BB1" w:rsidP="006D2BB1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//</w:t>
            </w:r>
            <w:r w:rsidRPr="006D2BB1">
              <w:rPr>
                <w:rFonts w:hint="eastAsia"/>
                <w:sz w:val="18"/>
                <w:szCs w:val="18"/>
              </w:rPr>
              <w:t>先对</w:t>
            </w:r>
            <w:r w:rsidRPr="006D2BB1">
              <w:rPr>
                <w:rFonts w:hint="eastAsia"/>
                <w:sz w:val="18"/>
                <w:szCs w:val="18"/>
              </w:rPr>
              <w:t>20</w:t>
            </w:r>
            <w:r w:rsidRPr="006D2BB1">
              <w:rPr>
                <w:rFonts w:hint="eastAsia"/>
                <w:sz w:val="18"/>
                <w:szCs w:val="18"/>
              </w:rPr>
              <w:t>位立即数左移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位，将低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位清零，然后进行符号扩展</w:t>
            </w:r>
          </w:p>
        </w:tc>
      </w:tr>
      <w:tr w:rsidR="006D2BB1" w:rsidRPr="00DB7784" w14:paraId="20B8309B" w14:textId="77777777" w:rsidTr="00C07AF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88FDB" w14:textId="164B935B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auipc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 xml:space="preserve"> rd,imm20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3A165" w14:textId="6C60D223" w:rsidR="006D2BB1" w:rsidRPr="00DB7784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6D2BB1">
              <w:rPr>
                <w:rFonts w:hint="eastAsia"/>
                <w:sz w:val="18"/>
                <w:szCs w:val="18"/>
              </w:rPr>
              <w:t>[31:12]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14:paraId="6FE37B8D" w14:textId="596A7EE0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6D2BB1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14:paraId="0507C497" w14:textId="65924272" w:rsidR="006D2BB1" w:rsidRDefault="006D2BB1" w:rsidP="006D2BB1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0010111</w:t>
            </w:r>
          </w:p>
        </w:tc>
        <w:tc>
          <w:tcPr>
            <w:tcW w:w="5387" w:type="dxa"/>
            <w:tcMar>
              <w:left w:w="0" w:type="dxa"/>
              <w:right w:w="0" w:type="dxa"/>
            </w:tcMar>
            <w:vAlign w:val="center"/>
          </w:tcPr>
          <w:p w14:paraId="370BFEE9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加偏移量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623EEEE8" w14:textId="77777777" w:rsidR="006D2BB1" w:rsidRPr="006D2BB1" w:rsidRDefault="006D2BB1" w:rsidP="006D2BB1">
            <w:pPr>
              <w:pStyle w:val="a9"/>
              <w:spacing w:before="0" w:beforeAutospacing="0" w:after="0" w:afterAutospacing="0" w:line="240" w:lineRule="exact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PC+SEXT64{imm20,12{0}}</w:t>
            </w:r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6D2BB1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</w:p>
          <w:p w14:paraId="160D8BC8" w14:textId="23603850" w:rsidR="006D2BB1" w:rsidRDefault="006D2BB1" w:rsidP="006D2BB1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6D2BB1">
              <w:rPr>
                <w:rFonts w:hint="eastAsia"/>
                <w:sz w:val="18"/>
                <w:szCs w:val="18"/>
              </w:rPr>
              <w:t>//</w:t>
            </w:r>
            <w:r w:rsidRPr="006D2BB1">
              <w:rPr>
                <w:rFonts w:hint="eastAsia"/>
                <w:sz w:val="18"/>
                <w:szCs w:val="18"/>
              </w:rPr>
              <w:t>先对</w:t>
            </w:r>
            <w:r w:rsidRPr="006D2BB1">
              <w:rPr>
                <w:rFonts w:hint="eastAsia"/>
                <w:sz w:val="18"/>
                <w:szCs w:val="18"/>
              </w:rPr>
              <w:t>20</w:t>
            </w:r>
            <w:r w:rsidRPr="006D2BB1">
              <w:rPr>
                <w:rFonts w:hint="eastAsia"/>
                <w:sz w:val="18"/>
                <w:szCs w:val="18"/>
              </w:rPr>
              <w:t>位立即数左移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位，将低</w:t>
            </w:r>
            <w:r w:rsidRPr="006D2BB1">
              <w:rPr>
                <w:rFonts w:hint="eastAsia"/>
                <w:sz w:val="18"/>
                <w:szCs w:val="18"/>
              </w:rPr>
              <w:t>12</w:t>
            </w:r>
            <w:r w:rsidRPr="006D2BB1">
              <w:rPr>
                <w:rFonts w:hint="eastAsia"/>
                <w:sz w:val="18"/>
                <w:szCs w:val="18"/>
              </w:rPr>
              <w:t>位清零，然后进行符号扩展后，与</w:t>
            </w:r>
            <w:r w:rsidRPr="006D2BB1">
              <w:rPr>
                <w:rFonts w:hint="eastAsia"/>
                <w:sz w:val="18"/>
                <w:szCs w:val="18"/>
              </w:rPr>
              <w:t>PC</w:t>
            </w:r>
            <w:r w:rsidRPr="006D2BB1">
              <w:rPr>
                <w:rFonts w:hint="eastAsia"/>
                <w:sz w:val="18"/>
                <w:szCs w:val="18"/>
              </w:rPr>
              <w:t>相加</w:t>
            </w:r>
          </w:p>
        </w:tc>
      </w:tr>
    </w:tbl>
    <w:p w14:paraId="2772387C" w14:textId="402EBA27" w:rsidR="00E25AB7" w:rsidRDefault="00E25AB7" w:rsidP="008F398B">
      <w:pPr>
        <w:pStyle w:val="a3"/>
        <w:ind w:firstLine="420"/>
      </w:pPr>
    </w:p>
    <w:p w14:paraId="1F2D7AE2" w14:textId="018DF54E" w:rsidR="003C08C3" w:rsidRDefault="003C08C3">
      <w:pPr>
        <w:pStyle w:val="4"/>
        <w:pPrChange w:id="44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45" w:author="Xi Lifeng" w:date="2024-02-20T12:39:00Z">
        <w:r w:rsidDel="00AA2432">
          <w:rPr>
            <w:rFonts w:hint="eastAsia"/>
          </w:rPr>
          <w:delText>2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访存指令</w:t>
      </w:r>
    </w:p>
    <w:p w14:paraId="10C8A41E" w14:textId="249CF4F9" w:rsidR="008C4533" w:rsidRDefault="003C08C3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 w:rsidR="005764D5">
        <w:rPr>
          <w:rFonts w:hint="eastAsia"/>
          <w:bCs/>
        </w:rPr>
        <w:t>的访存</w:t>
      </w:r>
      <w:r w:rsidRPr="008E3A1C">
        <w:rPr>
          <w:rFonts w:hint="eastAsia"/>
          <w:bCs/>
        </w:rPr>
        <w:t>指令</w:t>
      </w:r>
      <w:r w:rsidR="005764D5">
        <w:rPr>
          <w:rFonts w:hint="eastAsia"/>
          <w:bCs/>
        </w:rPr>
        <w:t>采用</w:t>
      </w:r>
      <w:r>
        <w:rPr>
          <w:rFonts w:hint="eastAsia"/>
          <w:bCs/>
        </w:rPr>
        <w:t>I</w:t>
      </w:r>
      <w:r>
        <w:rPr>
          <w:rFonts w:hint="eastAsia"/>
          <w:bCs/>
        </w:rPr>
        <w:t>型</w:t>
      </w:r>
      <w:r w:rsidR="00D4630C">
        <w:rPr>
          <w:rFonts w:hint="eastAsia"/>
          <w:bCs/>
        </w:rPr>
        <w:t>和</w:t>
      </w:r>
      <w:r w:rsidR="00D4630C">
        <w:rPr>
          <w:rFonts w:hint="eastAsia"/>
          <w:bCs/>
        </w:rPr>
        <w:t>S</w:t>
      </w:r>
      <w:r w:rsidR="00D4630C">
        <w:rPr>
          <w:rFonts w:hint="eastAsia"/>
          <w:bCs/>
        </w:rPr>
        <w:t>型</w:t>
      </w:r>
      <w:r>
        <w:rPr>
          <w:rFonts w:hint="eastAsia"/>
          <w:bCs/>
        </w:rPr>
        <w:t>格式。</w:t>
      </w:r>
      <w:r w:rsidR="00FE5E93">
        <w:rPr>
          <w:rFonts w:hint="eastAsia"/>
          <w:bCs/>
        </w:rPr>
        <w:t>CPU</w:t>
      </w:r>
      <w:r w:rsidR="00FE5E93">
        <w:rPr>
          <w:rFonts w:hint="eastAsia"/>
          <w:bCs/>
        </w:rPr>
        <w:t>对存储器有读和写两种操作，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_Ref157788264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1-8</w:t>
      </w:r>
      <w:r w:rsidR="002310CF">
        <w:rPr>
          <w:bCs/>
        </w:rPr>
        <w:fldChar w:fldCharType="end"/>
      </w:r>
      <w:r>
        <w:rPr>
          <w:rFonts w:hint="eastAsia"/>
          <w:bCs/>
        </w:rPr>
        <w:t>给出了</w:t>
      </w:r>
      <w:r w:rsidR="005764D5"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 w:rsidR="005764D5">
        <w:rPr>
          <w:rFonts w:hint="eastAsia"/>
          <w:bCs/>
        </w:rPr>
        <w:t>访存读</w:t>
      </w:r>
      <w:r w:rsidR="00A61FD5">
        <w:rPr>
          <w:rFonts w:hint="eastAsia"/>
          <w:bCs/>
        </w:rPr>
        <w:t>数</w:t>
      </w:r>
      <w:r w:rsidR="005764D5">
        <w:rPr>
          <w:rFonts w:hint="eastAsia"/>
          <w:bCs/>
        </w:rPr>
        <w:t>指令和</w:t>
      </w:r>
      <w:r w:rsidR="00D4630C">
        <w:rPr>
          <w:rFonts w:hint="eastAsia"/>
          <w:bCs/>
        </w:rPr>
        <w:t>S</w:t>
      </w:r>
      <w:r w:rsidR="00D4630C">
        <w:rPr>
          <w:rFonts w:hint="eastAsia"/>
          <w:bCs/>
        </w:rPr>
        <w:t>型格式的</w:t>
      </w:r>
      <w:r w:rsidR="005764D5">
        <w:rPr>
          <w:rFonts w:hint="eastAsia"/>
          <w:bCs/>
        </w:rPr>
        <w:t>访存写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指令。在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_Ref157788264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1-8</w:t>
      </w:r>
      <w:r w:rsidR="002310CF">
        <w:rPr>
          <w:bCs/>
        </w:rPr>
        <w:fldChar w:fldCharType="end"/>
      </w:r>
      <w:r>
        <w:rPr>
          <w:rFonts w:hint="eastAsia"/>
          <w:bCs/>
        </w:rPr>
        <w:t>中，</w:t>
      </w:r>
    </w:p>
    <w:p w14:paraId="24D87E31" w14:textId="7C4CC9D1" w:rsidR="00B209AB" w:rsidRPr="008C4533" w:rsidRDefault="008C4533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="00137F11" w:rsidRPr="008C4533">
        <w:rPr>
          <w:rFonts w:hint="eastAsia"/>
          <w:sz w:val="18"/>
          <w:szCs w:val="18"/>
        </w:rPr>
        <w:t>UEXT64</w:t>
      </w:r>
      <w:r w:rsidR="00137F11" w:rsidRPr="008C4533">
        <w:rPr>
          <w:rFonts w:hint="eastAsia"/>
          <w:sz w:val="18"/>
          <w:szCs w:val="18"/>
        </w:rPr>
        <w:t>（</w:t>
      </w:r>
      <w:r w:rsidR="00137F11" w:rsidRPr="008C4533">
        <w:rPr>
          <w:rFonts w:hint="eastAsia"/>
          <w:sz w:val="18"/>
          <w:szCs w:val="18"/>
        </w:rPr>
        <w:t>n</w:t>
      </w:r>
      <w:r w:rsidR="00137F11" w:rsidRPr="008C4533">
        <w:rPr>
          <w:rFonts w:hint="eastAsia"/>
          <w:sz w:val="18"/>
          <w:szCs w:val="18"/>
        </w:rPr>
        <w:t>）表示</w:t>
      </w:r>
      <w:r w:rsidR="00B209AB" w:rsidRPr="008C4533">
        <w:rPr>
          <w:rFonts w:hint="eastAsia"/>
          <w:sz w:val="18"/>
          <w:szCs w:val="18"/>
        </w:rPr>
        <w:t>对数据</w:t>
      </w:r>
      <w:r w:rsidR="00B209AB" w:rsidRPr="008C4533">
        <w:rPr>
          <w:rFonts w:hint="eastAsia"/>
          <w:sz w:val="18"/>
          <w:szCs w:val="18"/>
        </w:rPr>
        <w:t>n</w:t>
      </w:r>
      <w:r w:rsidR="00B209AB" w:rsidRPr="008C4533">
        <w:rPr>
          <w:rFonts w:hint="eastAsia"/>
          <w:sz w:val="18"/>
          <w:szCs w:val="18"/>
        </w:rPr>
        <w:t>进行零扩展</w:t>
      </w:r>
      <w:r w:rsidRPr="008C4533">
        <w:rPr>
          <w:rFonts w:hint="eastAsia"/>
          <w:sz w:val="18"/>
          <w:szCs w:val="18"/>
        </w:rPr>
        <w:t>到</w:t>
      </w:r>
      <w:r w:rsidRPr="008C4533">
        <w:rPr>
          <w:rFonts w:hint="eastAsia"/>
          <w:sz w:val="18"/>
          <w:szCs w:val="18"/>
        </w:rPr>
        <w:t>64</w:t>
      </w:r>
      <w:r w:rsidRPr="008C4533">
        <w:rPr>
          <w:rFonts w:hint="eastAsia"/>
          <w:sz w:val="18"/>
          <w:szCs w:val="18"/>
        </w:rPr>
        <w:t>位</w:t>
      </w:r>
      <w:r w:rsidR="00B209AB" w:rsidRPr="008C4533">
        <w:rPr>
          <w:rFonts w:hint="eastAsia"/>
          <w:sz w:val="18"/>
          <w:szCs w:val="18"/>
        </w:rPr>
        <w:t>，即高位填充</w:t>
      </w:r>
      <w:r w:rsidR="00B209AB" w:rsidRPr="008C4533">
        <w:rPr>
          <w:rFonts w:hint="eastAsia"/>
          <w:sz w:val="18"/>
          <w:szCs w:val="18"/>
        </w:rPr>
        <w:t>0</w:t>
      </w:r>
      <w:r w:rsidR="00B209AB" w:rsidRPr="008C4533">
        <w:rPr>
          <w:rFonts w:hint="eastAsia"/>
          <w:sz w:val="18"/>
          <w:szCs w:val="18"/>
        </w:rPr>
        <w:t>；</w:t>
      </w:r>
    </w:p>
    <w:p w14:paraId="41BE3D6D" w14:textId="3388F9DC" w:rsidR="00B209AB" w:rsidRDefault="00B209AB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137F11">
        <w:rPr>
          <w:rFonts w:hint="eastAsia"/>
          <w:bCs/>
        </w:rPr>
        <w:t>o</w:t>
      </w:r>
      <w:r w:rsidR="00137F11">
        <w:rPr>
          <w:bCs/>
        </w:rPr>
        <w:t>ffset</w:t>
      </w:r>
      <w:r w:rsidR="00137F11">
        <w:rPr>
          <w:rFonts w:hint="eastAsia"/>
          <w:bCs/>
        </w:rPr>
        <w:t>代表存储器地址的偏移量</w:t>
      </w:r>
      <w:r>
        <w:rPr>
          <w:rFonts w:hint="eastAsia"/>
          <w:bCs/>
        </w:rPr>
        <w:t>。</w:t>
      </w:r>
    </w:p>
    <w:p w14:paraId="2ED004C6" w14:textId="0F460B85" w:rsidR="003C08C3" w:rsidRDefault="00137F11" w:rsidP="008F398B">
      <w:pPr>
        <w:pStyle w:val="a3"/>
        <w:ind w:firstLine="420"/>
      </w:pPr>
      <w:r>
        <w:rPr>
          <w:rFonts w:hint="eastAsia"/>
          <w:bCs/>
        </w:rPr>
        <w:t>访存读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指令的偏移量是</w:t>
      </w:r>
      <w:r>
        <w:rPr>
          <w:rFonts w:hint="eastAsia"/>
          <w:bCs/>
        </w:rPr>
        <w:t>12</w:t>
      </w:r>
      <w:r>
        <w:rPr>
          <w:rFonts w:hint="eastAsia"/>
          <w:bCs/>
        </w:rPr>
        <w:t>位</w:t>
      </w:r>
      <w:r>
        <w:rPr>
          <w:rFonts w:hint="eastAsia"/>
          <w:bCs/>
        </w:rPr>
        <w:t>o</w:t>
      </w:r>
      <w:r>
        <w:rPr>
          <w:bCs/>
        </w:rPr>
        <w:t>ffset12</w:t>
      </w:r>
      <w:r>
        <w:rPr>
          <w:rFonts w:hint="eastAsia"/>
          <w:bCs/>
        </w:rPr>
        <w:t>；访存写</w:t>
      </w:r>
      <w:r w:rsidR="00A61FD5">
        <w:rPr>
          <w:rFonts w:hint="eastAsia"/>
          <w:bCs/>
        </w:rPr>
        <w:t>数</w:t>
      </w:r>
      <w:r>
        <w:rPr>
          <w:rFonts w:hint="eastAsia"/>
          <w:bCs/>
        </w:rPr>
        <w:t>指令的偏移量是</w:t>
      </w:r>
      <w:r>
        <w:rPr>
          <w:rFonts w:hint="eastAsia"/>
          <w:bCs/>
        </w:rPr>
        <w:t>7</w:t>
      </w:r>
      <w:r>
        <w:rPr>
          <w:rFonts w:hint="eastAsia"/>
          <w:bCs/>
        </w:rPr>
        <w:t>位的</w:t>
      </w:r>
      <w:r>
        <w:rPr>
          <w:rFonts w:hint="eastAsia"/>
          <w:bCs/>
        </w:rPr>
        <w:t>o</w:t>
      </w:r>
      <w:r>
        <w:rPr>
          <w:bCs/>
        </w:rPr>
        <w:t>ffset7</w:t>
      </w:r>
      <w:r>
        <w:rPr>
          <w:rFonts w:hint="eastAsia"/>
          <w:bCs/>
        </w:rPr>
        <w:t>。无论读还是写，计算存储器地址的时候，都以</w:t>
      </w:r>
      <w:r>
        <w:rPr>
          <w:rFonts w:hint="eastAsia"/>
          <w:bCs/>
        </w:rPr>
        <w:t>r</w:t>
      </w:r>
      <w:r>
        <w:rPr>
          <w:bCs/>
        </w:rPr>
        <w:t>s1</w:t>
      </w:r>
      <w:r>
        <w:rPr>
          <w:rFonts w:hint="eastAsia"/>
          <w:bCs/>
        </w:rPr>
        <w:t>寄存器的内容为基地址，加上</w:t>
      </w:r>
      <w:r>
        <w:rPr>
          <w:rFonts w:hint="eastAsia"/>
          <w:bCs/>
        </w:rPr>
        <w:t>o</w:t>
      </w:r>
      <w:r>
        <w:rPr>
          <w:bCs/>
        </w:rPr>
        <w:t>ffset</w:t>
      </w:r>
      <w:r>
        <w:rPr>
          <w:rFonts w:hint="eastAsia"/>
          <w:bCs/>
        </w:rPr>
        <w:t>偏移量得到目标</w:t>
      </w:r>
      <w:r w:rsidR="00A61FD5">
        <w:rPr>
          <w:rFonts w:hint="eastAsia"/>
          <w:bCs/>
        </w:rPr>
        <w:t>访存</w:t>
      </w:r>
      <w:r>
        <w:rPr>
          <w:rFonts w:hint="eastAsia"/>
          <w:bCs/>
        </w:rPr>
        <w:t>地址</w:t>
      </w:r>
      <w:r w:rsidR="00A61FD5">
        <w:rPr>
          <w:rFonts w:hint="eastAsia"/>
          <w:bCs/>
        </w:rPr>
        <w:t>，即目标访存地址</w:t>
      </w:r>
      <w:r w:rsidR="00A61FD5">
        <w:rPr>
          <w:rFonts w:hint="eastAsia"/>
          <w:bCs/>
        </w:rPr>
        <w:t>EA=</w:t>
      </w:r>
      <w:r w:rsidR="00A61FD5" w:rsidRPr="00A61FD5">
        <w:rPr>
          <w:rFonts w:hint="eastAsia"/>
          <w:sz w:val="18"/>
          <w:szCs w:val="18"/>
        </w:rPr>
        <w:t xml:space="preserve"> </w:t>
      </w:r>
      <w:r w:rsidR="00A61FD5" w:rsidRPr="003C08C3">
        <w:rPr>
          <w:rFonts w:hint="eastAsia"/>
          <w:sz w:val="18"/>
          <w:szCs w:val="18"/>
        </w:rPr>
        <w:t>rs1+SEXT64(offset)</w:t>
      </w:r>
      <w:r>
        <w:rPr>
          <w:rFonts w:hint="eastAsia"/>
          <w:bCs/>
        </w:rPr>
        <w:t>。</w:t>
      </w:r>
      <w:r w:rsidR="0046115F">
        <w:rPr>
          <w:rFonts w:hint="eastAsia"/>
          <w:bCs/>
        </w:rPr>
        <w:t>在支持虚拟存储器的系统中，</w:t>
      </w:r>
      <w:r w:rsidR="0046115F">
        <w:rPr>
          <w:rFonts w:hint="eastAsia"/>
          <w:bCs/>
        </w:rPr>
        <w:t>EA</w:t>
      </w:r>
      <w:r w:rsidR="0046115F">
        <w:rPr>
          <w:rFonts w:hint="eastAsia"/>
          <w:bCs/>
        </w:rPr>
        <w:t>就是</w:t>
      </w:r>
      <w:r w:rsidR="0046115F">
        <w:rPr>
          <w:rFonts w:hint="eastAsia"/>
          <w:bCs/>
        </w:rPr>
        <w:t>CPU</w:t>
      </w:r>
      <w:r w:rsidR="0046115F">
        <w:rPr>
          <w:rFonts w:hint="eastAsia"/>
          <w:bCs/>
        </w:rPr>
        <w:t>给出的访存虚拟地址；在不支持虚拟存储器的系统中，</w:t>
      </w:r>
      <w:r w:rsidR="0046115F">
        <w:rPr>
          <w:rFonts w:hint="eastAsia"/>
          <w:bCs/>
        </w:rPr>
        <w:t>EA</w:t>
      </w:r>
      <w:r w:rsidR="0046115F">
        <w:rPr>
          <w:rFonts w:hint="eastAsia"/>
          <w:bCs/>
        </w:rPr>
        <w:t>是</w:t>
      </w:r>
      <w:r w:rsidR="0074128C">
        <w:rPr>
          <w:rFonts w:hint="eastAsia"/>
          <w:bCs/>
        </w:rPr>
        <w:t>CPU</w:t>
      </w:r>
      <w:r w:rsidR="0074128C">
        <w:rPr>
          <w:rFonts w:hint="eastAsia"/>
          <w:bCs/>
        </w:rPr>
        <w:t>给出的</w:t>
      </w:r>
      <w:r w:rsidR="0046115F">
        <w:rPr>
          <w:rFonts w:hint="eastAsia"/>
          <w:bCs/>
        </w:rPr>
        <w:t>访存物理地址。</w:t>
      </w:r>
      <w:r w:rsidR="00A61FD5">
        <w:rPr>
          <w:rFonts w:hint="eastAsia"/>
          <w:bCs/>
        </w:rPr>
        <w:t>主</w:t>
      </w:r>
      <w:r>
        <w:rPr>
          <w:rFonts w:hint="eastAsia"/>
          <w:bCs/>
        </w:rPr>
        <w:t>存储器</w:t>
      </w:r>
      <w:r w:rsidR="00A7799F">
        <w:rPr>
          <w:rFonts w:hint="eastAsia"/>
          <w:bCs/>
        </w:rPr>
        <w:t>按</w:t>
      </w:r>
      <w:r>
        <w:rPr>
          <w:rFonts w:hint="eastAsia"/>
          <w:bCs/>
        </w:rPr>
        <w:t>字节编址，</w:t>
      </w:r>
      <w:proofErr w:type="spellStart"/>
      <w:r>
        <w:rPr>
          <w:bCs/>
        </w:rPr>
        <w:t>lb</w:t>
      </w:r>
      <w:proofErr w:type="spellEnd"/>
      <w:r>
        <w:rPr>
          <w:bCs/>
        </w:rPr>
        <w:t>/</w:t>
      </w:r>
      <w:proofErr w:type="spellStart"/>
      <w:r>
        <w:rPr>
          <w:bCs/>
        </w:rPr>
        <w:t>lh</w:t>
      </w:r>
      <w:proofErr w:type="spellEnd"/>
      <w:r>
        <w:rPr>
          <w:bCs/>
        </w:rPr>
        <w:t>/</w:t>
      </w:r>
      <w:proofErr w:type="spellStart"/>
      <w:r>
        <w:rPr>
          <w:bCs/>
        </w:rPr>
        <w:t>lw</w:t>
      </w:r>
      <w:proofErr w:type="spellEnd"/>
      <w:r w:rsidR="001071FB">
        <w:rPr>
          <w:bCs/>
        </w:rPr>
        <w:t>/</w:t>
      </w:r>
      <w:proofErr w:type="spellStart"/>
      <w:r w:rsidR="001071FB">
        <w:rPr>
          <w:rFonts w:hint="eastAsia"/>
          <w:bCs/>
        </w:rPr>
        <w:t>ld</w:t>
      </w:r>
      <w:proofErr w:type="spellEnd"/>
      <w:r>
        <w:rPr>
          <w:rFonts w:hint="eastAsia"/>
          <w:bCs/>
        </w:rPr>
        <w:t>指令分别</w:t>
      </w:r>
      <w:r w:rsidR="00A7799F">
        <w:rPr>
          <w:rFonts w:hint="eastAsia"/>
          <w:bCs/>
        </w:rPr>
        <w:t>按</w:t>
      </w:r>
      <w:r w:rsidR="00FB099A">
        <w:rPr>
          <w:rFonts w:hint="eastAsia"/>
          <w:bCs/>
        </w:rPr>
        <w:t>地址</w:t>
      </w:r>
      <w:r w:rsidR="000D72CB">
        <w:rPr>
          <w:rFonts w:hint="eastAsia"/>
          <w:bCs/>
        </w:rPr>
        <w:t>EA</w:t>
      </w:r>
      <w:r w:rsidR="00A7799F">
        <w:rPr>
          <w:rFonts w:hint="eastAsia"/>
          <w:bCs/>
        </w:rPr>
        <w:t>从存储器中</w:t>
      </w:r>
      <w:r>
        <w:rPr>
          <w:rFonts w:hint="eastAsia"/>
          <w:bCs/>
        </w:rPr>
        <w:t>读出</w:t>
      </w:r>
      <w:r>
        <w:rPr>
          <w:rFonts w:hint="eastAsia"/>
          <w:bCs/>
        </w:rPr>
        <w:t>1/2/4</w:t>
      </w:r>
      <w:r w:rsidR="001071FB">
        <w:rPr>
          <w:bCs/>
        </w:rPr>
        <w:t>/8</w:t>
      </w:r>
      <w:r>
        <w:rPr>
          <w:rFonts w:hint="eastAsia"/>
          <w:bCs/>
        </w:rPr>
        <w:t>个字节</w:t>
      </w:r>
      <w:r w:rsidR="000D72CB">
        <w:rPr>
          <w:rFonts w:hint="eastAsia"/>
          <w:bCs/>
        </w:rPr>
        <w:t>的数据</w:t>
      </w:r>
      <w:r w:rsidR="00A61FD5">
        <w:rPr>
          <w:rFonts w:hint="eastAsia"/>
          <w:sz w:val="18"/>
          <w:szCs w:val="18"/>
        </w:rPr>
        <w:t>，</w:t>
      </w:r>
      <w:r w:rsidR="00A61FD5" w:rsidRPr="00A61FD5">
        <w:rPr>
          <w:rFonts w:hint="eastAsia"/>
          <w:bCs/>
        </w:rPr>
        <w:t>对取出的数据</w:t>
      </w:r>
      <w:r w:rsidR="00A61FD5">
        <w:rPr>
          <w:rFonts w:hint="eastAsia"/>
          <w:bCs/>
        </w:rPr>
        <w:t>进行</w:t>
      </w:r>
      <w:r>
        <w:rPr>
          <w:rFonts w:hint="eastAsia"/>
          <w:bCs/>
        </w:rPr>
        <w:t>符号扩展到</w:t>
      </w:r>
      <w:r>
        <w:rPr>
          <w:rFonts w:hint="eastAsia"/>
          <w:bCs/>
        </w:rPr>
        <w:t>64</w:t>
      </w:r>
      <w:r>
        <w:rPr>
          <w:rFonts w:hint="eastAsia"/>
          <w:bCs/>
        </w:rPr>
        <w:t>位后写入目的寄存器</w:t>
      </w:r>
      <w:proofErr w:type="spellStart"/>
      <w:r>
        <w:rPr>
          <w:rFonts w:hint="eastAsia"/>
          <w:bCs/>
        </w:rPr>
        <w:t>r</w:t>
      </w:r>
      <w:r>
        <w:rPr>
          <w:bCs/>
        </w:rPr>
        <w:t>d</w:t>
      </w:r>
      <w:proofErr w:type="spellEnd"/>
      <w:r>
        <w:rPr>
          <w:rFonts w:hint="eastAsia"/>
          <w:bCs/>
        </w:rPr>
        <w:t>。</w:t>
      </w:r>
      <w:proofErr w:type="spellStart"/>
      <w:r w:rsidR="00A61FD5">
        <w:rPr>
          <w:bCs/>
        </w:rPr>
        <w:t>ld</w:t>
      </w:r>
      <w:proofErr w:type="spellEnd"/>
      <w:r w:rsidR="00A61FD5">
        <w:rPr>
          <w:rFonts w:hint="eastAsia"/>
          <w:bCs/>
        </w:rPr>
        <w:t>指令读出</w:t>
      </w:r>
      <w:r w:rsidR="00A61FD5">
        <w:rPr>
          <w:rFonts w:hint="eastAsia"/>
          <w:bCs/>
        </w:rPr>
        <w:t>8</w:t>
      </w:r>
      <w:r w:rsidR="00A61FD5">
        <w:rPr>
          <w:rFonts w:hint="eastAsia"/>
          <w:bCs/>
        </w:rPr>
        <w:t>个字节，因此读出的数据不需要符号扩展，直接存入</w:t>
      </w:r>
      <w:proofErr w:type="spellStart"/>
      <w:r w:rsidR="00A61FD5">
        <w:rPr>
          <w:rFonts w:hint="eastAsia"/>
          <w:bCs/>
        </w:rPr>
        <w:t>r</w:t>
      </w:r>
      <w:r w:rsidR="00A61FD5">
        <w:rPr>
          <w:bCs/>
        </w:rPr>
        <w:t>d</w:t>
      </w:r>
      <w:proofErr w:type="spellEnd"/>
      <w:r w:rsidR="00A61FD5">
        <w:rPr>
          <w:rFonts w:hint="eastAsia"/>
          <w:bCs/>
        </w:rPr>
        <w:t>。</w:t>
      </w:r>
      <w:proofErr w:type="spellStart"/>
      <w:r>
        <w:rPr>
          <w:bCs/>
        </w:rPr>
        <w:t>lbu</w:t>
      </w:r>
      <w:proofErr w:type="spellEnd"/>
      <w:r>
        <w:rPr>
          <w:bCs/>
        </w:rPr>
        <w:t>/</w:t>
      </w:r>
      <w:proofErr w:type="spellStart"/>
      <w:r>
        <w:rPr>
          <w:bCs/>
        </w:rPr>
        <w:t>lhu</w:t>
      </w:r>
      <w:proofErr w:type="spellEnd"/>
      <w:r>
        <w:rPr>
          <w:bCs/>
        </w:rPr>
        <w:t>/</w:t>
      </w:r>
      <w:proofErr w:type="spellStart"/>
      <w:r>
        <w:rPr>
          <w:bCs/>
        </w:rPr>
        <w:t>lwu</w:t>
      </w:r>
      <w:proofErr w:type="spellEnd"/>
      <w:r>
        <w:rPr>
          <w:rFonts w:hint="eastAsia"/>
          <w:bCs/>
        </w:rPr>
        <w:t>指令与</w:t>
      </w:r>
      <w:proofErr w:type="spellStart"/>
      <w:r>
        <w:rPr>
          <w:bCs/>
        </w:rPr>
        <w:t>lb</w:t>
      </w:r>
      <w:proofErr w:type="spellEnd"/>
      <w:r>
        <w:rPr>
          <w:bCs/>
        </w:rPr>
        <w:t>/</w:t>
      </w:r>
      <w:proofErr w:type="spellStart"/>
      <w:r>
        <w:rPr>
          <w:bCs/>
        </w:rPr>
        <w:t>lh</w:t>
      </w:r>
      <w:proofErr w:type="spellEnd"/>
      <w:r>
        <w:rPr>
          <w:bCs/>
        </w:rPr>
        <w:t>/</w:t>
      </w:r>
      <w:proofErr w:type="spellStart"/>
      <w:r>
        <w:rPr>
          <w:bCs/>
        </w:rPr>
        <w:t>lw</w:t>
      </w:r>
      <w:proofErr w:type="spellEnd"/>
      <w:r>
        <w:rPr>
          <w:rFonts w:hint="eastAsia"/>
          <w:bCs/>
        </w:rPr>
        <w:t>指令的区别在于</w:t>
      </w:r>
      <w:r w:rsidR="00A7799F">
        <w:rPr>
          <w:rFonts w:hint="eastAsia"/>
          <w:bCs/>
        </w:rPr>
        <w:t>：</w:t>
      </w:r>
      <w:r w:rsidR="00406951">
        <w:rPr>
          <w:rFonts w:hint="eastAsia"/>
          <w:bCs/>
        </w:rPr>
        <w:t>对于</w:t>
      </w:r>
      <w:r w:rsidR="005B21DE">
        <w:rPr>
          <w:rFonts w:hint="eastAsia"/>
          <w:bCs/>
        </w:rPr>
        <w:t>从内存</w:t>
      </w:r>
      <w:r w:rsidR="00406951">
        <w:rPr>
          <w:rFonts w:hint="eastAsia"/>
          <w:bCs/>
        </w:rPr>
        <w:t>读</w:t>
      </w:r>
      <w:r w:rsidR="005B21DE">
        <w:rPr>
          <w:rFonts w:hint="eastAsia"/>
          <w:bCs/>
        </w:rPr>
        <w:t>到</w:t>
      </w:r>
      <w:r w:rsidR="00406951">
        <w:rPr>
          <w:rFonts w:hint="eastAsia"/>
          <w:bCs/>
        </w:rPr>
        <w:t>的数据</w:t>
      </w:r>
      <w:r>
        <w:rPr>
          <w:rFonts w:hint="eastAsia"/>
          <w:bCs/>
        </w:rPr>
        <w:t>，</w:t>
      </w:r>
      <w:proofErr w:type="spellStart"/>
      <w:r>
        <w:rPr>
          <w:bCs/>
        </w:rPr>
        <w:t>lbu</w:t>
      </w:r>
      <w:proofErr w:type="spellEnd"/>
      <w:r>
        <w:rPr>
          <w:bCs/>
        </w:rPr>
        <w:t>/</w:t>
      </w:r>
      <w:proofErr w:type="spellStart"/>
      <w:r>
        <w:rPr>
          <w:bCs/>
        </w:rPr>
        <w:t>lhu</w:t>
      </w:r>
      <w:proofErr w:type="spellEnd"/>
      <w:r>
        <w:rPr>
          <w:bCs/>
        </w:rPr>
        <w:t>/</w:t>
      </w:r>
      <w:proofErr w:type="spellStart"/>
      <w:r>
        <w:rPr>
          <w:bCs/>
        </w:rPr>
        <w:t>lwu</w:t>
      </w:r>
      <w:proofErr w:type="spellEnd"/>
      <w:r>
        <w:rPr>
          <w:rFonts w:hint="eastAsia"/>
          <w:bCs/>
        </w:rPr>
        <w:t>指令采用零扩展</w:t>
      </w:r>
      <w:r w:rsidR="00D76F3E">
        <w:rPr>
          <w:rFonts w:hint="eastAsia"/>
          <w:bCs/>
        </w:rPr>
        <w:t>，而</w:t>
      </w:r>
      <w:proofErr w:type="spellStart"/>
      <w:r w:rsidR="00D76F3E">
        <w:rPr>
          <w:bCs/>
        </w:rPr>
        <w:t>lb</w:t>
      </w:r>
      <w:proofErr w:type="spellEnd"/>
      <w:r w:rsidR="00D76F3E">
        <w:rPr>
          <w:bCs/>
        </w:rPr>
        <w:t>/</w:t>
      </w:r>
      <w:proofErr w:type="spellStart"/>
      <w:r w:rsidR="00D76F3E">
        <w:rPr>
          <w:bCs/>
        </w:rPr>
        <w:t>lh</w:t>
      </w:r>
      <w:proofErr w:type="spellEnd"/>
      <w:r w:rsidR="00D76F3E">
        <w:rPr>
          <w:bCs/>
        </w:rPr>
        <w:t>/</w:t>
      </w:r>
      <w:proofErr w:type="spellStart"/>
      <w:r w:rsidR="00D76F3E">
        <w:rPr>
          <w:bCs/>
        </w:rPr>
        <w:t>lw</w:t>
      </w:r>
      <w:proofErr w:type="spellEnd"/>
      <w:r w:rsidR="00D76F3E">
        <w:rPr>
          <w:rFonts w:hint="eastAsia"/>
          <w:bCs/>
        </w:rPr>
        <w:t>指令采用符号扩展。</w:t>
      </w:r>
    </w:p>
    <w:p w14:paraId="5E67D2E0" w14:textId="3210E104" w:rsidR="005764D5" w:rsidRPr="005764D5" w:rsidRDefault="005764D5">
      <w:pPr>
        <w:pStyle w:val="a1"/>
        <w:spacing w:before="78"/>
        <w:pPrChange w:id="46" w:author="Xi Lifeng" w:date="2024-02-20T12:44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47" w:name="_Ref157788264"/>
      <w:r>
        <w:rPr>
          <w:rFonts w:hint="eastAsia"/>
        </w:rPr>
        <w:t>I</w:t>
      </w:r>
      <w:r>
        <w:rPr>
          <w:rFonts w:hint="eastAsia"/>
        </w:rPr>
        <w:t>型格式的访存指令</w:t>
      </w:r>
      <w:bookmarkEnd w:id="47"/>
    </w:p>
    <w:tbl>
      <w:tblPr>
        <w:tblStyle w:val="53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94"/>
        <w:gridCol w:w="572"/>
        <w:gridCol w:w="117"/>
        <w:gridCol w:w="452"/>
        <w:gridCol w:w="399"/>
        <w:gridCol w:w="307"/>
        <w:gridCol w:w="260"/>
        <w:gridCol w:w="591"/>
        <w:gridCol w:w="401"/>
        <w:gridCol w:w="437"/>
        <w:gridCol w:w="3549"/>
      </w:tblGrid>
      <w:tr w:rsidR="002400DB" w:rsidRPr="00A63C5F" w14:paraId="55FF304D" w14:textId="77777777" w:rsidTr="0024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6383E543" w14:textId="25BAD10C" w:rsidR="002400DB" w:rsidRDefault="002400DB" w:rsidP="003C08C3">
            <w:pPr>
              <w:widowControl/>
              <w:spacing w:line="24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访存读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400DB" w:rsidRPr="00A63C5F" w14:paraId="63E64A03" w14:textId="77777777" w:rsidTr="00B278B4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3B32364E" w14:textId="77777777" w:rsidR="003C08C3" w:rsidRPr="007B060E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05A258E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F7C8B" w14:textId="632DCD2E" w:rsidR="003C08C3" w:rsidRPr="00A63C5F" w:rsidRDefault="00D4630C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="003C08C3"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B358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18444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BF7B9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B57EF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03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962F6" w14:textId="762163DD" w:rsidR="003C08C3" w:rsidRPr="00A63C5F" w:rsidRDefault="001112C2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 w:rsidR="003C08C3">
              <w:rPr>
                <w:rFonts w:hint="eastAsia"/>
                <w:b/>
                <w:bCs/>
                <w:sz w:val="18"/>
                <w:szCs w:val="18"/>
              </w:rPr>
              <w:t>型格式访存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读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="003C08C3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 w:rsidR="003C08C3"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3C08C3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400DB" w:rsidRPr="00A63C5F" w14:paraId="63AC2FCE" w14:textId="77777777" w:rsidTr="00B278B4">
        <w:trPr>
          <w:trHeight w:val="313"/>
        </w:trPr>
        <w:tc>
          <w:tcPr>
            <w:tcW w:w="87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14B23C5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1BAFD" w14:textId="1AC3CEDA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offset12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82A8C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4F80D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CF798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35937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2037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2420A" w14:textId="77777777" w:rsidR="003C08C3" w:rsidRPr="00A63C5F" w:rsidRDefault="003C08C3" w:rsidP="003C08C3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2400DB" w:rsidRPr="00A63C5F" w14:paraId="2015BC7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2D830" w14:textId="216705EF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lb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7EB" w14:textId="085B730D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9AFD8" w14:textId="3759694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B090" w14:textId="7C2995E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1358A" w14:textId="62696E9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FD5EF" w14:textId="01C4EB2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1B04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取字节数据：</w:t>
            </w:r>
          </w:p>
          <w:p w14:paraId="632F13C1" w14:textId="2C8253F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SEXT64(Mem[rs1+SEXT64(offset)][7:0])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6AB2497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BE38A" w14:textId="1EDC816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lh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51BD3" w14:textId="0C5D0F42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AD348" w14:textId="691F0B5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86809" w14:textId="6703544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BC83C" w14:textId="05C45CA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D6AA9" w14:textId="5922D24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A9BD5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取半字数据：</w:t>
            </w:r>
          </w:p>
          <w:p w14:paraId="36F18619" w14:textId="49169493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SEXT64(Mem[rs1+SEXT64(offset)][1</w:t>
            </w:r>
            <w:r w:rsidR="00A61FD5">
              <w:rPr>
                <w:rFonts w:hint="eastAsia"/>
                <w:sz w:val="18"/>
                <w:szCs w:val="18"/>
              </w:rPr>
              <w:t>5</w:t>
            </w:r>
            <w:r w:rsidRPr="003C08C3">
              <w:rPr>
                <w:rFonts w:hint="eastAsia"/>
                <w:sz w:val="18"/>
                <w:szCs w:val="18"/>
              </w:rPr>
              <w:t>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2D9C3E13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95902" w14:textId="4B964F6D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lw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88874" w14:textId="6071F012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C3EA" w14:textId="0E13DCD3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D04F" w14:textId="2B0B4EE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93A8C" w14:textId="6BDF2CB0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7CA26" w14:textId="6BC2594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67BE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取字数据：</w:t>
            </w:r>
          </w:p>
          <w:p w14:paraId="6C6303F8" w14:textId="03E0A13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SEXT64(Mem[rs1+SEXT64(offset)][31:0])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6787FE57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637D7" w14:textId="5B968A5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92440" w14:textId="3946C629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704E2" w14:textId="6B2CEB7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2FB63" w14:textId="2F9BD6F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01</w:t>
            </w:r>
            <w:r w:rsidR="001071FB">
              <w:rPr>
                <w:sz w:val="18"/>
                <w:szCs w:val="18"/>
              </w:rPr>
              <w:t>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2E206" w14:textId="2078306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5F0F3" w14:textId="3DE647B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54CD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取双字数据：</w:t>
            </w:r>
          </w:p>
          <w:p w14:paraId="44395BEA" w14:textId="6C170DD8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Mem[rs1+SEXT64(offset)]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52D57E5A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543BE" w14:textId="4B7AFB5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lbu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4BEB2" w14:textId="4809641E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011FF" w14:textId="2B52A41F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F58E6" w14:textId="1C6F0F3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253A8" w14:textId="6BA724D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047A5" w14:textId="063D3BF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2A0A3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取无符号的字节数据：</w:t>
            </w:r>
          </w:p>
          <w:p w14:paraId="1DC96933" w14:textId="0F497D9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UEXT64(Mem[rs1+SEXT64(offset)][7:0])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40D456CC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D1EB5" w14:textId="11648ED5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lhu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FE1B2" w14:textId="59C84DF4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E828" w14:textId="74637BE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C1F40" w14:textId="27954D32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79020" w14:textId="25BF4FC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0E61A" w14:textId="3765671B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14568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取无符号的半字数据：</w:t>
            </w:r>
          </w:p>
          <w:p w14:paraId="72A86269" w14:textId="25409561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UEXT64(Mem[rs1+SEXT64(offset)][15:0])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378FF3E0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641AE" w14:textId="39AF619C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lastRenderedPageBreak/>
              <w:t>lwu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3C08C3">
              <w:rPr>
                <w:rFonts w:hint="eastAsia"/>
                <w:sz w:val="18"/>
                <w:szCs w:val="18"/>
              </w:rPr>
              <w:t>, imm12(rs1)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2816E" w14:textId="1840806E" w:rsidR="003C08C3" w:rsidRPr="005764D5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5764D5">
              <w:rPr>
                <w:rFonts w:hint="eastAsia"/>
                <w:sz w:val="15"/>
                <w:szCs w:val="15"/>
              </w:rPr>
              <w:t>offset[11:0]</w:t>
            </w:r>
          </w:p>
        </w:tc>
        <w:tc>
          <w:tcPr>
            <w:tcW w:w="3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FF8BC" w14:textId="7D8BBEDE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5EE68" w14:textId="12EB7A4A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1</w:t>
            </w:r>
            <w:ins w:id="48" w:author="Xi Lifeng" w:date="2024-02-20T13:27:00Z">
              <w:r w:rsidR="00B43AFE">
                <w:rPr>
                  <w:sz w:val="18"/>
                  <w:szCs w:val="18"/>
                </w:rPr>
                <w:t>1</w:t>
              </w:r>
            </w:ins>
            <w:del w:id="49" w:author="Xi Lifeng" w:date="2024-02-20T13:27:00Z">
              <w:r w:rsidRPr="003C08C3" w:rsidDel="00B43AFE">
                <w:rPr>
                  <w:rFonts w:hint="eastAsia"/>
                  <w:sz w:val="18"/>
                  <w:szCs w:val="18"/>
                </w:rPr>
                <w:delText>0</w:delText>
              </w:r>
            </w:del>
            <w:r w:rsidRPr="003C08C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7E8C4" w14:textId="5A403149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99100" w14:textId="6BAFB2A1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0000011</w:t>
            </w:r>
          </w:p>
        </w:tc>
        <w:tc>
          <w:tcPr>
            <w:tcW w:w="20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C705" w14:textId="77777777" w:rsidR="003C08C3" w:rsidRPr="003C08C3" w:rsidRDefault="003C08C3" w:rsidP="003C08C3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C08C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取无符号的字数据：</w:t>
            </w:r>
          </w:p>
          <w:p w14:paraId="506B184C" w14:textId="0B33E077" w:rsidR="003C08C3" w:rsidRPr="00A63C5F" w:rsidRDefault="003C08C3" w:rsidP="003C08C3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3C08C3">
              <w:rPr>
                <w:rFonts w:hint="eastAsia"/>
                <w:sz w:val="18"/>
                <w:szCs w:val="18"/>
              </w:rPr>
              <w:t>UEXT64(Mem[rs1+SEXT64(offset)][31:0])</w:t>
            </w:r>
            <w:r w:rsidRPr="003C08C3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3C08C3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  <w:tr w:rsidR="002400DB" w:rsidRPr="00A63C5F" w14:paraId="0F1CC0E0" w14:textId="77777777" w:rsidTr="002400DB">
        <w:trPr>
          <w:trHeight w:val="340"/>
        </w:trPr>
        <w:tc>
          <w:tcPr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36C41" w14:textId="78CCA4B9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访存写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400DB" w:rsidRPr="00A63C5F" w14:paraId="6B4EE7E4" w14:textId="77777777" w:rsidTr="00B278B4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5D1FFAE2" w14:textId="77777777" w:rsidR="002400DB" w:rsidRPr="007B060E" w:rsidRDefault="002400DB" w:rsidP="0065083B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EE8A212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E4A95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FF8E4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C169A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C845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CCFF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B0284" w14:textId="77777777" w:rsidR="002400DB" w:rsidRPr="00A63C5F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CC5E69" w14:textId="63D600A8" w:rsidR="002400DB" w:rsidRPr="00A63C5F" w:rsidRDefault="00D4630C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型格式访存写</w:t>
            </w:r>
            <w:r w:rsidR="00A61FD5">
              <w:rPr>
                <w:rFonts w:hint="eastAsia"/>
                <w:b/>
                <w:bCs/>
                <w:sz w:val="18"/>
                <w:szCs w:val="18"/>
              </w:rPr>
              <w:t>数</w:t>
            </w:r>
            <w:r w:rsidR="002400DB"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 w:rsidR="002400DB"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="002400DB"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400DB" w:rsidRPr="00A63C5F" w14:paraId="78906008" w14:textId="77777777" w:rsidTr="00B278B4">
        <w:trPr>
          <w:trHeight w:val="340"/>
        </w:trPr>
        <w:tc>
          <w:tcPr>
            <w:tcW w:w="8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4D22F882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759B" w14:textId="6095E2DF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A81B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E3C2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75C0D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318A5" w14:textId="75528DC4" w:rsidR="002400DB" w:rsidRPr="00476949" w:rsidRDefault="003C31D7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3513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21084" w14:textId="77777777" w:rsidR="002400DB" w:rsidRPr="00476949" w:rsidRDefault="002400DB" w:rsidP="0065083B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2400DB" w:rsidRPr="00A63C5F" w14:paraId="460936F0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10911" w14:textId="0C3EBE1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 xml:space="preserve">sb rs2, </w:t>
            </w:r>
            <w:r w:rsidR="00B278B4">
              <w:rPr>
                <w:sz w:val="18"/>
                <w:szCs w:val="18"/>
              </w:rPr>
              <w:t>offset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5BC3F" w14:textId="73E3D90E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3AC61" w14:textId="4878A93C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8E9DF" w14:textId="42606C4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0C150" w14:textId="7FA4508D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507D5" w14:textId="3C6DEBF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A5445" w14:textId="269405A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8EF09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存字节数据，将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8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28F7F08" w14:textId="78470F9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rs2[7:0]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CC9D0AD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77A4" w14:textId="4432DFD2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sh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offset</w:t>
            </w:r>
            <w:r w:rsidR="00B278B4" w:rsidRPr="002400DB">
              <w:rPr>
                <w:rFonts w:hint="eastAsia"/>
                <w:sz w:val="18"/>
                <w:szCs w:val="18"/>
              </w:rPr>
              <w:t xml:space="preserve"> 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C257" w14:textId="0F56D150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375CB" w14:textId="32318BF7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AE60E" w14:textId="14C3FC8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83ED" w14:textId="4C076DE6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9D099" w14:textId="020A519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44B94" w14:textId="50E24F1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A4458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存半字数据，将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16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17691F2" w14:textId="1ABCBE43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rs2[15:0]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DE80679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65FF5" w14:textId="77777777" w:rsidR="00B278B4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sw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</w:t>
            </w:r>
          </w:p>
          <w:p w14:paraId="55573591" w14:textId="4D162F6E" w:rsidR="002400DB" w:rsidRPr="002400DB" w:rsidRDefault="00B278B4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</w:t>
            </w:r>
            <w:r w:rsidRPr="002400DB">
              <w:rPr>
                <w:rFonts w:hint="eastAsia"/>
                <w:sz w:val="18"/>
                <w:szCs w:val="18"/>
              </w:rPr>
              <w:t xml:space="preserve"> </w:t>
            </w:r>
            <w:r w:rsidR="002400DB"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EE8C6" w14:textId="15EE99E9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4B964" w14:textId="15814264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F36A" w14:textId="1F0C0E4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0B4A" w14:textId="16A107FB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0F14C" w14:textId="56BB137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5BB2A" w14:textId="76DE80F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E48F6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存字数据，将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3CCA09D5" w14:textId="7DE1D28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rs2[31:0]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  <w:tr w:rsidR="002400DB" w:rsidRPr="00A63C5F" w14:paraId="2C218468" w14:textId="77777777" w:rsidTr="00B278B4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D1E7C" w14:textId="0B8A239A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2400DB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Pr="002400DB">
              <w:rPr>
                <w:rFonts w:hint="eastAsia"/>
                <w:sz w:val="18"/>
                <w:szCs w:val="18"/>
              </w:rPr>
              <w:t xml:space="preserve"> rs2,</w:t>
            </w:r>
            <w:r w:rsidR="00B278B4">
              <w:rPr>
                <w:sz w:val="18"/>
                <w:szCs w:val="18"/>
              </w:rPr>
              <w:t xml:space="preserve"> offset</w:t>
            </w:r>
            <w:r w:rsidR="00B278B4" w:rsidRPr="002400DB">
              <w:rPr>
                <w:rFonts w:hint="eastAsia"/>
                <w:sz w:val="18"/>
                <w:szCs w:val="18"/>
              </w:rPr>
              <w:t xml:space="preserve"> </w:t>
            </w:r>
            <w:r w:rsidRPr="002400DB">
              <w:rPr>
                <w:rFonts w:hint="eastAsia"/>
                <w:sz w:val="18"/>
                <w:szCs w:val="18"/>
              </w:rPr>
              <w:t>12(rs1)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73C4F" w14:textId="4DC2187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offset[11:5]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848E" w14:textId="74B3E1AF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1DF7" w14:textId="179AE91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5799A" w14:textId="22E0DA7E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01</w:t>
            </w:r>
            <w:r w:rsidR="00CB5DFA">
              <w:rPr>
                <w:sz w:val="18"/>
                <w:szCs w:val="18"/>
              </w:rPr>
              <w:t>1</w:t>
            </w:r>
          </w:p>
        </w:tc>
        <w:tc>
          <w:tcPr>
            <w:tcW w:w="4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6DFDD" w14:textId="7EC52F61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offset[4:0]</w:t>
            </w:r>
          </w:p>
        </w:tc>
        <w:tc>
          <w:tcPr>
            <w:tcW w:w="42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6EFBD" w14:textId="35198DE8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400DB">
              <w:rPr>
                <w:rFonts w:hint="eastAsia"/>
                <w:sz w:val="15"/>
                <w:szCs w:val="15"/>
              </w:rPr>
              <w:t>0100011</w:t>
            </w:r>
          </w:p>
        </w:tc>
        <w:tc>
          <w:tcPr>
            <w:tcW w:w="1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7A7A9" w14:textId="77777777" w:rsidR="002400DB" w:rsidRPr="002400DB" w:rsidRDefault="002400DB" w:rsidP="002400D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存双字数据，将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存入存储器</w:t>
            </w:r>
            <w:r w:rsidRPr="002400D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:</w:t>
            </w:r>
          </w:p>
          <w:p w14:paraId="7697799D" w14:textId="4287D995" w:rsidR="002400DB" w:rsidRPr="002400DB" w:rsidRDefault="002400DB" w:rsidP="002400DB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2400DB">
              <w:rPr>
                <w:rFonts w:hint="eastAsia"/>
                <w:sz w:val="18"/>
                <w:szCs w:val="18"/>
              </w:rPr>
              <w:t>rs2</w:t>
            </w:r>
            <w:r w:rsidRPr="002400DB">
              <w:rPr>
                <w:rFonts w:hint="eastAsia"/>
                <w:sz w:val="18"/>
                <w:szCs w:val="18"/>
              </w:rPr>
              <w:t>→</w:t>
            </w:r>
            <w:r w:rsidRPr="002400DB">
              <w:rPr>
                <w:rFonts w:hint="eastAsia"/>
                <w:sz w:val="18"/>
                <w:szCs w:val="18"/>
              </w:rPr>
              <w:t>Mem[rs1+SEXT64(offset[11:0])]</w:t>
            </w:r>
          </w:p>
        </w:tc>
      </w:tr>
    </w:tbl>
    <w:p w14:paraId="74591798" w14:textId="68411D9A" w:rsidR="001112C2" w:rsidRDefault="001112C2">
      <w:pPr>
        <w:pStyle w:val="4"/>
        <w:pPrChange w:id="50" w:author="Xi Lifeng" w:date="2024-02-20T12:39:00Z">
          <w:pPr>
            <w:widowControl/>
            <w:spacing w:line="400" w:lineRule="exact"/>
            <w:ind w:firstLineChars="215" w:firstLine="453"/>
          </w:pPr>
        </w:pPrChange>
      </w:pPr>
      <w:del w:id="51" w:author="Xi Lifeng" w:date="2024-02-20T12:39:00Z">
        <w:r w:rsidDel="00AA2432">
          <w:rPr>
            <w:rFonts w:hint="eastAsia"/>
          </w:rPr>
          <w:delText>3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转移指令</w:t>
      </w:r>
    </w:p>
    <w:p w14:paraId="58095037" w14:textId="0217556D" w:rsidR="0063331E" w:rsidRPr="00894806" w:rsidRDefault="001112C2" w:rsidP="008F398B">
      <w:pPr>
        <w:pStyle w:val="a3"/>
        <w:ind w:firstLine="420"/>
      </w:pPr>
      <w:r w:rsidRPr="008E3A1C">
        <w:rPr>
          <w:rFonts w:hint="eastAsia"/>
          <w:bCs/>
        </w:rPr>
        <w:t>RV64I</w:t>
      </w:r>
      <w:r>
        <w:rPr>
          <w:rFonts w:hint="eastAsia"/>
          <w:bCs/>
        </w:rPr>
        <w:t>的转移</w:t>
      </w:r>
      <w:r w:rsidRPr="008E3A1C">
        <w:rPr>
          <w:rFonts w:hint="eastAsia"/>
          <w:bCs/>
        </w:rPr>
        <w:t>指令</w:t>
      </w:r>
      <w:r>
        <w:rPr>
          <w:rFonts w:hint="eastAsia"/>
          <w:bCs/>
        </w:rPr>
        <w:t>有</w:t>
      </w:r>
      <w:r>
        <w:rPr>
          <w:rFonts w:hint="eastAsia"/>
          <w:bCs/>
        </w:rPr>
        <w:t>B</w:t>
      </w:r>
      <w:r>
        <w:rPr>
          <w:rFonts w:hint="eastAsia"/>
          <w:bCs/>
        </w:rPr>
        <w:t>型的</w:t>
      </w:r>
      <w:r w:rsidR="002F1865">
        <w:rPr>
          <w:rFonts w:hint="eastAsia"/>
          <w:bCs/>
        </w:rPr>
        <w:t>（条件）</w:t>
      </w:r>
      <w:r>
        <w:rPr>
          <w:rFonts w:hint="eastAsia"/>
          <w:bCs/>
        </w:rPr>
        <w:t>分支跳转指令、</w:t>
      </w:r>
      <w:r>
        <w:rPr>
          <w:rFonts w:hint="eastAsia"/>
          <w:bCs/>
        </w:rPr>
        <w:t>J</w:t>
      </w:r>
      <w:r>
        <w:rPr>
          <w:rFonts w:hint="eastAsia"/>
          <w:bCs/>
        </w:rPr>
        <w:t>型和</w:t>
      </w:r>
      <w:r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 w:rsidR="002F1865">
        <w:rPr>
          <w:rFonts w:hint="eastAsia"/>
          <w:bCs/>
        </w:rPr>
        <w:t>（无条件）</w:t>
      </w:r>
      <w:r>
        <w:rPr>
          <w:rFonts w:hint="eastAsia"/>
          <w:bCs/>
        </w:rPr>
        <w:t>跳转和链接指令。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1-9</w:t>
      </w:r>
      <w:r w:rsidR="002310CF">
        <w:rPr>
          <w:bCs/>
        </w:rPr>
        <w:fldChar w:fldCharType="end"/>
      </w:r>
      <w:r w:rsidR="00E240B8">
        <w:rPr>
          <w:rFonts w:hint="eastAsia"/>
          <w:bCs/>
        </w:rPr>
        <w:t>、</w:t>
      </w:r>
      <w:r>
        <w:rPr>
          <w:rFonts w:hint="eastAsia"/>
          <w:bCs/>
        </w:rPr>
        <w:t>出了</w:t>
      </w:r>
      <w:r w:rsidR="00E240B8">
        <w:rPr>
          <w:rFonts w:hint="eastAsia"/>
          <w:bCs/>
        </w:rPr>
        <w:t>B</w:t>
      </w:r>
      <w:r>
        <w:rPr>
          <w:rFonts w:hint="eastAsia"/>
          <w:bCs/>
        </w:rPr>
        <w:t>型</w:t>
      </w:r>
      <w:r w:rsidR="00E240B8">
        <w:rPr>
          <w:rFonts w:hint="eastAsia"/>
          <w:bCs/>
        </w:rPr>
        <w:t>、</w:t>
      </w:r>
      <w:r w:rsidR="00E240B8">
        <w:rPr>
          <w:rFonts w:hint="eastAsia"/>
          <w:bCs/>
        </w:rPr>
        <w:t>J</w:t>
      </w:r>
      <w:r w:rsidR="00E240B8">
        <w:rPr>
          <w:rFonts w:hint="eastAsia"/>
          <w:bCs/>
        </w:rPr>
        <w:t>型和</w:t>
      </w:r>
      <w:r w:rsidR="00E240B8">
        <w:rPr>
          <w:rFonts w:hint="eastAsia"/>
          <w:bCs/>
        </w:rPr>
        <w:t>I</w:t>
      </w:r>
      <w:r w:rsidR="00E240B8">
        <w:rPr>
          <w:rFonts w:hint="eastAsia"/>
          <w:bCs/>
        </w:rPr>
        <w:t>型格式</w:t>
      </w:r>
      <w:r>
        <w:rPr>
          <w:rFonts w:hint="eastAsia"/>
          <w:bCs/>
        </w:rPr>
        <w:t>的</w:t>
      </w:r>
      <w:r w:rsidR="00E240B8">
        <w:rPr>
          <w:rFonts w:hint="eastAsia"/>
          <w:bCs/>
        </w:rPr>
        <w:t>转移</w:t>
      </w:r>
      <w:r>
        <w:rPr>
          <w:rFonts w:hint="eastAsia"/>
          <w:bCs/>
        </w:rPr>
        <w:t>指令</w:t>
      </w:r>
      <w:r w:rsidR="00E240B8">
        <w:rPr>
          <w:rFonts w:hint="eastAsia"/>
          <w:bCs/>
        </w:rPr>
        <w:t>。</w:t>
      </w:r>
      <w:r>
        <w:rPr>
          <w:rFonts w:hint="eastAsia"/>
          <w:bCs/>
        </w:rPr>
        <w:t>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1-9</w:t>
      </w:r>
      <w:r w:rsidR="002310CF">
        <w:rPr>
          <w:bCs/>
        </w:rPr>
        <w:fldChar w:fldCharType="end"/>
      </w:r>
      <w:r>
        <w:rPr>
          <w:rFonts w:hint="eastAsia"/>
          <w:bCs/>
        </w:rPr>
        <w:t>中，</w:t>
      </w:r>
      <w:r w:rsidR="00391A4A">
        <w:rPr>
          <w:rFonts w:hint="eastAsia"/>
          <w:bCs/>
        </w:rPr>
        <w:t>B</w:t>
      </w:r>
      <w:r w:rsidR="00391A4A">
        <w:rPr>
          <w:rFonts w:hint="eastAsia"/>
          <w:bCs/>
        </w:rPr>
        <w:t>型格式的</w:t>
      </w:r>
      <w:r w:rsidR="003B34EE">
        <w:rPr>
          <w:rFonts w:hint="eastAsia"/>
          <w:bCs/>
        </w:rPr>
        <w:t>12</w:t>
      </w:r>
      <w:r w:rsidR="003B34EE">
        <w:rPr>
          <w:rFonts w:hint="eastAsia"/>
          <w:bCs/>
        </w:rPr>
        <w:t>位</w:t>
      </w:r>
      <w:r w:rsidR="00391A4A">
        <w:rPr>
          <w:rFonts w:hint="eastAsia"/>
          <w:bCs/>
        </w:rPr>
        <w:t>长</w:t>
      </w:r>
      <w:r w:rsidR="003B34EE">
        <w:rPr>
          <w:rFonts w:hint="eastAsia"/>
          <w:bCs/>
        </w:rPr>
        <w:t>偏移量</w:t>
      </w:r>
      <w:r w:rsidR="000E121D">
        <w:rPr>
          <w:rFonts w:hint="eastAsia"/>
          <w:bCs/>
        </w:rPr>
        <w:t>o</w:t>
      </w:r>
      <w:r w:rsidR="000E121D">
        <w:rPr>
          <w:bCs/>
        </w:rPr>
        <w:t>ffset</w:t>
      </w:r>
      <w:r w:rsidR="003B34EE">
        <w:rPr>
          <w:rFonts w:hint="eastAsia"/>
          <w:bCs/>
        </w:rPr>
        <w:t>的拼接方式是：</w:t>
      </w:r>
      <w:r w:rsidR="003B34EE" w:rsidRPr="003B34EE">
        <w:rPr>
          <w:rFonts w:hint="eastAsia"/>
          <w:bCs/>
        </w:rPr>
        <w:t>offset={I</w:t>
      </w:r>
      <w:r w:rsidR="003B34EE" w:rsidRPr="003B34EE">
        <w:rPr>
          <w:rFonts w:hint="eastAsia"/>
          <w:bCs/>
          <w:vertAlign w:val="subscript"/>
        </w:rPr>
        <w:t>31</w:t>
      </w:r>
      <w:r w:rsidR="003B34EE" w:rsidRPr="003B34EE">
        <w:rPr>
          <w:rFonts w:hint="eastAsia"/>
          <w:bCs/>
        </w:rPr>
        <w:t>|I</w:t>
      </w:r>
      <w:r w:rsidR="003B34EE" w:rsidRPr="003B34EE">
        <w:rPr>
          <w:rFonts w:hint="eastAsia"/>
          <w:bCs/>
          <w:vertAlign w:val="subscript"/>
        </w:rPr>
        <w:t>7</w:t>
      </w:r>
      <w:r w:rsidR="003B34EE" w:rsidRPr="003B34EE">
        <w:rPr>
          <w:rFonts w:hint="eastAsia"/>
          <w:bCs/>
        </w:rPr>
        <w:t>|I</w:t>
      </w:r>
      <w:r w:rsidR="003B34EE" w:rsidRPr="003B34EE">
        <w:rPr>
          <w:rFonts w:hint="eastAsia"/>
          <w:bCs/>
          <w:vertAlign w:val="subscript"/>
        </w:rPr>
        <w:t>[30:25]|</w:t>
      </w:r>
      <w:r w:rsidR="003B34EE" w:rsidRPr="003B34EE">
        <w:rPr>
          <w:rFonts w:hint="eastAsia"/>
          <w:bCs/>
        </w:rPr>
        <w:t>I</w:t>
      </w:r>
      <w:r w:rsidR="003B34EE" w:rsidRPr="003B34EE">
        <w:rPr>
          <w:rFonts w:hint="eastAsia"/>
          <w:bCs/>
          <w:vertAlign w:val="subscript"/>
        </w:rPr>
        <w:t>[11:8]</w:t>
      </w:r>
      <w:r w:rsidR="003B34EE" w:rsidRPr="003B34EE">
        <w:rPr>
          <w:rFonts w:hint="eastAsia"/>
          <w:bCs/>
        </w:rPr>
        <w:t>}</w:t>
      </w:r>
      <w:r w:rsidR="00914611">
        <w:rPr>
          <w:rFonts w:hint="eastAsia"/>
          <w:bCs/>
        </w:rPr>
        <w:t>，</w:t>
      </w:r>
      <w:r w:rsidR="003B34EE">
        <w:rPr>
          <w:rFonts w:hint="eastAsia"/>
          <w:bCs/>
        </w:rPr>
        <w:t>其中</w:t>
      </w:r>
      <w:r w:rsidR="003B34EE">
        <w:rPr>
          <w:rFonts w:hint="eastAsia"/>
          <w:bCs/>
        </w:rPr>
        <w:t>I</w:t>
      </w:r>
      <w:r w:rsidR="003B34EE" w:rsidRPr="003B34EE">
        <w:rPr>
          <w:bCs/>
          <w:vertAlign w:val="subscript"/>
        </w:rPr>
        <w:t>n</w:t>
      </w:r>
      <w:r w:rsidR="003B34EE">
        <w:rPr>
          <w:rFonts w:hint="eastAsia"/>
          <w:bCs/>
        </w:rPr>
        <w:t>代表指令码的第</w:t>
      </w:r>
      <w:r w:rsidR="003B34EE">
        <w:rPr>
          <w:rFonts w:hint="eastAsia"/>
          <w:bCs/>
        </w:rPr>
        <w:t>n</w:t>
      </w:r>
      <w:r w:rsidR="003B34EE">
        <w:rPr>
          <w:rFonts w:hint="eastAsia"/>
          <w:bCs/>
        </w:rPr>
        <w:t>位。</w:t>
      </w:r>
      <w:r w:rsidR="00391A4A">
        <w:rPr>
          <w:rFonts w:hint="eastAsia"/>
          <w:bCs/>
        </w:rPr>
        <w:t>同理，</w:t>
      </w:r>
      <w:r w:rsidR="00391A4A">
        <w:rPr>
          <w:rFonts w:hint="eastAsia"/>
          <w:bCs/>
        </w:rPr>
        <w:t>J</w:t>
      </w:r>
      <w:r w:rsidR="00391A4A">
        <w:rPr>
          <w:rFonts w:hint="eastAsia"/>
          <w:bCs/>
        </w:rPr>
        <w:t>型格式的</w:t>
      </w:r>
      <w:r w:rsidR="00391A4A">
        <w:rPr>
          <w:rFonts w:hint="eastAsia"/>
          <w:bCs/>
        </w:rPr>
        <w:t>20</w:t>
      </w:r>
      <w:r w:rsidR="00391A4A">
        <w:rPr>
          <w:rFonts w:hint="eastAsia"/>
          <w:bCs/>
        </w:rPr>
        <w:t>位</w:t>
      </w:r>
      <w:r w:rsidR="003B34EE" w:rsidRPr="003B34EE">
        <w:rPr>
          <w:rFonts w:hint="eastAsia"/>
          <w:bCs/>
        </w:rPr>
        <w:t>offset</w:t>
      </w:r>
      <w:r w:rsidR="00391A4A">
        <w:rPr>
          <w:rFonts w:hint="eastAsia"/>
          <w:bCs/>
        </w:rPr>
        <w:t>拼接方式是：</w:t>
      </w:r>
      <w:r w:rsidR="00391A4A" w:rsidRPr="003B34EE">
        <w:rPr>
          <w:rFonts w:hint="eastAsia"/>
          <w:bCs/>
        </w:rPr>
        <w:t>offset={I</w:t>
      </w:r>
      <w:r w:rsidR="00391A4A" w:rsidRPr="003B34EE">
        <w:rPr>
          <w:rFonts w:hint="eastAsia"/>
          <w:bCs/>
          <w:vertAlign w:val="subscript"/>
        </w:rPr>
        <w:t>31</w:t>
      </w:r>
      <w:r w:rsidR="00391A4A" w:rsidRPr="003B34EE">
        <w:rPr>
          <w:rFonts w:hint="eastAsia"/>
          <w:bCs/>
        </w:rPr>
        <w:t>|I</w:t>
      </w:r>
      <w:r w:rsidR="00391A4A">
        <w:rPr>
          <w:bCs/>
          <w:vertAlign w:val="subscript"/>
        </w:rPr>
        <w:t>[19:12]</w:t>
      </w:r>
      <w:r w:rsidR="00391A4A" w:rsidRPr="003B34EE">
        <w:rPr>
          <w:rFonts w:hint="eastAsia"/>
          <w:bCs/>
        </w:rPr>
        <w:t>|I</w:t>
      </w:r>
      <w:r w:rsidR="00391A4A" w:rsidRPr="003B34EE">
        <w:rPr>
          <w:rFonts w:hint="eastAsia"/>
          <w:bCs/>
          <w:vertAlign w:val="subscript"/>
        </w:rPr>
        <w:t>[</w:t>
      </w:r>
      <w:r w:rsidR="00391A4A">
        <w:rPr>
          <w:bCs/>
          <w:vertAlign w:val="subscript"/>
        </w:rPr>
        <w:t>20</w:t>
      </w:r>
      <w:r w:rsidR="00391A4A" w:rsidRPr="003B34EE">
        <w:rPr>
          <w:rFonts w:hint="eastAsia"/>
          <w:bCs/>
          <w:vertAlign w:val="subscript"/>
        </w:rPr>
        <w:t>]</w:t>
      </w:r>
      <w:r w:rsidR="00914611" w:rsidRPr="00914611">
        <w:rPr>
          <w:rFonts w:hint="eastAsia"/>
          <w:bCs/>
        </w:rPr>
        <w:t xml:space="preserve"> </w:t>
      </w:r>
      <w:r w:rsidR="00391A4A" w:rsidRPr="003B34EE">
        <w:rPr>
          <w:rFonts w:hint="eastAsia"/>
          <w:bCs/>
        </w:rPr>
        <w:t>I</w:t>
      </w:r>
      <w:r w:rsidR="00391A4A" w:rsidRPr="003B34EE">
        <w:rPr>
          <w:rFonts w:hint="eastAsia"/>
          <w:bCs/>
          <w:vertAlign w:val="subscript"/>
        </w:rPr>
        <w:t>[</w:t>
      </w:r>
      <w:r w:rsidR="00391A4A">
        <w:rPr>
          <w:bCs/>
          <w:vertAlign w:val="subscript"/>
        </w:rPr>
        <w:t>30</w:t>
      </w:r>
      <w:r w:rsidR="00391A4A" w:rsidRPr="003B34EE">
        <w:rPr>
          <w:rFonts w:hint="eastAsia"/>
          <w:bCs/>
          <w:vertAlign w:val="subscript"/>
        </w:rPr>
        <w:t>:</w:t>
      </w:r>
      <w:r w:rsidR="00391A4A">
        <w:rPr>
          <w:bCs/>
          <w:vertAlign w:val="subscript"/>
        </w:rPr>
        <w:t>21</w:t>
      </w:r>
      <w:r w:rsidR="00391A4A" w:rsidRPr="003B34EE">
        <w:rPr>
          <w:rFonts w:hint="eastAsia"/>
          <w:bCs/>
          <w:vertAlign w:val="subscript"/>
        </w:rPr>
        <w:t>]</w:t>
      </w:r>
      <w:r w:rsidR="00391A4A" w:rsidRPr="003B34EE">
        <w:rPr>
          <w:rFonts w:hint="eastAsia"/>
          <w:bCs/>
        </w:rPr>
        <w:t>}</w:t>
      </w:r>
      <w:r w:rsidR="00391A4A">
        <w:rPr>
          <w:rFonts w:hint="eastAsia"/>
          <w:bCs/>
        </w:rPr>
        <w:t>。</w:t>
      </w:r>
      <w:r w:rsidR="003B34EE" w:rsidRPr="003B34EE">
        <w:rPr>
          <w:rFonts w:hint="eastAsia"/>
          <w:bCs/>
        </w:rPr>
        <w:t>如此编排的原因是硬件实现</w:t>
      </w:r>
      <w:r w:rsidR="000E121D">
        <w:rPr>
          <w:rFonts w:hint="eastAsia"/>
          <w:bCs/>
        </w:rPr>
        <w:t>微架构时能够</w:t>
      </w:r>
      <w:r w:rsidR="003B34EE" w:rsidRPr="003B34EE">
        <w:rPr>
          <w:rFonts w:hint="eastAsia"/>
          <w:bCs/>
        </w:rPr>
        <w:t>节约数据选择器的数量</w:t>
      </w:r>
      <w:r w:rsidR="0063331E">
        <w:rPr>
          <w:rFonts w:hint="eastAsia"/>
          <w:bCs/>
        </w:rPr>
        <w:t>，从而符合</w:t>
      </w:r>
      <w:r w:rsidR="0063331E">
        <w:rPr>
          <w:bCs/>
        </w:rPr>
        <w:t>RISC-V</w:t>
      </w:r>
      <w:r w:rsidR="0063331E">
        <w:rPr>
          <w:rFonts w:hint="eastAsia"/>
          <w:bCs/>
        </w:rPr>
        <w:t>架构的硬件极简设计原则</w:t>
      </w:r>
      <w:r w:rsidR="003B34EE" w:rsidRPr="003B34EE">
        <w:rPr>
          <w:rFonts w:hint="eastAsia"/>
          <w:bCs/>
        </w:rPr>
        <w:t>。</w:t>
      </w:r>
      <w:r w:rsidR="000F1BB2">
        <w:rPr>
          <w:bCs/>
        </w:rPr>
        <w:t>C</w:t>
      </w:r>
      <w:r w:rsidR="000F1BB2" w:rsidRPr="000F1BB2">
        <w:rPr>
          <w:rFonts w:hint="eastAsia"/>
          <w:bCs/>
        </w:rPr>
        <w:t>指令集里的</w:t>
      </w:r>
      <w:r w:rsidR="000F1BB2">
        <w:rPr>
          <w:rFonts w:hint="eastAsia"/>
          <w:bCs/>
        </w:rPr>
        <w:t>压缩</w:t>
      </w:r>
      <w:r w:rsidR="000F1BB2" w:rsidRPr="000F1BB2">
        <w:rPr>
          <w:rFonts w:hint="eastAsia"/>
          <w:bCs/>
        </w:rPr>
        <w:t>指令</w:t>
      </w:r>
      <w:r w:rsidR="000F1BB2">
        <w:rPr>
          <w:rFonts w:hint="eastAsia"/>
          <w:bCs/>
        </w:rPr>
        <w:t>长度为</w:t>
      </w:r>
      <w:r w:rsidR="000F1BB2" w:rsidRPr="000F1BB2">
        <w:rPr>
          <w:rFonts w:hint="eastAsia"/>
          <w:bCs/>
        </w:rPr>
        <w:t>16</w:t>
      </w:r>
      <w:r w:rsidR="000F1BB2" w:rsidRPr="000F1BB2">
        <w:rPr>
          <w:rFonts w:hint="eastAsia"/>
          <w:bCs/>
        </w:rPr>
        <w:t>位，</w:t>
      </w:r>
      <w:r w:rsidR="000F1BB2">
        <w:rPr>
          <w:rFonts w:hint="eastAsia"/>
          <w:bCs/>
        </w:rPr>
        <w:t>是</w:t>
      </w:r>
      <w:r w:rsidR="000F1BB2">
        <w:rPr>
          <w:rFonts w:hint="eastAsia"/>
          <w:bCs/>
        </w:rPr>
        <w:t>RISC-V</w:t>
      </w:r>
      <w:r w:rsidR="000F1BB2">
        <w:rPr>
          <w:rFonts w:hint="eastAsia"/>
          <w:bCs/>
        </w:rPr>
        <w:t>所有指令集里最短的指令。压缩</w:t>
      </w:r>
      <w:r w:rsidR="000F1BB2" w:rsidRPr="000F1BB2">
        <w:rPr>
          <w:rFonts w:hint="eastAsia"/>
          <w:bCs/>
        </w:rPr>
        <w:t>指令</w:t>
      </w:r>
      <w:r w:rsidR="000F1BB2">
        <w:rPr>
          <w:rFonts w:hint="eastAsia"/>
          <w:bCs/>
        </w:rPr>
        <w:t>按照半字（</w:t>
      </w:r>
      <w:r w:rsidR="000F1BB2">
        <w:rPr>
          <w:rFonts w:hint="eastAsia"/>
          <w:bCs/>
        </w:rPr>
        <w:t>16</w:t>
      </w:r>
      <w:r w:rsidR="000F1BB2">
        <w:rPr>
          <w:rFonts w:hint="eastAsia"/>
          <w:bCs/>
        </w:rPr>
        <w:t>位）地址对齐，因此</w:t>
      </w:r>
      <w:r w:rsidR="00496207">
        <w:rPr>
          <w:rFonts w:hint="eastAsia"/>
          <w:bCs/>
        </w:rPr>
        <w:t>系统里</w:t>
      </w:r>
      <w:r w:rsidR="000F1BB2">
        <w:rPr>
          <w:rFonts w:hint="eastAsia"/>
          <w:bCs/>
        </w:rPr>
        <w:t>PC</w:t>
      </w:r>
      <w:r w:rsidR="00496207">
        <w:rPr>
          <w:rFonts w:hint="eastAsia"/>
          <w:bCs/>
        </w:rPr>
        <w:t>的</w:t>
      </w:r>
      <w:r w:rsidR="000F1BB2" w:rsidRPr="000F1BB2">
        <w:rPr>
          <w:rFonts w:hint="eastAsia"/>
          <w:bCs/>
        </w:rPr>
        <w:t>最低位</w:t>
      </w:r>
      <w:r w:rsidR="00496207">
        <w:rPr>
          <w:rFonts w:hint="eastAsia"/>
          <w:bCs/>
        </w:rPr>
        <w:t>总是</w:t>
      </w:r>
      <w:r w:rsidR="000F1BB2" w:rsidRPr="000F1BB2">
        <w:rPr>
          <w:rFonts w:hint="eastAsia"/>
          <w:bCs/>
        </w:rPr>
        <w:t>0</w:t>
      </w:r>
      <w:r w:rsidR="000F1BB2">
        <w:rPr>
          <w:rFonts w:hint="eastAsia"/>
          <w:bCs/>
        </w:rPr>
        <w:t>。</w:t>
      </w:r>
      <w:r w:rsidR="000F1BB2" w:rsidRPr="002768A2">
        <w:rPr>
          <w:bCs/>
          <w:sz w:val="18"/>
          <w:szCs w:val="18"/>
          <w:rPrChange w:id="52" w:author="Xi Lifeng" w:date="2024-02-17T12:39:00Z">
            <w:rPr>
              <w:bCs/>
            </w:rPr>
          </w:rPrChange>
        </w:rPr>
        <w:fldChar w:fldCharType="begin"/>
      </w:r>
      <w:r w:rsidR="000F1BB2" w:rsidRPr="002768A2">
        <w:rPr>
          <w:bCs/>
          <w:sz w:val="18"/>
          <w:szCs w:val="18"/>
          <w:rPrChange w:id="53" w:author="Xi Lifeng" w:date="2024-02-17T12:39:00Z">
            <w:rPr>
              <w:bCs/>
            </w:rPr>
          </w:rPrChange>
        </w:rPr>
        <w:instrText xml:space="preserve"> REF _Ref157788282 \r \h </w:instrText>
      </w:r>
      <w:r w:rsidR="002768A2">
        <w:rPr>
          <w:bCs/>
          <w:sz w:val="18"/>
          <w:szCs w:val="18"/>
        </w:rPr>
        <w:instrText xml:space="preserve"> \* MERGEFORMAT </w:instrText>
      </w:r>
      <w:r w:rsidR="000F1BB2" w:rsidRPr="002768A2">
        <w:rPr>
          <w:bCs/>
          <w:sz w:val="18"/>
          <w:szCs w:val="18"/>
          <w:rPrChange w:id="54" w:author="Xi Lifeng" w:date="2024-02-17T12:39:00Z">
            <w:rPr>
              <w:bCs/>
              <w:sz w:val="18"/>
              <w:szCs w:val="18"/>
            </w:rPr>
          </w:rPrChange>
        </w:rPr>
      </w:r>
      <w:r w:rsidR="000F1BB2" w:rsidRPr="002768A2">
        <w:rPr>
          <w:bCs/>
          <w:sz w:val="18"/>
          <w:szCs w:val="18"/>
          <w:rPrChange w:id="55" w:author="Xi Lifeng" w:date="2024-02-17T12:39:00Z">
            <w:rPr>
              <w:bCs/>
            </w:rPr>
          </w:rPrChange>
        </w:rPr>
        <w:fldChar w:fldCharType="separate"/>
      </w:r>
      <w:r w:rsidR="000F1BB2" w:rsidRPr="002768A2">
        <w:rPr>
          <w:rFonts w:hint="eastAsia"/>
          <w:bCs/>
          <w:sz w:val="18"/>
          <w:szCs w:val="18"/>
          <w:rPrChange w:id="56" w:author="Xi Lifeng" w:date="2024-02-17T12:39:00Z">
            <w:rPr>
              <w:rFonts w:hint="eastAsia"/>
              <w:bCs/>
            </w:rPr>
          </w:rPrChange>
        </w:rPr>
        <w:t>表</w:t>
      </w:r>
      <w:r w:rsidR="000F1BB2" w:rsidRPr="002768A2">
        <w:rPr>
          <w:bCs/>
          <w:sz w:val="18"/>
          <w:szCs w:val="18"/>
          <w:rPrChange w:id="57" w:author="Xi Lifeng" w:date="2024-02-17T12:39:00Z">
            <w:rPr>
              <w:bCs/>
            </w:rPr>
          </w:rPrChange>
        </w:rPr>
        <w:t>1-9</w:t>
      </w:r>
      <w:r w:rsidR="000F1BB2" w:rsidRPr="002768A2">
        <w:rPr>
          <w:bCs/>
          <w:sz w:val="18"/>
          <w:szCs w:val="18"/>
          <w:rPrChange w:id="58" w:author="Xi Lifeng" w:date="2024-02-17T12:39:00Z">
            <w:rPr>
              <w:bCs/>
            </w:rPr>
          </w:rPrChange>
        </w:rPr>
        <w:fldChar w:fldCharType="end"/>
      </w:r>
      <w:r w:rsidR="000F1BB2">
        <w:rPr>
          <w:rFonts w:hint="eastAsia"/>
          <w:bCs/>
        </w:rPr>
        <w:t>里</w:t>
      </w:r>
      <w:r w:rsidR="000F1BB2" w:rsidRPr="0063331E">
        <w:rPr>
          <w:rFonts w:hint="eastAsia"/>
          <w:bCs/>
        </w:rPr>
        <w:t>offset&lt;&lt;1</w:t>
      </w:r>
      <w:r w:rsidR="000F1BB2">
        <w:rPr>
          <w:rFonts w:hint="eastAsia"/>
          <w:bCs/>
        </w:rPr>
        <w:t>表示</w:t>
      </w:r>
      <w:r w:rsidR="000F1BB2" w:rsidRPr="0063331E">
        <w:rPr>
          <w:rFonts w:hint="eastAsia"/>
          <w:bCs/>
        </w:rPr>
        <w:t>将</w:t>
      </w:r>
      <w:r w:rsidR="000F1BB2" w:rsidRPr="0063331E">
        <w:rPr>
          <w:rFonts w:hint="eastAsia"/>
          <w:bCs/>
        </w:rPr>
        <w:t>offset</w:t>
      </w:r>
      <w:r w:rsidR="000F1BB2">
        <w:rPr>
          <w:rFonts w:hint="eastAsia"/>
          <w:bCs/>
        </w:rPr>
        <w:t>左移</w:t>
      </w:r>
      <w:r w:rsidR="000F1BB2">
        <w:rPr>
          <w:rFonts w:hint="eastAsia"/>
          <w:bCs/>
        </w:rPr>
        <w:t>1</w:t>
      </w:r>
      <w:r w:rsidR="000F1BB2">
        <w:rPr>
          <w:rFonts w:hint="eastAsia"/>
          <w:bCs/>
        </w:rPr>
        <w:t>位使得</w:t>
      </w:r>
      <w:r w:rsidR="000F1BB2" w:rsidRPr="0063331E">
        <w:rPr>
          <w:rFonts w:hint="eastAsia"/>
          <w:bCs/>
        </w:rPr>
        <w:t>最低位置</w:t>
      </w:r>
      <w:r w:rsidR="000F1BB2" w:rsidRPr="0063331E">
        <w:rPr>
          <w:rFonts w:hint="eastAsia"/>
          <w:bCs/>
        </w:rPr>
        <w:t>0</w:t>
      </w:r>
      <w:r w:rsidR="000F1BB2" w:rsidRPr="0063331E">
        <w:rPr>
          <w:rFonts w:hint="eastAsia"/>
          <w:bCs/>
        </w:rPr>
        <w:t>，</w:t>
      </w:r>
      <w:r w:rsidR="000F1BB2">
        <w:rPr>
          <w:rFonts w:hint="eastAsia"/>
          <w:bCs/>
        </w:rPr>
        <w:t>从而</w:t>
      </w:r>
      <w:r w:rsidR="000F1BB2" w:rsidRPr="0063331E">
        <w:rPr>
          <w:rFonts w:hint="eastAsia"/>
          <w:bCs/>
        </w:rPr>
        <w:t>保证</w:t>
      </w:r>
      <w:r w:rsidR="000F1BB2">
        <w:rPr>
          <w:rFonts w:hint="eastAsia"/>
          <w:bCs/>
        </w:rPr>
        <w:t>地址按照</w:t>
      </w:r>
      <w:r w:rsidR="000F1BB2">
        <w:rPr>
          <w:rFonts w:hint="eastAsia"/>
          <w:bCs/>
        </w:rPr>
        <w:t>2</w:t>
      </w:r>
      <w:r w:rsidR="000F1BB2" w:rsidRPr="0063331E">
        <w:rPr>
          <w:rFonts w:hint="eastAsia"/>
          <w:bCs/>
        </w:rPr>
        <w:t>字节对齐</w:t>
      </w:r>
      <w:r w:rsidR="000F1BB2">
        <w:rPr>
          <w:rFonts w:hint="eastAsia"/>
          <w:bCs/>
        </w:rPr>
        <w:t>。</w:t>
      </w:r>
      <w:r w:rsidR="00496207">
        <w:rPr>
          <w:rFonts w:hint="eastAsia"/>
          <w:bCs/>
        </w:rPr>
        <w:t>I</w:t>
      </w:r>
      <w:r w:rsidR="00496207" w:rsidRPr="00894806">
        <w:rPr>
          <w:rFonts w:hint="eastAsia"/>
          <w:bCs/>
        </w:rPr>
        <w:t>型格式的</w:t>
      </w:r>
      <w:proofErr w:type="spellStart"/>
      <w:r w:rsidR="00496207" w:rsidRPr="00894806">
        <w:rPr>
          <w:rFonts w:hint="eastAsia"/>
        </w:rPr>
        <w:t>jalr</w:t>
      </w:r>
      <w:proofErr w:type="spellEnd"/>
      <w:r w:rsidR="00496207" w:rsidRPr="00894806">
        <w:rPr>
          <w:rFonts w:hint="eastAsia"/>
        </w:rPr>
        <w:t xml:space="preserve"> rd,offset12(rs1)</w:t>
      </w:r>
      <w:r w:rsidR="00496207">
        <w:rPr>
          <w:rFonts w:hint="eastAsia"/>
        </w:rPr>
        <w:t>并不执行</w:t>
      </w:r>
      <w:r w:rsidR="00496207" w:rsidRPr="0063331E">
        <w:rPr>
          <w:rFonts w:hint="eastAsia"/>
          <w:bCs/>
        </w:rPr>
        <w:t>offset&lt;&lt;1</w:t>
      </w:r>
      <w:r w:rsidR="00496207">
        <w:rPr>
          <w:rFonts w:hint="eastAsia"/>
        </w:rPr>
        <w:t>，</w:t>
      </w:r>
      <w:del w:id="59" w:author="Xi Lifeng" w:date="2024-02-17T12:45:00Z">
        <w:r w:rsidR="00496207" w:rsidDel="00FF26F0">
          <w:rPr>
            <w:rFonts w:hint="eastAsia"/>
          </w:rPr>
          <w:delText>因为</w:delText>
        </w:r>
        <w:r w:rsidR="00496207" w:rsidDel="00FF26F0">
          <w:rPr>
            <w:rFonts w:hint="eastAsia"/>
          </w:rPr>
          <w:delText>I</w:delText>
        </w:r>
        <w:r w:rsidR="00496207" w:rsidDel="00FF26F0">
          <w:rPr>
            <w:rFonts w:hint="eastAsia"/>
          </w:rPr>
          <w:delText>型格式的</w:delText>
        </w:r>
        <w:r w:rsidR="00496207" w:rsidDel="00FF26F0">
          <w:rPr>
            <w:rFonts w:hint="eastAsia"/>
          </w:rPr>
          <w:delText>o</w:delText>
        </w:r>
        <w:r w:rsidR="00496207" w:rsidDel="00FF26F0">
          <w:delText>f</w:delText>
        </w:r>
      </w:del>
      <w:del w:id="60" w:author="Xi Lifeng" w:date="2024-02-17T12:46:00Z">
        <w:r w:rsidR="00496207" w:rsidDel="00FF26F0">
          <w:delText>fset</w:delText>
        </w:r>
        <w:r w:rsidR="00496207" w:rsidDel="00FF26F0">
          <w:rPr>
            <w:rFonts w:hint="eastAsia"/>
          </w:rPr>
          <w:delText>下标最低位是</w:delText>
        </w:r>
        <w:r w:rsidR="00496207" w:rsidDel="00FF26F0">
          <w:rPr>
            <w:rFonts w:hint="eastAsia"/>
          </w:rPr>
          <w:delText>0</w:delText>
        </w:r>
        <w:r w:rsidR="00496207" w:rsidDel="00FF26F0">
          <w:rPr>
            <w:rFonts w:hint="eastAsia"/>
          </w:rPr>
          <w:delText>，因此</w:delText>
        </w:r>
        <w:r w:rsidR="00496207" w:rsidDel="00FF26F0">
          <w:delText>offset</w:delText>
        </w:r>
        <w:r w:rsidR="00496207" w:rsidDel="00FF26F0">
          <w:rPr>
            <w:rFonts w:hint="eastAsia"/>
          </w:rPr>
          <w:delText>不需要左移一位，</w:delText>
        </w:r>
      </w:del>
      <w:r w:rsidR="00496207">
        <w:rPr>
          <w:rFonts w:hint="eastAsia"/>
        </w:rPr>
        <w:t>而是</w:t>
      </w:r>
      <w:ins w:id="61" w:author="Xi Lifeng" w:date="2024-02-17T12:47:00Z">
        <w:r w:rsidR="006B1CB4">
          <w:rPr>
            <w:rFonts w:hint="eastAsia"/>
          </w:rPr>
          <w:t>将转移地址</w:t>
        </w:r>
      </w:ins>
      <w:r w:rsidR="00840D1E">
        <w:rPr>
          <w:rFonts w:hint="eastAsia"/>
        </w:rPr>
        <w:t>通过</w:t>
      </w:r>
      <w:r w:rsidR="00840D1E">
        <w:rPr>
          <w:rFonts w:hint="eastAsia"/>
        </w:rPr>
        <w:t>&amp;</w:t>
      </w:r>
      <w:r w:rsidR="00840D1E">
        <w:rPr>
          <w:rFonts w:hint="eastAsia"/>
        </w:rPr>
        <w:t>～</w:t>
      </w:r>
      <w:r w:rsidR="00840D1E">
        <w:rPr>
          <w:rFonts w:hint="eastAsia"/>
        </w:rPr>
        <w:t>1</w:t>
      </w:r>
      <w:r w:rsidR="00840D1E">
        <w:rPr>
          <w:rFonts w:hint="eastAsia"/>
        </w:rPr>
        <w:t>运算来</w:t>
      </w:r>
      <w:ins w:id="62" w:author="Xi Lifeng" w:date="2024-02-17T12:47:00Z">
        <w:r w:rsidR="006B1CB4">
          <w:rPr>
            <w:rFonts w:hint="eastAsia"/>
          </w:rPr>
          <w:t>置</w:t>
        </w:r>
      </w:ins>
      <w:del w:id="63" w:author="Xi Lifeng" w:date="2024-02-17T12:47:00Z">
        <w:r w:rsidR="00840D1E" w:rsidDel="006B1CB4">
          <w:rPr>
            <w:rFonts w:hint="eastAsia"/>
          </w:rPr>
          <w:delText>将转移</w:delText>
        </w:r>
        <w:r w:rsidR="00496207" w:rsidDel="006B1CB4">
          <w:rPr>
            <w:rFonts w:hint="eastAsia"/>
          </w:rPr>
          <w:delText>地址</w:delText>
        </w:r>
        <w:r w:rsidR="00840D1E" w:rsidDel="006B1CB4">
          <w:rPr>
            <w:rFonts w:hint="eastAsia"/>
          </w:rPr>
          <w:delText>的</w:delText>
        </w:r>
      </w:del>
      <w:r w:rsidR="00496207">
        <w:rPr>
          <w:rFonts w:hint="eastAsia"/>
        </w:rPr>
        <w:t>最低位</w:t>
      </w:r>
      <w:del w:id="64" w:author="Xi Lifeng" w:date="2024-02-17T12:47:00Z">
        <w:r w:rsidR="00840D1E" w:rsidDel="006B1CB4">
          <w:rPr>
            <w:rFonts w:hint="eastAsia"/>
          </w:rPr>
          <w:delText>置</w:delText>
        </w:r>
      </w:del>
      <w:r w:rsidR="00496207">
        <w:rPr>
          <w:rFonts w:hint="eastAsia"/>
        </w:rPr>
        <w:t>为</w:t>
      </w:r>
      <w:r w:rsidR="00496207">
        <w:rPr>
          <w:rFonts w:hint="eastAsia"/>
        </w:rPr>
        <w:t>0</w:t>
      </w:r>
      <w:r w:rsidR="00496207">
        <w:rPr>
          <w:rFonts w:hint="eastAsia"/>
        </w:rPr>
        <w:t>，从而保证</w:t>
      </w:r>
      <w:r w:rsidR="00496207">
        <w:rPr>
          <w:rFonts w:hint="eastAsia"/>
          <w:bCs/>
        </w:rPr>
        <w:t>地址按照</w:t>
      </w:r>
      <w:r w:rsidR="00496207">
        <w:rPr>
          <w:rFonts w:hint="eastAsia"/>
          <w:bCs/>
        </w:rPr>
        <w:t>2</w:t>
      </w:r>
      <w:r w:rsidR="00496207" w:rsidRPr="0063331E">
        <w:rPr>
          <w:rFonts w:hint="eastAsia"/>
          <w:bCs/>
        </w:rPr>
        <w:t>字节对齐</w:t>
      </w:r>
      <w:r w:rsidR="00496207">
        <w:rPr>
          <w:rFonts w:hint="eastAsia"/>
          <w:bCs/>
        </w:rPr>
        <w:t>。</w:t>
      </w:r>
    </w:p>
    <w:p w14:paraId="6D7F5CCA" w14:textId="42DE2670" w:rsidR="00A9630F" w:rsidRPr="00A9630F" w:rsidRDefault="00A9630F" w:rsidP="008F398B">
      <w:pPr>
        <w:pStyle w:val="a3"/>
        <w:ind w:firstLine="420"/>
      </w:pPr>
      <w:r>
        <w:rPr>
          <w:rFonts w:hint="eastAsia"/>
          <w:bCs/>
        </w:rPr>
        <w:t>从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_Ref157788282 \r \h</w:instrText>
      </w:r>
      <w:r w:rsidR="002310CF">
        <w:rPr>
          <w:bCs/>
        </w:rPr>
        <w:instrText xml:space="preserve">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1-9</w:t>
      </w:r>
      <w:r w:rsidR="002310CF">
        <w:rPr>
          <w:bCs/>
        </w:rPr>
        <w:fldChar w:fldCharType="end"/>
      </w:r>
      <w:r>
        <w:rPr>
          <w:rFonts w:hint="eastAsia"/>
          <w:bCs/>
        </w:rPr>
        <w:t>可知，</w:t>
      </w:r>
      <w:r>
        <w:rPr>
          <w:rFonts w:hint="eastAsia"/>
          <w:bCs/>
        </w:rPr>
        <w:t>B</w:t>
      </w:r>
      <w:r>
        <w:rPr>
          <w:rFonts w:hint="eastAsia"/>
          <w:bCs/>
        </w:rPr>
        <w:t>型格式的转移指令都是条件转移指令；</w:t>
      </w:r>
      <w:r>
        <w:rPr>
          <w:rFonts w:hint="eastAsia"/>
          <w:bCs/>
        </w:rPr>
        <w:t>I</w:t>
      </w:r>
      <w:r>
        <w:rPr>
          <w:rFonts w:hint="eastAsia"/>
          <w:bCs/>
        </w:rPr>
        <w:t>型和</w:t>
      </w:r>
      <w:r>
        <w:rPr>
          <w:rFonts w:hint="eastAsia"/>
          <w:bCs/>
        </w:rPr>
        <w:t>J</w:t>
      </w:r>
      <w:r>
        <w:rPr>
          <w:rFonts w:hint="eastAsia"/>
          <w:bCs/>
        </w:rPr>
        <w:t>型格式的转移指令都是无条件转移指令，其中，</w:t>
      </w:r>
      <w:proofErr w:type="spellStart"/>
      <w:r>
        <w:rPr>
          <w:bCs/>
        </w:rPr>
        <w:t>j</w:t>
      </w:r>
      <w:r w:rsidRPr="00A9630F">
        <w:rPr>
          <w:rFonts w:hint="eastAsia"/>
          <w:bCs/>
        </w:rPr>
        <w:t>al</w:t>
      </w:r>
      <w:proofErr w:type="spellEnd"/>
      <w:r>
        <w:rPr>
          <w:rFonts w:hint="eastAsia"/>
          <w:bCs/>
        </w:rPr>
        <w:t>指令</w:t>
      </w:r>
      <w:r w:rsidRPr="00A9630F">
        <w:rPr>
          <w:rFonts w:hint="eastAsia"/>
          <w:bCs/>
        </w:rPr>
        <w:t>用于子程序</w:t>
      </w:r>
      <w:r>
        <w:rPr>
          <w:rFonts w:hint="eastAsia"/>
          <w:bCs/>
        </w:rPr>
        <w:t>调用；</w:t>
      </w:r>
      <w:proofErr w:type="spellStart"/>
      <w:r w:rsidRPr="00A9630F">
        <w:rPr>
          <w:rFonts w:hint="eastAsia"/>
          <w:bCs/>
        </w:rPr>
        <w:t>jalr</w:t>
      </w:r>
      <w:proofErr w:type="spellEnd"/>
      <w:r w:rsidRPr="00A9630F">
        <w:rPr>
          <w:rFonts w:hint="eastAsia"/>
          <w:bCs/>
        </w:rPr>
        <w:t>指令用于子程序返回</w:t>
      </w:r>
      <w:r>
        <w:rPr>
          <w:rFonts w:hint="eastAsia"/>
          <w:bCs/>
        </w:rPr>
        <w:t>。</w:t>
      </w:r>
    </w:p>
    <w:p w14:paraId="5F9CE6F4" w14:textId="6DD95B6D" w:rsidR="00FB3425" w:rsidRPr="003B34EE" w:rsidRDefault="00FB3425">
      <w:pPr>
        <w:pStyle w:val="a1"/>
        <w:spacing w:before="78"/>
        <w:pPrChange w:id="65" w:author="Xi Lifeng" w:date="2024-02-20T12:39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 w:rsidRPr="003B34EE">
        <w:rPr>
          <w:rFonts w:hint="eastAsia"/>
        </w:rPr>
        <w:t xml:space="preserve"> </w:t>
      </w:r>
      <w:bookmarkStart w:id="66" w:name="_Ref157788282"/>
      <w:r w:rsidR="003B34EE" w:rsidRPr="003B34EE">
        <w:rPr>
          <w:rFonts w:hint="eastAsia"/>
        </w:rPr>
        <w:t>转移指令</w:t>
      </w:r>
      <w:bookmarkEnd w:id="66"/>
    </w:p>
    <w:tbl>
      <w:tblPr>
        <w:tblStyle w:val="53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134"/>
        <w:gridCol w:w="564"/>
        <w:gridCol w:w="572"/>
        <w:gridCol w:w="713"/>
        <w:gridCol w:w="1124"/>
        <w:gridCol w:w="861"/>
        <w:gridCol w:w="3113"/>
      </w:tblGrid>
      <w:tr w:rsidR="001112C2" w:rsidRPr="00A63C5F" w14:paraId="53A5D593" w14:textId="77777777" w:rsidTr="00111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54EE43A4" w14:textId="3BDBA52C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分支跳转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26105D" w:rsidRPr="00A63C5F" w14:paraId="27681494" w14:textId="77777777" w:rsidTr="0026105D">
        <w:trPr>
          <w:trHeight w:val="340"/>
        </w:trPr>
        <w:tc>
          <w:tcPr>
            <w:tcW w:w="8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1BFF50EE" w14:textId="77777777" w:rsidR="001112C2" w:rsidRPr="007B060E" w:rsidRDefault="001112C2" w:rsidP="00CF732D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CD07CD9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2681F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5E8D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539A3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10A10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BFEB9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E33C" w14:textId="77777777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B56171" w14:textId="086B3D42" w:rsidR="001112C2" w:rsidRPr="00A63C5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型格式分支跳转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26105D" w:rsidRPr="00A63C5F" w14:paraId="2BDA07FC" w14:textId="77777777" w:rsidTr="0026105D">
        <w:trPr>
          <w:trHeight w:val="340"/>
        </w:trPr>
        <w:tc>
          <w:tcPr>
            <w:tcW w:w="8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EEA343A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27354" w14:textId="69F19DF6" w:rsidR="001112C2" w:rsidRPr="00E9522F" w:rsidRDefault="00E9522F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F4AAF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10E5D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0EA1E" w14:textId="77777777" w:rsidR="001112C2" w:rsidRPr="00E9522F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23CB1" w14:textId="59107CEF" w:rsidR="001112C2" w:rsidRPr="00E9522F" w:rsidRDefault="00E9522F" w:rsidP="0065083B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E9522F">
              <w:rPr>
                <w:rFonts w:hint="eastAsia"/>
                <w:b/>
                <w:bCs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F2A32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59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61E" w14:textId="77777777" w:rsidR="001112C2" w:rsidRPr="00476949" w:rsidRDefault="001112C2" w:rsidP="0065083B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26105D" w:rsidRPr="00A63C5F" w14:paraId="19BBF035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11308" w14:textId="3821A21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beq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3F47F" w14:textId="7D554205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76C5" w14:textId="4AD2B3F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413BE" w14:textId="104E4E1E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6585B" w14:textId="27178A66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89079" w14:textId="0CAFC704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B3DB5" w14:textId="280AAB4C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A5AF3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if(rs1=rs2) then</w:t>
            </w:r>
          </w:p>
          <w:p w14:paraId="3226E8C1" w14:textId="3513A66C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 PC+SEXT64(</w:t>
            </w:r>
            <w:ins w:id="67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</w:t>
            </w:r>
            <w:r w:rsidR="00A73AE6">
              <w:rPr>
                <w:sz w:val="18"/>
                <w:szCs w:val="18"/>
              </w:rPr>
              <w:t>t</w:t>
            </w:r>
            <w:r w:rsidR="00496207">
              <w:rPr>
                <w:sz w:val="18"/>
                <w:szCs w:val="18"/>
              </w:rPr>
              <w:t>&lt;&lt;1</w:t>
            </w:r>
            <w:ins w:id="68" w:author="Xi Lifeng" w:date="2024-02-17T12:51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5642987A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AEEA7" w14:textId="0A54C45B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bne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26EDD" w14:textId="70FD9DDD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3C0DF" w14:textId="4C9E1A1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AE169" w14:textId="685B2F3B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64E09" w14:textId="0D2FCC98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A7C1" w14:textId="7DC894BE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C73F4" w14:textId="12FF3FB4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B8779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不相等时跳转：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≠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 then</w:t>
            </w:r>
          </w:p>
          <w:p w14:paraId="2FD9EC14" w14:textId="7662CE3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PC+SEXT64 (</w:t>
            </w:r>
            <w:ins w:id="69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0F1BB2">
              <w:rPr>
                <w:sz w:val="18"/>
                <w:szCs w:val="18"/>
              </w:rPr>
              <w:t>&lt;&lt;1</w:t>
            </w:r>
            <w:ins w:id="70" w:author="Xi Lifeng" w:date="2024-02-17T12:51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2A89B930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58A9" w14:textId="38A3146D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blt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62B27" w14:textId="63536439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25640" w14:textId="1138DB9E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C259" w14:textId="4D4DE80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95CB" w14:textId="40CA63A0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64ED5" w14:textId="2F5CD53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B232A" w14:textId="176D05B0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FEED4" w14:textId="77777777" w:rsidR="0052366E" w:rsidRPr="0052366E" w:rsidRDefault="0052366E" w:rsidP="0052366E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小于时跳转：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＜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rs2) then </w:t>
            </w:r>
          </w:p>
          <w:p w14:paraId="62351C40" w14:textId="5373119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PC+SEXT64 (</w:t>
            </w:r>
            <w:ins w:id="71" w:author="Xi Lifeng" w:date="2024-02-17T12:51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72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56E06635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148B8" w14:textId="2F32A4E7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bge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F9C40" w14:textId="44ED0DD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A2230" w14:textId="55395F87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E443C" w14:textId="15129723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C7F80" w14:textId="053CCC12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412D6" w14:textId="086D846B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38491" w14:textId="6C7DA0FC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5D284" w14:textId="77777777" w:rsidR="0052366E" w:rsidRPr="0052366E" w:rsidRDefault="0052366E" w:rsidP="0052366E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大于等于时跳转：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≥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 then</w:t>
            </w:r>
          </w:p>
          <w:p w14:paraId="4F219866" w14:textId="5E2EFBB9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PC+SEXT64 </w:t>
            </w:r>
            <w:del w:id="73" w:author="Dell" w:date="2024-02-04T17:52:00Z">
              <w:r w:rsidRPr="0052366E" w:rsidDel="00CF732D">
                <w:rPr>
                  <w:rFonts w:hint="eastAsia"/>
                  <w:sz w:val="18"/>
                  <w:szCs w:val="18"/>
                </w:rPr>
                <w:delText>(</w:delText>
              </w:r>
            </w:del>
            <w:ins w:id="74" w:author="Xi Lifeng" w:date="2024-02-17T12:42:00Z">
              <w:r w:rsidR="00FE19BC">
                <w:rPr>
                  <w:sz w:val="18"/>
                  <w:szCs w:val="18"/>
                </w:rPr>
                <w:t>(</w:t>
              </w:r>
            </w:ins>
            <w:ins w:id="75" w:author="Xi Lifeng" w:date="2024-02-17T12:52:00Z">
              <w:r w:rsidR="004626BA">
                <w:rPr>
                  <w:sz w:val="18"/>
                  <w:szCs w:val="18"/>
                </w:rPr>
                <w:t>{</w:t>
              </w:r>
            </w:ins>
            <w:ins w:id="76" w:author="Dell" w:date="2024-02-04T17:52:00Z">
              <w:del w:id="77" w:author="Xi Lifeng" w:date="2024-02-17T12:42:00Z">
                <w:r w:rsidR="00CF732D" w:rsidDel="00FE19BC">
                  <w:rPr>
                    <w:sz w:val="18"/>
                    <w:szCs w:val="18"/>
                  </w:rPr>
                  <w:delText>{</w:delText>
                </w:r>
              </w:del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78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ins w:id="79" w:author="Xi Lifeng" w:date="2024-02-17T12:42:00Z">
              <w:r w:rsidR="00FE19BC">
                <w:rPr>
                  <w:sz w:val="18"/>
                  <w:szCs w:val="18"/>
                </w:rPr>
                <w:t>)</w:t>
              </w:r>
            </w:ins>
            <w:ins w:id="80" w:author="Dell" w:date="2024-02-04T17:52:00Z">
              <w:del w:id="81" w:author="Xi Lifeng" w:date="2024-02-17T12:42:00Z">
                <w:r w:rsidR="00CF732D" w:rsidDel="00FE19BC">
                  <w:rPr>
                    <w:sz w:val="18"/>
                    <w:szCs w:val="18"/>
                  </w:rPr>
                  <w:delText>}</w:delText>
                </w:r>
              </w:del>
            </w:ins>
            <w:del w:id="82" w:author="Dell" w:date="2024-02-04T17:52:00Z">
              <w:r w:rsidRPr="0052366E" w:rsidDel="00CF732D">
                <w:rPr>
                  <w:rFonts w:hint="eastAsia"/>
                  <w:sz w:val="18"/>
                  <w:szCs w:val="18"/>
                </w:rPr>
                <w:delText>)</w:delText>
              </w:r>
            </w:del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26105D" w:rsidRPr="00A63C5F" w14:paraId="67F36322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A478A" w14:textId="07A8DBA5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bltu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74B5E" w14:textId="73FF099A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32938" w14:textId="1A204FC9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11B8B" w14:textId="64A188CA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A60F1" w14:textId="2409A51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5AEEE" w14:textId="211053C8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4AED5" w14:textId="0A6AD802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4216F" w14:textId="29554090" w:rsidR="0052366E" w:rsidRPr="002400DB" w:rsidRDefault="0052366E" w:rsidP="0026105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无符号比较小于时跳转：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＜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 then PC+SEXT64 (</w:t>
            </w:r>
            <w:ins w:id="83" w:author="Xi Lifeng" w:date="2024-02-17T12:52:00Z">
              <w:r w:rsidR="004626BA">
                <w:rPr>
                  <w:rFonts w:ascii="Times New Roman" w:hAnsi="Times New Roman" w:cs="Times New Roman"/>
                  <w:kern w:val="2"/>
                  <w:sz w:val="18"/>
                  <w:szCs w:val="18"/>
                </w:rPr>
                <w:t>{</w:t>
              </w:r>
            </w:ins>
            <w:proofErr w:type="spellStart"/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offse</w:t>
            </w:r>
            <w:proofErr w:type="spellEnd"/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&lt;&lt;1</w:t>
            </w:r>
            <w:ins w:id="84" w:author="Xi Lifeng" w:date="2024-02-17T12:52:00Z">
              <w:r w:rsidR="004626BA">
                <w:rPr>
                  <w:rFonts w:ascii="Times New Roman" w:hAnsi="Times New Roman" w:cs="Times New Roman"/>
                  <w:kern w:val="2"/>
                  <w:sz w:val="18"/>
                  <w:szCs w:val="18"/>
                </w:rPr>
                <w:t>}</w:t>
              </w:r>
            </w:ins>
            <w:del w:id="85" w:author="Xi Lifeng" w:date="2024-02-17T12:40:00Z">
              <w:r w:rsidRPr="0052366E" w:rsidDel="007D35F9">
                <w:rPr>
                  <w:rFonts w:ascii="Times New Roman" w:hAnsi="Times New Roman" w:cs="Times New Roman" w:hint="eastAsia"/>
                  <w:kern w:val="2"/>
                  <w:sz w:val="18"/>
                  <w:szCs w:val="18"/>
                </w:rPr>
                <w:delText>t</w:delText>
              </w:r>
            </w:del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  <w:tr w:rsidR="0026105D" w:rsidRPr="00A63C5F" w14:paraId="3F122F64" w14:textId="77777777" w:rsidTr="0026105D">
        <w:trPr>
          <w:trHeight w:val="340"/>
        </w:trPr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23C89" w14:textId="729C4871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bgeu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rs1,rs2,offset12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8FBEF" w14:textId="70940A70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offset[12|10:5]</w:t>
            </w:r>
          </w:p>
        </w:tc>
        <w:tc>
          <w:tcPr>
            <w:tcW w:w="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5C117" w14:textId="7A616066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D5658" w14:textId="04BC10AF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6575F" w14:textId="3DD8C525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2CF05" w14:textId="400FDF6D" w:rsidR="0052366E" w:rsidRPr="0026105D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26105D">
              <w:rPr>
                <w:rFonts w:hint="eastAsia"/>
                <w:sz w:val="15"/>
                <w:szCs w:val="15"/>
              </w:rPr>
              <w:t>offset[4:1|11]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E83A" w14:textId="3BFB4146" w:rsidR="0052366E" w:rsidRPr="0052366E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C5C6A" w14:textId="37349E8C" w:rsidR="0052366E" w:rsidRPr="002400DB" w:rsidRDefault="0052366E" w:rsidP="0052366E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无符号比较大于等于时跳转：</w:t>
            </w:r>
            <w:r w:rsidRPr="0052366E">
              <w:rPr>
                <w:rFonts w:hint="eastAsia"/>
                <w:sz w:val="18"/>
                <w:szCs w:val="18"/>
              </w:rPr>
              <w:t>if(rs1</w:t>
            </w:r>
            <w:r w:rsidRPr="0052366E">
              <w:rPr>
                <w:rFonts w:hint="eastAsia"/>
                <w:sz w:val="18"/>
                <w:szCs w:val="18"/>
              </w:rPr>
              <w:t>≥</w:t>
            </w:r>
            <w:r w:rsidRPr="0052366E">
              <w:rPr>
                <w:rFonts w:hint="eastAsia"/>
                <w:sz w:val="18"/>
                <w:szCs w:val="18"/>
              </w:rPr>
              <w:t>rs2) then  PC+SEXT64 (</w:t>
            </w:r>
            <w:ins w:id="86" w:author="Xi Lifeng" w:date="2024-02-17T12:52:00Z">
              <w:r w:rsidR="004626BA">
                <w:rPr>
                  <w:sz w:val="18"/>
                  <w:szCs w:val="18"/>
                </w:rPr>
                <w:t>{</w:t>
              </w:r>
            </w:ins>
            <w:r w:rsidRPr="0052366E">
              <w:rPr>
                <w:rFonts w:hint="eastAsia"/>
                <w:sz w:val="18"/>
                <w:szCs w:val="18"/>
              </w:rPr>
              <w:t>offset</w:t>
            </w:r>
            <w:r w:rsidR="00496207">
              <w:rPr>
                <w:sz w:val="18"/>
                <w:szCs w:val="18"/>
              </w:rPr>
              <w:t>&lt;&lt;1</w:t>
            </w:r>
            <w:ins w:id="87" w:author="Xi Lifeng" w:date="2024-02-17T12:52:00Z">
              <w:r w:rsidR="004626BA">
                <w:rPr>
                  <w:sz w:val="18"/>
                  <w:szCs w:val="18"/>
                </w:rPr>
                <w:t>}</w:t>
              </w:r>
            </w:ins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</w:tbl>
    <w:tbl>
      <w:tblPr>
        <w:tblStyle w:val="ae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851"/>
        <w:gridCol w:w="5103"/>
      </w:tblGrid>
      <w:tr w:rsidR="00054B7F" w:rsidRPr="00DB7784" w14:paraId="2C5895D8" w14:textId="77777777" w:rsidTr="00FB3425">
        <w:trPr>
          <w:trHeight w:val="340"/>
        </w:trPr>
        <w:tc>
          <w:tcPr>
            <w:tcW w:w="97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B6FAF" w14:textId="2A44D959" w:rsidR="00054B7F" w:rsidRPr="00DB7784" w:rsidRDefault="00FB3425" w:rsidP="00942214">
            <w:pPr>
              <w:widowControl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</w:t>
            </w:r>
            <w:r w:rsidR="00054B7F">
              <w:rPr>
                <w:rFonts w:hint="eastAsia"/>
                <w:b/>
                <w:sz w:val="18"/>
                <w:szCs w:val="18"/>
              </w:rPr>
              <w:t>跳转和链接</w:t>
            </w:r>
            <w:r w:rsidR="00054B7F" w:rsidRPr="00DB7784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054B7F" w:rsidRPr="00DB7784" w14:paraId="169AD31E" w14:textId="77777777" w:rsidTr="00FB3425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95051" w14:textId="77777777" w:rsidR="00054B7F" w:rsidRPr="0009333E" w:rsidRDefault="00054B7F" w:rsidP="000876E7">
            <w:pPr>
              <w:widowControl/>
              <w:adjustRightInd w:val="0"/>
              <w:snapToGrid w:val="0"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120B0CE5" w14:textId="77777777" w:rsidR="00054B7F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</w:p>
          <w:p w14:paraId="4CFA5C05" w14:textId="77777777" w:rsidR="00054B7F" w:rsidRDefault="00054B7F" w:rsidP="00942214">
            <w:pPr>
              <w:widowControl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919D0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b/>
                <w:bCs/>
                <w:sz w:val="18"/>
                <w:szCs w:val="18"/>
              </w:rPr>
              <w:t>20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61500CEA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570C4A5E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C07AFA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10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8DDE6E" w14:textId="07F61393" w:rsidR="00054B7F" w:rsidRPr="00DB7784" w:rsidRDefault="00054B7F" w:rsidP="009422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054B7F" w:rsidRPr="00DB7784" w14:paraId="58501C5D" w14:textId="77777777" w:rsidTr="00FB3425">
        <w:trPr>
          <w:trHeight w:val="34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1DF5E" w14:textId="77777777" w:rsidR="00054B7F" w:rsidRPr="00DB7784" w:rsidRDefault="00054B7F" w:rsidP="00942214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02FF33" w14:textId="5F0DDC72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ffset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03053082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07AFA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79228AC5" w14:textId="77777777" w:rsidR="00054B7F" w:rsidRPr="00C07AFA" w:rsidRDefault="00054B7F" w:rsidP="0094221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07AFA">
              <w:rPr>
                <w:rFonts w:hint="eastAsia"/>
                <w:b/>
                <w:bCs/>
                <w:sz w:val="18"/>
                <w:szCs w:val="18"/>
              </w:rPr>
              <w:t>o</w:t>
            </w:r>
            <w:r w:rsidRPr="00C07AFA">
              <w:rPr>
                <w:b/>
                <w:bCs/>
                <w:sz w:val="18"/>
                <w:szCs w:val="18"/>
              </w:rPr>
              <w:t>pcode</w:t>
            </w:r>
          </w:p>
        </w:tc>
        <w:tc>
          <w:tcPr>
            <w:tcW w:w="5103" w:type="dxa"/>
            <w:vMerge/>
            <w:tcMar>
              <w:left w:w="0" w:type="dxa"/>
              <w:right w:w="0" w:type="dxa"/>
            </w:tcMar>
            <w:vAlign w:val="center"/>
          </w:tcPr>
          <w:p w14:paraId="3D329377" w14:textId="77777777" w:rsidR="00054B7F" w:rsidRPr="00DB7784" w:rsidRDefault="00054B7F" w:rsidP="00942214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054B7F" w:rsidRPr="00DB7784" w14:paraId="63C53CC3" w14:textId="77777777" w:rsidTr="00FB3425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F75A" w14:textId="5C498A03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054B7F">
              <w:rPr>
                <w:rFonts w:hint="eastAsia"/>
                <w:sz w:val="18"/>
                <w:szCs w:val="18"/>
              </w:rPr>
              <w:t>jal</w:t>
            </w:r>
            <w:proofErr w:type="spellEnd"/>
            <w:r w:rsidRPr="00054B7F">
              <w:rPr>
                <w:rFonts w:hint="eastAsia"/>
                <w:sz w:val="18"/>
                <w:szCs w:val="18"/>
              </w:rPr>
              <w:t xml:space="preserve"> rd,offset20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9E9D2" w14:textId="1EE6B265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054B7F">
              <w:rPr>
                <w:rFonts w:hint="eastAsia"/>
                <w:sz w:val="18"/>
                <w:szCs w:val="18"/>
              </w:rPr>
              <w:t>offset[20|10:1|11|19:12]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14:paraId="3EDC0AFC" w14:textId="79AAB5D7" w:rsidR="00054B7F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054B7F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A9E3C64" w14:textId="4970E99A" w:rsidR="00054B7F" w:rsidRPr="00DB7784" w:rsidRDefault="00054B7F" w:rsidP="00054B7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054B7F">
              <w:rPr>
                <w:rFonts w:hint="eastAsia"/>
                <w:sz w:val="18"/>
                <w:szCs w:val="18"/>
              </w:rPr>
              <w:t>1101111</w:t>
            </w:r>
          </w:p>
        </w:tc>
        <w:tc>
          <w:tcPr>
            <w:tcW w:w="5103" w:type="dxa"/>
            <w:tcMar>
              <w:left w:w="0" w:type="dxa"/>
              <w:right w:w="0" w:type="dxa"/>
            </w:tcMar>
            <w:vAlign w:val="center"/>
          </w:tcPr>
          <w:p w14:paraId="5B76486C" w14:textId="31CEFCF9" w:rsidR="00054B7F" w:rsidRPr="00DB7784" w:rsidRDefault="00054B7F" w:rsidP="00054B7F">
            <w:pPr>
              <w:pStyle w:val="a9"/>
              <w:spacing w:before="0" w:beforeAutospacing="0" w:after="0" w:afterAutospacing="0" w:line="312" w:lineRule="exact"/>
              <w:ind w:firstLine="202"/>
              <w:rPr>
                <w:sz w:val="18"/>
                <w:szCs w:val="18"/>
              </w:rPr>
            </w:pP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相对跳转并链接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PC+SEXT64(offset</w:t>
            </w:r>
            <w:r w:rsidR="00496207">
              <w:rPr>
                <w:rFonts w:ascii="Times New Roman" w:hAnsi="Times New Roman" w:cs="Times New Roman"/>
                <w:kern w:val="2"/>
                <w:sz w:val="18"/>
                <w:szCs w:val="18"/>
              </w:rPr>
              <w:t>&lt;&lt;1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tbl>
      <w:tblPr>
        <w:tblStyle w:val="1f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710"/>
        <w:gridCol w:w="849"/>
        <w:gridCol w:w="712"/>
        <w:gridCol w:w="847"/>
        <w:gridCol w:w="3733"/>
      </w:tblGrid>
      <w:tr w:rsidR="00054B7F" w:rsidRPr="008D7D53" w14:paraId="7C515E11" w14:textId="77777777" w:rsidTr="00FB3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5C17136F" w14:textId="20A9C07F" w:rsidR="00054B7F" w:rsidRPr="00B7765B" w:rsidRDefault="00FB3425" w:rsidP="00942214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lastRenderedPageBreak/>
              <w:t>I 型</w:t>
            </w:r>
            <w:r w:rsidR="00054B7F" w:rsidRPr="00054B7F">
              <w:rPr>
                <w:rFonts w:hint="eastAsia"/>
                <w:bCs w:val="0"/>
                <w:sz w:val="18"/>
                <w:szCs w:val="18"/>
              </w:rPr>
              <w:t>跳转和链接</w:t>
            </w:r>
            <w:r w:rsidR="00054B7F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指令</w:t>
            </w:r>
          </w:p>
        </w:tc>
      </w:tr>
      <w:tr w:rsidR="00FB3425" w:rsidRPr="008D7D53" w14:paraId="492BFC3E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 w:val="restart"/>
            <w:tcBorders>
              <w:tl2br w:val="single" w:sz="4" w:space="0" w:color="auto"/>
            </w:tcBorders>
          </w:tcPr>
          <w:p w14:paraId="58929CB9" w14:textId="77777777" w:rsidR="00054B7F" w:rsidRPr="0009333E" w:rsidRDefault="00054B7F" w:rsidP="00942214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0B934A70" w14:textId="77777777" w:rsidR="00054B7F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2C9B6D60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649" w:type="pct"/>
            <w:vAlign w:val="center"/>
          </w:tcPr>
          <w:p w14:paraId="61BFC8AD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vAlign w:val="center"/>
          </w:tcPr>
          <w:p w14:paraId="158275A8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2" w:type="pct"/>
            <w:vAlign w:val="center"/>
          </w:tcPr>
          <w:p w14:paraId="48E87B9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2" w:type="pct"/>
            <w:vAlign w:val="center"/>
          </w:tcPr>
          <w:p w14:paraId="19D9DCE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31" w:type="pct"/>
            <w:vAlign w:val="center"/>
          </w:tcPr>
          <w:p w14:paraId="55FC07E5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99" w:type="pct"/>
            <w:vMerge w:val="restart"/>
            <w:vAlign w:val="center"/>
          </w:tcPr>
          <w:p w14:paraId="40C7B9B4" w14:textId="67B5491F" w:rsidR="00054B7F" w:rsidRPr="00B7765B" w:rsidRDefault="00054B7F" w:rsidP="00942214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>
              <w:rPr>
                <w:rFonts w:hint="eastAsia"/>
                <w:b/>
                <w:bCs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FB3425" w:rsidRPr="008D7D53" w14:paraId="612119E0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/>
            <w:tcBorders>
              <w:tl2br w:val="single" w:sz="4" w:space="0" w:color="auto"/>
            </w:tcBorders>
            <w:vAlign w:val="center"/>
          </w:tcPr>
          <w:p w14:paraId="3778A5CC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" w:type="pct"/>
            <w:vAlign w:val="center"/>
          </w:tcPr>
          <w:p w14:paraId="2A7D63B2" w14:textId="7456226A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vAlign w:val="center"/>
          </w:tcPr>
          <w:p w14:paraId="27665C50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1CF028D4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vAlign w:val="center"/>
          </w:tcPr>
          <w:p w14:paraId="445B1698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757EAD4B" w14:textId="77777777" w:rsidR="00054B7F" w:rsidRPr="00B7765B" w:rsidRDefault="00054B7F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9" w:type="pct"/>
            <w:vMerge/>
            <w:vAlign w:val="center"/>
          </w:tcPr>
          <w:p w14:paraId="17CAFB8D" w14:textId="77777777" w:rsidR="00054B7F" w:rsidRPr="00B7765B" w:rsidRDefault="00054B7F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FB3425" w:rsidRPr="008D7D53" w14:paraId="7C1D7834" w14:textId="77777777" w:rsidTr="00FB34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Align w:val="center"/>
          </w:tcPr>
          <w:p w14:paraId="4DEA956B" w14:textId="6937C1B8" w:rsidR="00FB3425" w:rsidRPr="00FB3425" w:rsidRDefault="00FB3425" w:rsidP="00FB3425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jalr</w:t>
            </w:r>
            <w:proofErr w:type="spell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 xml:space="preserve"> rd,offset12(rs1)</w:t>
            </w:r>
          </w:p>
        </w:tc>
        <w:tc>
          <w:tcPr>
            <w:tcW w:w="649" w:type="pct"/>
            <w:vAlign w:val="center"/>
          </w:tcPr>
          <w:p w14:paraId="3B730B0E" w14:textId="42C21AF7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offset[11:0]</w:t>
            </w:r>
          </w:p>
        </w:tc>
        <w:tc>
          <w:tcPr>
            <w:tcW w:w="361" w:type="pct"/>
            <w:vAlign w:val="center"/>
          </w:tcPr>
          <w:p w14:paraId="477BE21D" w14:textId="7F19B78E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769E5E0E" w14:textId="5C609D8B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vAlign w:val="center"/>
          </w:tcPr>
          <w:p w14:paraId="348B3207" w14:textId="77B42FF8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5B0B0298" w14:textId="7F976DE6" w:rsidR="00FB3425" w:rsidRPr="00B7765B" w:rsidRDefault="00FB3425" w:rsidP="00FB3425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1100111</w:t>
            </w:r>
          </w:p>
        </w:tc>
        <w:tc>
          <w:tcPr>
            <w:tcW w:w="1899" w:type="pct"/>
            <w:vAlign w:val="center"/>
          </w:tcPr>
          <w:p w14:paraId="6BBE7518" w14:textId="3E59AEF8" w:rsidR="00FB3425" w:rsidRPr="00FB3425" w:rsidRDefault="00FB3425" w:rsidP="00FB3425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寄存器相对跳转并链接，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12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位偏移量经符号扩展后与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相加，将得到的地址最低位置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后置入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</w:t>
            </w:r>
          </w:p>
          <w:p w14:paraId="5D1EA7F0" w14:textId="5978BBEC" w:rsidR="00FB3425" w:rsidRPr="00B7765B" w:rsidRDefault="00FB3425" w:rsidP="00FB3425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(rs1+SEXT64(offset12)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&amp;~1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p w14:paraId="03F275BF" w14:textId="1F3DE8FF" w:rsidR="004362DF" w:rsidRDefault="004362DF">
      <w:pPr>
        <w:pStyle w:val="4"/>
        <w:pPrChange w:id="88" w:author="Xi Lifeng" w:date="2024-02-20T12:40:00Z">
          <w:pPr>
            <w:widowControl/>
            <w:spacing w:line="400" w:lineRule="exact"/>
            <w:ind w:firstLineChars="215" w:firstLine="453"/>
          </w:pPr>
        </w:pPrChange>
      </w:pPr>
      <w:del w:id="89" w:author="Xi Lifeng" w:date="2024-02-20T12:40:00Z">
        <w:r w:rsidDel="00AA2432">
          <w:delText>4</w:delText>
        </w:r>
        <w:r w:rsidDel="00AA2432">
          <w:rPr>
            <w:rFonts w:hint="eastAsia"/>
          </w:rPr>
          <w:delText>、</w:delText>
        </w:r>
      </w:del>
      <w:r>
        <w:rPr>
          <w:rFonts w:hint="eastAsia"/>
        </w:rPr>
        <w:t>控制状态类指令</w:t>
      </w:r>
    </w:p>
    <w:p w14:paraId="775A73E3" w14:textId="358A62EF" w:rsidR="00D4630C" w:rsidRDefault="004362DF" w:rsidP="008F398B">
      <w:pPr>
        <w:pStyle w:val="a3"/>
        <w:ind w:firstLine="420"/>
      </w:pPr>
      <w:r w:rsidRPr="004362DF">
        <w:rPr>
          <w:rFonts w:hint="eastAsia"/>
        </w:rPr>
        <w:t>RISC-V</w:t>
      </w:r>
      <w:r w:rsidR="00467813">
        <w:rPr>
          <w:rFonts w:hint="eastAsia"/>
        </w:rPr>
        <w:t>架构的</w:t>
      </w:r>
      <w:r w:rsidR="00467813">
        <w:rPr>
          <w:rFonts w:hint="eastAsia"/>
          <w:bCs/>
        </w:rPr>
        <w:t>控制状态类指令包括同步指令</w:t>
      </w:r>
      <w:r w:rsidR="00091EE8">
        <w:rPr>
          <w:rFonts w:hint="eastAsia"/>
          <w:bCs/>
        </w:rPr>
        <w:t>和</w:t>
      </w:r>
      <w:r w:rsidR="00467813">
        <w:rPr>
          <w:rFonts w:hint="eastAsia"/>
          <w:bCs/>
        </w:rPr>
        <w:t>环境调试</w:t>
      </w:r>
      <w:r w:rsidR="00467813">
        <w:rPr>
          <w:rFonts w:hint="eastAsia"/>
          <w:bCs/>
        </w:rPr>
        <w:t>/</w:t>
      </w:r>
      <w:r w:rsidR="00467813">
        <w:rPr>
          <w:rFonts w:hint="eastAsia"/>
          <w:bCs/>
        </w:rPr>
        <w:t>断点指令。</w:t>
      </w:r>
    </w:p>
    <w:p w14:paraId="20E8160B" w14:textId="67C41402" w:rsidR="00F05F45" w:rsidRPr="00F05F45" w:rsidRDefault="00F05F45">
      <w:pPr>
        <w:pStyle w:val="5"/>
        <w:pPrChange w:id="90" w:author="Xi Lifeng" w:date="2024-02-20T12:40:00Z">
          <w:pPr>
            <w:spacing w:line="400" w:lineRule="exact"/>
            <w:ind w:firstLineChars="215" w:firstLine="453"/>
          </w:pPr>
        </w:pPrChange>
      </w:pPr>
      <w:del w:id="91" w:author="Xi Lifeng" w:date="2024-02-20T12:40:00Z">
        <w:r w:rsidRPr="00F05F45" w:rsidDel="00A95587">
          <w:rPr>
            <w:rFonts w:hint="eastAsia"/>
          </w:rPr>
          <w:delText>（</w:delText>
        </w:r>
        <w:r w:rsidRPr="00F05F45" w:rsidDel="00A95587">
          <w:rPr>
            <w:rFonts w:hint="eastAsia"/>
          </w:rPr>
          <w:delText>1</w:delText>
        </w:r>
        <w:r w:rsidRPr="00F05F45" w:rsidDel="00A95587">
          <w:rPr>
            <w:rFonts w:hint="eastAsia"/>
          </w:rPr>
          <w:delText>）</w:delText>
        </w:r>
      </w:del>
      <w:r w:rsidRPr="00F05F45">
        <w:rPr>
          <w:rFonts w:hint="eastAsia"/>
        </w:rPr>
        <w:t>同步指令</w:t>
      </w:r>
    </w:p>
    <w:p w14:paraId="44A5C7D5" w14:textId="0231D339" w:rsidR="004362DF" w:rsidRPr="004362DF" w:rsidRDefault="00DF6271" w:rsidP="008F398B">
      <w:pPr>
        <w:pStyle w:val="a3"/>
        <w:ind w:firstLine="420"/>
      </w:pPr>
      <w:r>
        <w:rPr>
          <w:rFonts w:hint="eastAsia"/>
        </w:rPr>
        <w:t>同步指令也称为栅栏指令</w:t>
      </w:r>
      <w:r w:rsidR="0005608B">
        <w:rPr>
          <w:rFonts w:hint="eastAsia"/>
        </w:rPr>
        <w:t>或存储器屏障指令</w:t>
      </w:r>
      <w:r>
        <w:rPr>
          <w:rFonts w:hint="eastAsia"/>
        </w:rPr>
        <w:t>。</w:t>
      </w:r>
      <w:r w:rsidR="004362DF" w:rsidRPr="004362DF">
        <w:rPr>
          <w:rFonts w:hint="eastAsia"/>
        </w:rPr>
        <w:t>RISC-V</w:t>
      </w:r>
      <w:r w:rsidR="004362DF">
        <w:rPr>
          <w:rFonts w:hint="eastAsia"/>
        </w:rPr>
        <w:t>架构</w:t>
      </w:r>
      <w:r w:rsidR="004362DF" w:rsidRPr="004362DF">
        <w:rPr>
          <w:rFonts w:hint="eastAsia"/>
        </w:rPr>
        <w:t>支持多核硬件多线程技术，一个</w:t>
      </w:r>
      <w:r w:rsidR="004362DF" w:rsidRPr="004362DF">
        <w:rPr>
          <w:rFonts w:hint="eastAsia"/>
        </w:rPr>
        <w:t>CPU</w:t>
      </w:r>
      <w:r w:rsidR="004362DF" w:rsidRPr="004362DF">
        <w:rPr>
          <w:rFonts w:hint="eastAsia"/>
        </w:rPr>
        <w:t>芯片中有多个</w:t>
      </w:r>
      <w:r w:rsidR="004362DF" w:rsidRPr="004362DF">
        <w:rPr>
          <w:rFonts w:hint="eastAsia"/>
        </w:rPr>
        <w:t>RISC-V</w:t>
      </w:r>
      <w:r w:rsidR="004362DF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，每个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中可设计多个硬件线程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，每个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有独立的寄存器组等现场上下文资源。</w:t>
      </w:r>
      <w:r w:rsidR="0005608B">
        <w:rPr>
          <w:rFonts w:hint="eastAsia"/>
        </w:rPr>
        <w:t>一个</w:t>
      </w:r>
      <w:r w:rsidR="0005608B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内</w:t>
      </w:r>
      <w:r w:rsidR="0005608B">
        <w:rPr>
          <w:rFonts w:hint="eastAsia"/>
        </w:rPr>
        <w:t>的</w:t>
      </w:r>
      <w:r w:rsidR="004362DF" w:rsidRPr="004362DF">
        <w:rPr>
          <w:rFonts w:hint="eastAsia"/>
        </w:rPr>
        <w:t>所有</w:t>
      </w:r>
      <w:r w:rsidR="004362DF" w:rsidRPr="004362DF">
        <w:rPr>
          <w:rFonts w:hint="eastAsia"/>
        </w:rPr>
        <w:t>hart</w:t>
      </w:r>
      <w:r w:rsidR="004362DF" w:rsidRPr="004362DF">
        <w:rPr>
          <w:rFonts w:hint="eastAsia"/>
        </w:rPr>
        <w:t>共享</w:t>
      </w:r>
      <w:r w:rsidR="0005608B">
        <w:rPr>
          <w:rFonts w:hint="eastAsia"/>
        </w:rPr>
        <w:t>该</w:t>
      </w:r>
      <w:r w:rsidR="0005608B" w:rsidRPr="004362DF">
        <w:rPr>
          <w:rFonts w:hint="eastAsia"/>
        </w:rPr>
        <w:t>core</w:t>
      </w:r>
      <w:r w:rsidR="0005608B">
        <w:rPr>
          <w:rFonts w:hint="eastAsia"/>
        </w:rPr>
        <w:t>提供的</w:t>
      </w:r>
      <w:r w:rsidR="004362DF" w:rsidRPr="004362DF">
        <w:rPr>
          <w:rFonts w:hint="eastAsia"/>
        </w:rPr>
        <w:t>运算资源，所有</w:t>
      </w:r>
      <w:r w:rsidR="0005608B" w:rsidRPr="004362DF">
        <w:rPr>
          <w:rFonts w:hint="eastAsia"/>
        </w:rPr>
        <w:t>处理器核</w:t>
      </w:r>
      <w:r w:rsidR="004362DF" w:rsidRPr="004362DF">
        <w:rPr>
          <w:rFonts w:hint="eastAsia"/>
        </w:rPr>
        <w:t>core</w:t>
      </w:r>
      <w:r w:rsidR="004362DF" w:rsidRPr="004362DF">
        <w:rPr>
          <w:rFonts w:hint="eastAsia"/>
        </w:rPr>
        <w:t>共享主存储器。</w:t>
      </w:r>
    </w:p>
    <w:p w14:paraId="59951889" w14:textId="2F1E9961" w:rsidR="00DF6271" w:rsidRDefault="004362DF" w:rsidP="008F398B">
      <w:pPr>
        <w:pStyle w:val="a3"/>
        <w:ind w:firstLine="420"/>
      </w:pPr>
      <w:r w:rsidRPr="004362DF">
        <w:rPr>
          <w:rFonts w:hint="eastAsia"/>
          <w:bCs/>
        </w:rPr>
        <w:t>对于共享存储器的硬件多线程处理器，存在</w:t>
      </w:r>
      <w:r w:rsidR="00E248DD">
        <w:rPr>
          <w:rFonts w:hint="eastAsia"/>
          <w:bCs/>
        </w:rPr>
        <w:t>与</w:t>
      </w:r>
      <w:r w:rsidRPr="004362DF">
        <w:rPr>
          <w:rFonts w:hint="eastAsia"/>
          <w:bCs/>
        </w:rPr>
        <w:t>多核系统和多处理器系统相同的存储器一致性模型问题，因此需要有支持同步等机制的指令</w:t>
      </w:r>
      <w:r w:rsidR="00E248DD">
        <w:rPr>
          <w:rFonts w:hint="eastAsia"/>
          <w:bCs/>
        </w:rPr>
        <w:t>。</w:t>
      </w:r>
      <w:r w:rsidR="002928D4" w:rsidRPr="002928D4">
        <w:rPr>
          <w:rFonts w:hint="eastAsia"/>
          <w:bCs/>
        </w:rPr>
        <w:t>fence</w:t>
      </w:r>
      <w:r w:rsidR="002928D4" w:rsidRPr="002928D4">
        <w:rPr>
          <w:rFonts w:hint="eastAsia"/>
          <w:bCs/>
        </w:rPr>
        <w:t>指令用于约束数据访问指令的执行顺序</w:t>
      </w:r>
      <w:r w:rsidR="00DF6271">
        <w:rPr>
          <w:rFonts w:hint="eastAsia"/>
          <w:bCs/>
        </w:rPr>
        <w:t>。</w:t>
      </w:r>
      <w:r w:rsidR="00DF6271" w:rsidRPr="002928D4">
        <w:rPr>
          <w:rFonts w:hint="eastAsia"/>
          <w:bCs/>
        </w:rPr>
        <w:t>fence</w:t>
      </w:r>
      <w:r w:rsidR="00DF6271" w:rsidRPr="002928D4">
        <w:rPr>
          <w:rFonts w:hint="eastAsia"/>
          <w:bCs/>
        </w:rPr>
        <w:t>指令</w:t>
      </w:r>
      <w:r w:rsidR="00DF6271">
        <w:rPr>
          <w:rFonts w:hint="eastAsia"/>
        </w:rPr>
        <w:t>保证了在</w:t>
      </w:r>
      <w:r w:rsidR="00DF6271">
        <w:rPr>
          <w:rFonts w:hint="eastAsia"/>
        </w:rPr>
        <w:t>fence</w:t>
      </w:r>
      <w:r w:rsidR="00DF6271">
        <w:rPr>
          <w:rFonts w:hint="eastAsia"/>
        </w:rPr>
        <w:t>指令之前</w:t>
      </w:r>
      <w:r w:rsidR="0092757A">
        <w:rPr>
          <w:rFonts w:hint="eastAsia"/>
        </w:rPr>
        <w:t>的</w:t>
      </w:r>
      <w:r w:rsidR="00DF6271">
        <w:rPr>
          <w:rFonts w:hint="eastAsia"/>
        </w:rPr>
        <w:t>指令</w:t>
      </w:r>
      <w:r w:rsidR="0092757A">
        <w:rPr>
          <w:rFonts w:hint="eastAsia"/>
        </w:rPr>
        <w:t>发出</w:t>
      </w:r>
      <w:r w:rsidR="00DF6271">
        <w:rPr>
          <w:rFonts w:hint="eastAsia"/>
        </w:rPr>
        <w:t>的数据访问比</w:t>
      </w:r>
      <w:r w:rsidR="00DF6271">
        <w:rPr>
          <w:rFonts w:hint="eastAsia"/>
        </w:rPr>
        <w:t>fence</w:t>
      </w:r>
      <w:r w:rsidR="00DF6271">
        <w:rPr>
          <w:rFonts w:hint="eastAsia"/>
        </w:rPr>
        <w:t>指令之后所有指令的数据访问</w:t>
      </w:r>
      <w:r w:rsidR="0092757A">
        <w:rPr>
          <w:rFonts w:hint="eastAsia"/>
        </w:rPr>
        <w:t>先完成</w:t>
      </w:r>
      <w:r w:rsidR="00DF6271">
        <w:rPr>
          <w:rFonts w:hint="eastAsia"/>
          <w:bCs/>
        </w:rPr>
        <w:t>。</w:t>
      </w:r>
    </w:p>
    <w:p w14:paraId="079BCAA6" w14:textId="7C652950" w:rsidR="004362DF" w:rsidRDefault="004362DF" w:rsidP="008F398B">
      <w:pPr>
        <w:pStyle w:val="a3"/>
        <w:ind w:firstLine="420"/>
      </w:pPr>
      <w:r>
        <w:rPr>
          <w:rFonts w:hint="eastAsia"/>
          <w:bCs/>
        </w:rPr>
        <w:t>在</w:t>
      </w:r>
      <w:r w:rsidR="002310CF">
        <w:rPr>
          <w:bCs/>
        </w:rPr>
        <w:fldChar w:fldCharType="begin"/>
      </w:r>
      <w:r w:rsidR="002310CF">
        <w:rPr>
          <w:bCs/>
        </w:rPr>
        <w:instrText xml:space="preserve"> </w:instrText>
      </w:r>
      <w:r w:rsidR="002310CF">
        <w:rPr>
          <w:rFonts w:hint="eastAsia"/>
          <w:bCs/>
        </w:rPr>
        <w:instrText>REF _Ref157788300 \r \h</w:instrText>
      </w:r>
      <w:r w:rsidR="002310CF">
        <w:rPr>
          <w:bCs/>
        </w:rPr>
        <w:instrText xml:space="preserve"> </w:instrText>
      </w:r>
      <w:r w:rsidR="00B153A3">
        <w:rPr>
          <w:bCs/>
        </w:rPr>
        <w:instrText xml:space="preserve"> \* MERGEFORMAT </w:instrText>
      </w:r>
      <w:r w:rsidR="002310CF">
        <w:rPr>
          <w:bCs/>
        </w:rPr>
      </w:r>
      <w:r w:rsidR="002310CF">
        <w:rPr>
          <w:bCs/>
        </w:rPr>
        <w:fldChar w:fldCharType="separate"/>
      </w:r>
      <w:r w:rsidR="002310CF" w:rsidRPr="00152AC3">
        <w:rPr>
          <w:rFonts w:hint="eastAsia"/>
          <w:bCs/>
          <w:sz w:val="18"/>
        </w:rPr>
        <w:t>表</w:t>
      </w:r>
      <w:r w:rsidR="002310CF" w:rsidRPr="00152AC3">
        <w:rPr>
          <w:rFonts w:hint="eastAsia"/>
          <w:bCs/>
          <w:sz w:val="18"/>
        </w:rPr>
        <w:t>1-1</w:t>
      </w:r>
      <w:r w:rsidR="002310CF" w:rsidRPr="0092757A">
        <w:rPr>
          <w:bCs/>
          <w:sz w:val="18"/>
          <w:szCs w:val="18"/>
        </w:rPr>
        <w:t>0</w:t>
      </w:r>
      <w:r w:rsidR="002310CF">
        <w:rPr>
          <w:bCs/>
        </w:rPr>
        <w:fldChar w:fldCharType="end"/>
      </w:r>
      <w:r w:rsidR="00E248DD">
        <w:rPr>
          <w:rFonts w:hint="eastAsia"/>
          <w:bCs/>
        </w:rPr>
        <w:t>给出了</w:t>
      </w:r>
      <w:r w:rsidR="00F05F45">
        <w:rPr>
          <w:rFonts w:hint="eastAsia"/>
          <w:bCs/>
        </w:rPr>
        <w:t>基于</w:t>
      </w:r>
      <w:r w:rsidR="00F05F45">
        <w:rPr>
          <w:rFonts w:hint="eastAsia"/>
          <w:bCs/>
        </w:rPr>
        <w:t>I</w:t>
      </w:r>
      <w:r w:rsidR="00F05F45">
        <w:rPr>
          <w:rFonts w:hint="eastAsia"/>
          <w:bCs/>
        </w:rPr>
        <w:t>型指令格式的</w:t>
      </w:r>
      <w:r w:rsidR="00E248DD">
        <w:rPr>
          <w:rFonts w:hint="eastAsia"/>
          <w:bCs/>
        </w:rPr>
        <w:t>同步指令</w:t>
      </w:r>
      <w:r w:rsidR="00E248DD">
        <w:rPr>
          <w:rFonts w:hint="eastAsia"/>
          <w:bCs/>
        </w:rPr>
        <w:t>f</w:t>
      </w:r>
      <w:r w:rsidR="00E248DD">
        <w:rPr>
          <w:bCs/>
        </w:rPr>
        <w:t>ence</w:t>
      </w:r>
      <w:r w:rsidR="00E248DD">
        <w:rPr>
          <w:rFonts w:hint="eastAsia"/>
          <w:bCs/>
        </w:rPr>
        <w:t>的格式。</w:t>
      </w:r>
      <w:r w:rsidR="00DF6271">
        <w:rPr>
          <w:rFonts w:hint="eastAsia"/>
          <w:bCs/>
        </w:rPr>
        <w:t>其中，</w:t>
      </w:r>
      <w:r w:rsidR="00DF6271" w:rsidRPr="006F40A4">
        <w:t>pred</w:t>
      </w:r>
      <w:r w:rsidR="00DF6271" w:rsidRPr="006F40A4">
        <w:t>字段</w:t>
      </w:r>
      <w:r w:rsidR="00DF6271">
        <w:rPr>
          <w:rFonts w:hint="eastAsia"/>
        </w:rPr>
        <w:t>由</w:t>
      </w:r>
      <w:r w:rsidR="00DF6271" w:rsidRPr="006F40A4">
        <w:t>PI</w:t>
      </w:r>
      <w:r w:rsidR="00DF6271" w:rsidRPr="006F40A4">
        <w:t>、</w:t>
      </w:r>
      <w:r w:rsidR="00DF6271" w:rsidRPr="006F40A4">
        <w:t>PO</w:t>
      </w:r>
      <w:r w:rsidR="00DF6271" w:rsidRPr="006F40A4">
        <w:t>、</w:t>
      </w:r>
      <w:r w:rsidR="00DF6271" w:rsidRPr="006F40A4">
        <w:t>PR</w:t>
      </w:r>
      <w:r w:rsidR="00DF6271" w:rsidRPr="006F40A4">
        <w:t>和</w:t>
      </w:r>
      <w:r w:rsidR="00DF6271" w:rsidRPr="006F40A4">
        <w:t>PW</w:t>
      </w:r>
      <w:r w:rsidR="00DF6271">
        <w:rPr>
          <w:rFonts w:hint="eastAsia"/>
        </w:rPr>
        <w:t>这</w:t>
      </w:r>
      <w:r w:rsidR="00DF6271">
        <w:rPr>
          <w:rFonts w:hint="eastAsia"/>
        </w:rPr>
        <w:t>4</w:t>
      </w:r>
      <w:r w:rsidR="00DF6271">
        <w:rPr>
          <w:rFonts w:hint="eastAsia"/>
        </w:rPr>
        <w:t>个二进制</w:t>
      </w:r>
      <w:r w:rsidR="00DF6271" w:rsidRPr="006F40A4">
        <w:t>位</w:t>
      </w:r>
      <w:r w:rsidR="00DF6271">
        <w:rPr>
          <w:rFonts w:hint="eastAsia"/>
        </w:rPr>
        <w:t>组成，</w:t>
      </w:r>
      <w:r w:rsidR="0092757A" w:rsidRPr="006F40A4">
        <w:t>pred</w:t>
      </w:r>
      <w:r w:rsidR="0092757A" w:rsidRPr="006F40A4">
        <w:t>字段</w:t>
      </w:r>
      <w:r w:rsidR="00DF6271">
        <w:rPr>
          <w:rFonts w:hint="eastAsia"/>
        </w:rPr>
        <w:t>给出了</w:t>
      </w:r>
      <w:r w:rsidR="00DF6271" w:rsidRPr="006F40A4">
        <w:t>fence</w:t>
      </w:r>
      <w:r w:rsidR="00DF6271">
        <w:rPr>
          <w:rFonts w:hint="eastAsia"/>
        </w:rPr>
        <w:t>指令</w:t>
      </w:r>
      <w:r w:rsidR="00DF6271" w:rsidRPr="006F40A4">
        <w:t>之前的处理器操作</w:t>
      </w:r>
      <w:r w:rsidR="00DF6271">
        <w:rPr>
          <w:rFonts w:hint="eastAsia"/>
        </w:rPr>
        <w:t>；</w:t>
      </w:r>
      <w:proofErr w:type="spellStart"/>
      <w:r w:rsidR="00DF6271">
        <w:rPr>
          <w:rFonts w:hint="eastAsia"/>
        </w:rPr>
        <w:t>succ</w:t>
      </w:r>
      <w:proofErr w:type="spellEnd"/>
      <w:r w:rsidR="00DF6271">
        <w:rPr>
          <w:rFonts w:hint="eastAsia"/>
        </w:rPr>
        <w:t>字段由</w:t>
      </w:r>
      <w:r w:rsidR="00DF6271">
        <w:rPr>
          <w:rFonts w:hint="eastAsia"/>
        </w:rPr>
        <w:t>S</w:t>
      </w:r>
      <w:r w:rsidR="00DF6271" w:rsidRPr="006F40A4">
        <w:t>I</w:t>
      </w:r>
      <w:r w:rsidR="00DF6271" w:rsidRPr="006F40A4">
        <w:t>、</w:t>
      </w:r>
      <w:r w:rsidR="00DF6271">
        <w:rPr>
          <w:rFonts w:hint="eastAsia"/>
        </w:rPr>
        <w:t>S</w:t>
      </w:r>
      <w:r w:rsidR="00DF6271" w:rsidRPr="006F40A4">
        <w:t>O</w:t>
      </w:r>
      <w:r w:rsidR="00DF6271" w:rsidRPr="006F40A4">
        <w:t>、</w:t>
      </w:r>
      <w:r w:rsidR="00DF6271">
        <w:rPr>
          <w:rFonts w:hint="eastAsia"/>
        </w:rPr>
        <w:t>S</w:t>
      </w:r>
      <w:r w:rsidR="00DF6271" w:rsidRPr="006F40A4">
        <w:t>R</w:t>
      </w:r>
      <w:r w:rsidR="00DF6271" w:rsidRPr="006F40A4">
        <w:t>和</w:t>
      </w:r>
      <w:r w:rsidR="00DF6271">
        <w:rPr>
          <w:rFonts w:hint="eastAsia"/>
        </w:rPr>
        <w:t>S</w:t>
      </w:r>
      <w:r w:rsidR="00DF6271" w:rsidRPr="006F40A4">
        <w:t>W</w:t>
      </w:r>
      <w:r w:rsidR="00DF6271">
        <w:rPr>
          <w:rFonts w:hint="eastAsia"/>
        </w:rPr>
        <w:t>这</w:t>
      </w:r>
      <w:r w:rsidR="00DF6271">
        <w:rPr>
          <w:rFonts w:hint="eastAsia"/>
        </w:rPr>
        <w:t>4</w:t>
      </w:r>
      <w:r w:rsidR="00DF6271">
        <w:rPr>
          <w:rFonts w:hint="eastAsia"/>
        </w:rPr>
        <w:t>个二进制</w:t>
      </w:r>
      <w:r w:rsidR="00DF6271" w:rsidRPr="006F40A4">
        <w:t>位</w:t>
      </w:r>
      <w:r w:rsidR="00DF6271">
        <w:rPr>
          <w:rFonts w:hint="eastAsia"/>
        </w:rPr>
        <w:t>组成，</w:t>
      </w:r>
      <w:proofErr w:type="spellStart"/>
      <w:r w:rsidR="0092757A">
        <w:rPr>
          <w:rFonts w:hint="eastAsia"/>
        </w:rPr>
        <w:t>succ</w:t>
      </w:r>
      <w:proofErr w:type="spellEnd"/>
      <w:r w:rsidR="0092757A">
        <w:rPr>
          <w:rFonts w:hint="eastAsia"/>
        </w:rPr>
        <w:t>字段</w:t>
      </w:r>
      <w:r w:rsidR="00DF6271">
        <w:rPr>
          <w:rFonts w:hint="eastAsia"/>
        </w:rPr>
        <w:t>给出了</w:t>
      </w:r>
      <w:r w:rsidR="00DF6271" w:rsidRPr="006F40A4">
        <w:t>fence</w:t>
      </w:r>
      <w:r w:rsidR="00DF6271">
        <w:rPr>
          <w:rFonts w:hint="eastAsia"/>
        </w:rPr>
        <w:t>指令</w:t>
      </w:r>
      <w:r w:rsidR="00DF6271" w:rsidRPr="006F40A4">
        <w:t>之</w:t>
      </w:r>
      <w:r w:rsidR="00DF6271">
        <w:rPr>
          <w:rFonts w:hint="eastAsia"/>
        </w:rPr>
        <w:t>后</w:t>
      </w:r>
      <w:r w:rsidR="00DF6271" w:rsidRPr="006F40A4">
        <w:t>的处理器操作</w:t>
      </w:r>
      <w:r w:rsidR="00DF6271">
        <w:rPr>
          <w:rFonts w:hint="eastAsia"/>
        </w:rPr>
        <w:t>。</w:t>
      </w:r>
    </w:p>
    <w:p w14:paraId="5BC4C5C1" w14:textId="30DE8120" w:rsidR="00E248DD" w:rsidRPr="00E248DD" w:rsidRDefault="00E248DD">
      <w:pPr>
        <w:pStyle w:val="a1"/>
        <w:spacing w:before="78"/>
        <w:pPrChange w:id="92" w:author="Xi Lifeng" w:date="2024-02-20T12:40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93" w:name="_Ref157788300"/>
      <w:r w:rsidR="006427EA">
        <w:rPr>
          <w:rFonts w:hint="eastAsia"/>
        </w:rPr>
        <w:t>控制状态类</w:t>
      </w:r>
      <w:r w:rsidRPr="00E248DD">
        <w:rPr>
          <w:rFonts w:hint="eastAsia"/>
        </w:rPr>
        <w:t>指令</w:t>
      </w:r>
      <w:bookmarkEnd w:id="93"/>
    </w:p>
    <w:tbl>
      <w:tblPr>
        <w:tblStyle w:val="affff1"/>
        <w:tblW w:w="5896" w:type="pct"/>
        <w:tblInd w:w="-431" w:type="dxa"/>
        <w:tblLook w:val="04A0" w:firstRow="1" w:lastRow="0" w:firstColumn="1" w:lastColumn="0" w:noHBand="0" w:noVBand="1"/>
      </w:tblPr>
      <w:tblGrid>
        <w:gridCol w:w="991"/>
        <w:gridCol w:w="576"/>
        <w:gridCol w:w="377"/>
        <w:gridCol w:w="447"/>
        <w:gridCol w:w="521"/>
        <w:gridCol w:w="486"/>
        <w:gridCol w:w="390"/>
        <w:gridCol w:w="447"/>
        <w:gridCol w:w="437"/>
        <w:gridCol w:w="549"/>
        <w:gridCol w:w="680"/>
        <w:gridCol w:w="706"/>
        <w:gridCol w:w="822"/>
        <w:gridCol w:w="826"/>
        <w:gridCol w:w="1528"/>
      </w:tblGrid>
      <w:tr w:rsidR="009F7E3D" w:rsidRPr="00E248DD" w14:paraId="14B40DFD" w14:textId="77777777" w:rsidTr="009F7E3D">
        <w:trPr>
          <w:trHeight w:val="34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5B4D09E" w14:textId="5D33FAD8" w:rsidR="009F7E3D" w:rsidRPr="009F7E3D" w:rsidRDefault="009F7E3D" w:rsidP="004362DF">
            <w:pPr>
              <w:widowControl/>
              <w:spacing w:line="240" w:lineRule="exact"/>
              <w:jc w:val="center"/>
              <w:rPr>
                <w:b/>
                <w:sz w:val="18"/>
                <w:szCs w:val="18"/>
              </w:rPr>
            </w:pPr>
            <w:r w:rsidRPr="009F7E3D">
              <w:rPr>
                <w:rFonts w:hint="eastAsia"/>
                <w:b/>
                <w:sz w:val="18"/>
                <w:szCs w:val="18"/>
              </w:rPr>
              <w:t>同步指令</w:t>
            </w:r>
          </w:p>
        </w:tc>
      </w:tr>
      <w:tr w:rsidR="0092757A" w:rsidRPr="00E248DD" w14:paraId="6ABD764F" w14:textId="77777777" w:rsidTr="0092757A">
        <w:trPr>
          <w:trHeight w:val="340"/>
        </w:trPr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0AEDC56" w14:textId="77777777" w:rsidR="004362DF" w:rsidRPr="00E248DD" w:rsidRDefault="004362DF" w:rsidP="00F516DA">
            <w:pPr>
              <w:widowControl/>
              <w:spacing w:line="240" w:lineRule="exact"/>
              <w:jc w:val="right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77E4D16" w14:textId="77777777" w:rsidR="004362DF" w:rsidRPr="00E248DD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  <w:p w14:paraId="43631527" w14:textId="5F2B9EF7" w:rsidR="004362DF" w:rsidRPr="004362DF" w:rsidRDefault="004362DF" w:rsidP="00F516DA">
            <w:pPr>
              <w:widowControl/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  <w:r w:rsidRPr="00E248DD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4BD0" w14:textId="54160ECE" w:rsidR="004362DF" w:rsidRPr="004362DF" w:rsidRDefault="004362DF" w:rsidP="000F11A0">
            <w:pPr>
              <w:widowControl/>
              <w:spacing w:line="240" w:lineRule="exact"/>
              <w:jc w:val="left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>31</w:t>
            </w:r>
            <w:r w:rsidR="000F11A0" w:rsidRP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>28</w:t>
            </w:r>
          </w:p>
        </w:tc>
        <w:tc>
          <w:tcPr>
            <w:tcW w:w="9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51D0" w14:textId="7B669850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27   </w:t>
            </w:r>
            <w:r w:rsidRPr="000F11A0">
              <w:rPr>
                <w:b/>
                <w:bCs/>
                <w:sz w:val="15"/>
                <w:szCs w:val="15"/>
              </w:rPr>
              <w:t xml:space="preserve">     </w:t>
            </w:r>
            <w:r w:rsidR="000F11A0">
              <w:rPr>
                <w:b/>
                <w:bCs/>
                <w:sz w:val="15"/>
                <w:szCs w:val="15"/>
              </w:rPr>
              <w:t xml:space="preserve">  </w:t>
            </w:r>
            <w:r w:rsidRPr="000F11A0">
              <w:rPr>
                <w:b/>
                <w:bCs/>
                <w:sz w:val="15"/>
                <w:szCs w:val="15"/>
              </w:rPr>
              <w:t xml:space="preserve">  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24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B7DF0" w14:textId="724C7D0F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23      </w:t>
            </w:r>
            <w:r w:rsidR="000F11A0">
              <w:rPr>
                <w:b/>
                <w:bCs/>
                <w:sz w:val="15"/>
                <w:szCs w:val="15"/>
              </w:rPr>
              <w:t xml:space="preserve"> 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     20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5741" w14:textId="29EE3C9C" w:rsidR="004362DF" w:rsidRPr="004362DF" w:rsidRDefault="004362DF" w:rsidP="000F11A0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>19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FDDB" w14:textId="3397F6C7" w:rsidR="004362DF" w:rsidRPr="004362DF" w:rsidRDefault="004362DF" w:rsidP="000F11A0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>14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12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7899" w14:textId="67E2FC6B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11 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6EB4" w14:textId="2ED54C4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5"/>
                <w:szCs w:val="15"/>
              </w:rPr>
            </w:pP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6  </w:t>
            </w:r>
            <w:r w:rsidR="000F11A0">
              <w:rPr>
                <w:b/>
                <w:bCs/>
                <w:sz w:val="15"/>
                <w:szCs w:val="15"/>
              </w:rPr>
              <w:t xml:space="preserve"> </w:t>
            </w:r>
            <w:r w:rsidRPr="004362DF">
              <w:rPr>
                <w:rFonts w:hint="eastAsia"/>
                <w:b/>
                <w:bCs/>
                <w:sz w:val="15"/>
                <w:szCs w:val="15"/>
              </w:rPr>
              <w:t xml:space="preserve">   0</w:t>
            </w: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E999" w14:textId="22C02812" w:rsidR="004362DF" w:rsidRPr="004362DF" w:rsidRDefault="006427EA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型格式同步</w:t>
            </w:r>
            <w:r w:rsidR="004362DF" w:rsidRPr="004362DF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92757A" w:rsidRPr="00E248DD" w14:paraId="4C400393" w14:textId="77777777" w:rsidTr="0092757A">
        <w:trPr>
          <w:trHeight w:val="340"/>
        </w:trPr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14:paraId="0170ABD7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033D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fm</w:t>
            </w:r>
            <w:proofErr w:type="spellEnd"/>
          </w:p>
        </w:tc>
        <w:tc>
          <w:tcPr>
            <w:tcW w:w="9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147B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pred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5F0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succ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F0D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BC74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7F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491E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4362D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7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D0D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92757A" w:rsidRPr="00E248DD" w14:paraId="53F6AAF4" w14:textId="77777777" w:rsidTr="0092757A">
        <w:trPr>
          <w:trHeight w:val="329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0A1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fence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556B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AD8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PI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1512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25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PR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8223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PW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B11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SI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7031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SO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D74E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SR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741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B5BA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9ED4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E109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150C" w14:textId="77777777" w:rsidR="004362DF" w:rsidRPr="004362DF" w:rsidRDefault="004362DF" w:rsidP="004362DF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0001111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5415" w14:textId="77777777" w:rsidR="004362DF" w:rsidRPr="004362DF" w:rsidRDefault="004362DF" w:rsidP="004362DF">
            <w:pPr>
              <w:widowControl/>
              <w:spacing w:line="240" w:lineRule="exact"/>
              <w:jc w:val="left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同步线程</w:t>
            </w:r>
          </w:p>
        </w:tc>
      </w:tr>
    </w:tbl>
    <w:tbl>
      <w:tblPr>
        <w:tblStyle w:val="1f"/>
        <w:tblW w:w="589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677"/>
        <w:gridCol w:w="706"/>
        <w:gridCol w:w="666"/>
        <w:gridCol w:w="826"/>
        <w:gridCol w:w="3647"/>
      </w:tblGrid>
      <w:tr w:rsidR="009F7E3D" w:rsidRPr="008D7D53" w14:paraId="70AB1936" w14:textId="77777777" w:rsidTr="00E6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38893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环境调试/断点指令</w:t>
            </w:r>
          </w:p>
        </w:tc>
      </w:tr>
      <w:tr w:rsidR="0092757A" w:rsidRPr="008D7D53" w14:paraId="2F29A535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Merge w:val="restart"/>
            <w:tcBorders>
              <w:tl2br w:val="single" w:sz="4" w:space="0" w:color="auto"/>
            </w:tcBorders>
          </w:tcPr>
          <w:p w14:paraId="6EF31417" w14:textId="77777777" w:rsidR="009F7E3D" w:rsidRPr="0009333E" w:rsidRDefault="009F7E3D" w:rsidP="00F516DA">
            <w:pPr>
              <w:widowControl/>
              <w:adjustRightInd w:val="0"/>
              <w:snapToGrid w:val="0"/>
              <w:spacing w:line="240" w:lineRule="exact"/>
              <w:ind w:right="32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7E56B0B6" w14:textId="77777777" w:rsidR="009F7E3D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5EC627C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1087" w:type="pct"/>
            <w:vAlign w:val="center"/>
          </w:tcPr>
          <w:p w14:paraId="72F1129F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6" w:type="pct"/>
            <w:vAlign w:val="center"/>
          </w:tcPr>
          <w:p w14:paraId="25645E57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1" w:type="pct"/>
            <w:vAlign w:val="center"/>
          </w:tcPr>
          <w:p w14:paraId="1683FDC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0" w:type="pct"/>
            <w:vAlign w:val="center"/>
          </w:tcPr>
          <w:p w14:paraId="60AAC04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22" w:type="pct"/>
            <w:vAlign w:val="center"/>
          </w:tcPr>
          <w:p w14:paraId="119E9A71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864" w:type="pct"/>
            <w:vMerge w:val="restart"/>
            <w:vAlign w:val="center"/>
          </w:tcPr>
          <w:p w14:paraId="0C979B33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I 型格式的</w:t>
            </w:r>
            <w:r w:rsidRPr="003F20A0">
              <w:rPr>
                <w:rFonts w:hint="eastAsia"/>
                <w:b/>
                <w:bCs/>
                <w:kern w:val="2"/>
                <w:sz w:val="18"/>
                <w:szCs w:val="18"/>
              </w:rPr>
              <w:t>环境调试/断点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92757A" w:rsidRPr="008D7D53" w14:paraId="6A2F5BCF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Merge/>
            <w:tcBorders>
              <w:tl2br w:val="single" w:sz="4" w:space="0" w:color="auto"/>
            </w:tcBorders>
            <w:vAlign w:val="center"/>
          </w:tcPr>
          <w:p w14:paraId="6BB3A623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087" w:type="pct"/>
            <w:vAlign w:val="center"/>
          </w:tcPr>
          <w:p w14:paraId="65F97C4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46" w:type="pct"/>
            <w:vAlign w:val="center"/>
          </w:tcPr>
          <w:p w14:paraId="2F21C1D4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1" w:type="pct"/>
            <w:vAlign w:val="center"/>
          </w:tcPr>
          <w:p w14:paraId="3D15BC88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40" w:type="pct"/>
            <w:vAlign w:val="center"/>
          </w:tcPr>
          <w:p w14:paraId="05EE7112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22" w:type="pct"/>
            <w:vAlign w:val="center"/>
          </w:tcPr>
          <w:p w14:paraId="277473D7" w14:textId="77777777" w:rsidR="009F7E3D" w:rsidRPr="00B7765B" w:rsidRDefault="009F7E3D" w:rsidP="00942214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64" w:type="pct"/>
            <w:vMerge/>
            <w:vAlign w:val="center"/>
          </w:tcPr>
          <w:p w14:paraId="398CD0B4" w14:textId="77777777" w:rsidR="009F7E3D" w:rsidRPr="00B7765B" w:rsidRDefault="009F7E3D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92757A" w:rsidRPr="008D7D53" w14:paraId="6A28168B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Align w:val="center"/>
          </w:tcPr>
          <w:p w14:paraId="35E20CE9" w14:textId="77777777" w:rsidR="009F7E3D" w:rsidRPr="003F20A0" w:rsidRDefault="009F7E3D" w:rsidP="00942214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F20A0">
              <w:rPr>
                <w:rFonts w:hint="eastAsia"/>
                <w:b w:val="0"/>
                <w:bCs w:val="0"/>
                <w:sz w:val="18"/>
                <w:szCs w:val="18"/>
              </w:rPr>
              <w:t>ecall</w:t>
            </w:r>
            <w:proofErr w:type="spellEnd"/>
          </w:p>
        </w:tc>
        <w:tc>
          <w:tcPr>
            <w:tcW w:w="1087" w:type="pct"/>
            <w:vAlign w:val="center"/>
          </w:tcPr>
          <w:p w14:paraId="3C161206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0000 0000 0000</w:t>
            </w:r>
          </w:p>
        </w:tc>
        <w:tc>
          <w:tcPr>
            <w:tcW w:w="346" w:type="pct"/>
            <w:vAlign w:val="center"/>
          </w:tcPr>
          <w:p w14:paraId="35BE3FAE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vAlign w:val="center"/>
          </w:tcPr>
          <w:p w14:paraId="5E9DC555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40" w:type="pct"/>
            <w:vAlign w:val="center"/>
          </w:tcPr>
          <w:p w14:paraId="65A846E3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vAlign w:val="center"/>
          </w:tcPr>
          <w:p w14:paraId="03B459B8" w14:textId="77777777" w:rsidR="009F7E3D" w:rsidRPr="00B7765B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64" w:type="pct"/>
            <w:vAlign w:val="center"/>
          </w:tcPr>
          <w:p w14:paraId="38E2A6DC" w14:textId="77777777" w:rsidR="009F7E3D" w:rsidRPr="00B7765B" w:rsidRDefault="009F7E3D" w:rsidP="009F7E3D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通过引发环境调用异常来请求执行系统调用</w:t>
            </w:r>
          </w:p>
        </w:tc>
      </w:tr>
      <w:tr w:rsidR="0092757A" w:rsidRPr="008D7D53" w14:paraId="7F419CAA" w14:textId="77777777" w:rsidTr="00F516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  <w:vAlign w:val="center"/>
          </w:tcPr>
          <w:p w14:paraId="1EF5BD6C" w14:textId="77777777" w:rsidR="009F7E3D" w:rsidRPr="003F20A0" w:rsidRDefault="009F7E3D" w:rsidP="00942214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3F20A0">
              <w:rPr>
                <w:rFonts w:hint="eastAsia"/>
                <w:b w:val="0"/>
                <w:bCs w:val="0"/>
                <w:sz w:val="18"/>
                <w:szCs w:val="18"/>
              </w:rPr>
              <w:t>ebreak</w:t>
            </w:r>
            <w:proofErr w:type="spellEnd"/>
          </w:p>
        </w:tc>
        <w:tc>
          <w:tcPr>
            <w:tcW w:w="1087" w:type="pct"/>
            <w:vAlign w:val="center"/>
          </w:tcPr>
          <w:p w14:paraId="5470936D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0000 0000 0001</w:t>
            </w:r>
          </w:p>
        </w:tc>
        <w:tc>
          <w:tcPr>
            <w:tcW w:w="346" w:type="pct"/>
            <w:vAlign w:val="center"/>
          </w:tcPr>
          <w:p w14:paraId="7DD4A977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361" w:type="pct"/>
            <w:vAlign w:val="center"/>
          </w:tcPr>
          <w:p w14:paraId="62763782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40" w:type="pct"/>
            <w:vAlign w:val="center"/>
          </w:tcPr>
          <w:p w14:paraId="6C3C6B0A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22" w:type="pct"/>
            <w:vAlign w:val="center"/>
          </w:tcPr>
          <w:p w14:paraId="64E33F4A" w14:textId="77777777" w:rsidR="009F7E3D" w:rsidRPr="00FB3425" w:rsidRDefault="009F7E3D" w:rsidP="00942214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A0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64" w:type="pct"/>
            <w:vAlign w:val="center"/>
          </w:tcPr>
          <w:p w14:paraId="7CFFE002" w14:textId="77777777" w:rsidR="009F7E3D" w:rsidRPr="00FB3425" w:rsidRDefault="009F7E3D" w:rsidP="00942214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通过断点异常的方式来请求调试器</w:t>
            </w:r>
            <w:r w:rsidRPr="003F20A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 </w:t>
            </w:r>
          </w:p>
        </w:tc>
      </w:tr>
    </w:tbl>
    <w:p w14:paraId="7F0F2F5D" w14:textId="77777777" w:rsidR="00A95587" w:rsidRPr="00A95587" w:rsidRDefault="00A95587" w:rsidP="00A95587">
      <w:pPr>
        <w:pStyle w:val="af"/>
        <w:keepNext/>
        <w:keepLines/>
        <w:widowControl/>
        <w:numPr>
          <w:ilvl w:val="7"/>
          <w:numId w:val="109"/>
        </w:numPr>
        <w:ind w:firstLineChars="0"/>
        <w:jc w:val="left"/>
        <w:outlineLvl w:val="4"/>
        <w:rPr>
          <w:ins w:id="94" w:author="Xi Lifeng" w:date="2024-02-20T12:40:00Z"/>
          <w:rFonts w:asciiTheme="majorHAnsi" w:eastAsiaTheme="majorEastAsia" w:hAnsiTheme="majorHAnsi"/>
          <w:bCs/>
          <w:vanish/>
          <w:szCs w:val="28"/>
        </w:rPr>
      </w:pPr>
    </w:p>
    <w:p w14:paraId="2E643EE4" w14:textId="4DF9B12F" w:rsidR="00054B7F" w:rsidRPr="003F20A0" w:rsidRDefault="00D4630C">
      <w:pPr>
        <w:pStyle w:val="5"/>
        <w:pPrChange w:id="95" w:author="Xi Lifeng" w:date="2024-02-20T12:40:00Z">
          <w:pPr>
            <w:widowControl/>
            <w:spacing w:line="400" w:lineRule="exact"/>
            <w:ind w:firstLineChars="215" w:firstLine="453"/>
          </w:pPr>
        </w:pPrChange>
      </w:pPr>
      <w:del w:id="96" w:author="Xi Lifeng" w:date="2024-02-20T12:40:00Z">
        <w:r w:rsidRPr="003F20A0" w:rsidDel="00A95587">
          <w:rPr>
            <w:rFonts w:hint="eastAsia"/>
          </w:rPr>
          <w:delText>（</w:delText>
        </w:r>
        <w:r w:rsidRPr="003F20A0" w:rsidDel="00A95587">
          <w:rPr>
            <w:rFonts w:hint="eastAsia"/>
          </w:rPr>
          <w:delText>2</w:delText>
        </w:r>
        <w:r w:rsidRPr="003F20A0" w:rsidDel="00A95587">
          <w:rPr>
            <w:rFonts w:hint="eastAsia"/>
          </w:rPr>
          <w:delText>）</w:delText>
        </w:r>
      </w:del>
      <w:r w:rsidRPr="003F20A0">
        <w:rPr>
          <w:rFonts w:hint="eastAsia"/>
        </w:rPr>
        <w:t>环境调试</w:t>
      </w:r>
      <w:r w:rsidRPr="003F20A0">
        <w:rPr>
          <w:rFonts w:hint="eastAsia"/>
        </w:rPr>
        <w:t>/</w:t>
      </w:r>
      <w:r w:rsidRPr="003F20A0">
        <w:rPr>
          <w:rFonts w:hint="eastAsia"/>
        </w:rPr>
        <w:t>断点指令</w:t>
      </w:r>
    </w:p>
    <w:p w14:paraId="56D27827" w14:textId="67B4BF32" w:rsidR="003F20A0" w:rsidRPr="003F20A0" w:rsidRDefault="003F20A0" w:rsidP="008F398B">
      <w:pPr>
        <w:pStyle w:val="a3"/>
        <w:ind w:firstLine="420"/>
      </w:pPr>
      <w:r>
        <w:rPr>
          <w:rFonts w:hint="eastAsia"/>
        </w:rPr>
        <w:t>环境调试</w:t>
      </w:r>
      <w:r>
        <w:rPr>
          <w:rFonts w:hint="eastAsia"/>
        </w:rPr>
        <w:t>/</w:t>
      </w:r>
      <w:r>
        <w:rPr>
          <w:rFonts w:hint="eastAsia"/>
        </w:rPr>
        <w:t>断点指令包含</w:t>
      </w:r>
      <w:proofErr w:type="spellStart"/>
      <w:r w:rsidRPr="003F20A0">
        <w:rPr>
          <w:rFonts w:hint="eastAsia"/>
        </w:rPr>
        <w:t>ecall</w:t>
      </w:r>
      <w:proofErr w:type="spellEnd"/>
      <w:r w:rsidRPr="003F20A0">
        <w:rPr>
          <w:rFonts w:hint="eastAsia"/>
        </w:rPr>
        <w:t>和</w:t>
      </w:r>
      <w:proofErr w:type="spellStart"/>
      <w:r w:rsidRPr="003F20A0">
        <w:rPr>
          <w:rFonts w:hint="eastAsia"/>
        </w:rPr>
        <w:t>ebreak</w:t>
      </w:r>
      <w:proofErr w:type="spellEnd"/>
      <w:r>
        <w:rPr>
          <w:rFonts w:hint="eastAsia"/>
        </w:rPr>
        <w:t>两条</w:t>
      </w:r>
      <w:r w:rsidRPr="003F20A0">
        <w:rPr>
          <w:rFonts w:hint="eastAsia"/>
        </w:rPr>
        <w:t>陷阱指令，用于从用户程序陷入操作系统内核或者调试器，它们会在执行环境中产生一个精确的请求陷阱。</w:t>
      </w:r>
      <w:proofErr w:type="spellStart"/>
      <w:r w:rsidRPr="003F20A0">
        <w:rPr>
          <w:rFonts w:hint="eastAsia"/>
        </w:rPr>
        <w:t>ecall</w:t>
      </w:r>
      <w:proofErr w:type="spellEnd"/>
      <w:r w:rsidRPr="003F20A0">
        <w:rPr>
          <w:rFonts w:hint="eastAsia"/>
        </w:rPr>
        <w:t>指令用于应用程序向操作系统内核发出系统调用的服务请求；</w:t>
      </w:r>
      <w:proofErr w:type="spellStart"/>
      <w:r w:rsidRPr="003F20A0">
        <w:rPr>
          <w:rFonts w:hint="eastAsia"/>
        </w:rPr>
        <w:t>ebreak</w:t>
      </w:r>
      <w:proofErr w:type="spellEnd"/>
      <w:r w:rsidRPr="003F20A0">
        <w:rPr>
          <w:rFonts w:hint="eastAsia"/>
        </w:rPr>
        <w:t>指令用于产生断点异常，从而将控制权交给调试环境。</w:t>
      </w:r>
      <w:r w:rsidR="007C738B">
        <w:rPr>
          <w:bCs/>
        </w:rPr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_Ref157788300 \r \h</w:instrText>
      </w:r>
      <w:r w:rsidR="007C738B">
        <w:instrText xml:space="preserve"> </w:instrText>
      </w:r>
      <w:r w:rsidR="007C738B">
        <w:rPr>
          <w:bCs/>
        </w:rPr>
      </w:r>
      <w:r w:rsidR="007C738B">
        <w:rPr>
          <w:bCs/>
        </w:rPr>
        <w:fldChar w:fldCharType="separate"/>
      </w:r>
      <w:r w:rsidR="007C738B" w:rsidRPr="00152AC3">
        <w:rPr>
          <w:rFonts w:hint="eastAsia"/>
          <w:sz w:val="18"/>
        </w:rPr>
        <w:t>表</w:t>
      </w:r>
      <w:r w:rsidR="007C738B" w:rsidRPr="00152AC3">
        <w:rPr>
          <w:rFonts w:hint="eastAsia"/>
          <w:sz w:val="18"/>
        </w:rPr>
        <w:t>1-10</w:t>
      </w:r>
      <w:r w:rsidR="007C738B">
        <w:rPr>
          <w:bCs/>
        </w:rPr>
        <w:fldChar w:fldCharType="end"/>
      </w:r>
      <w:r w:rsidR="009A3807">
        <w:rPr>
          <w:rFonts w:hint="eastAsia"/>
          <w:bCs/>
        </w:rPr>
        <w:t>给出了</w:t>
      </w:r>
      <w:r w:rsidR="009A3807">
        <w:rPr>
          <w:rFonts w:hint="eastAsia"/>
          <w:bCs/>
        </w:rPr>
        <w:t>I</w:t>
      </w:r>
      <w:r w:rsidR="009A3807">
        <w:rPr>
          <w:rFonts w:hint="eastAsia"/>
          <w:bCs/>
        </w:rPr>
        <w:t>型指令格式的环境调试</w:t>
      </w:r>
      <w:r w:rsidR="009A3807">
        <w:rPr>
          <w:rFonts w:hint="eastAsia"/>
          <w:bCs/>
        </w:rPr>
        <w:t>/</w:t>
      </w:r>
      <w:r w:rsidR="009A3807">
        <w:rPr>
          <w:rFonts w:hint="eastAsia"/>
          <w:bCs/>
        </w:rPr>
        <w:t>断点指令</w:t>
      </w:r>
      <w:proofErr w:type="spellStart"/>
      <w:r w:rsidR="009A3807">
        <w:rPr>
          <w:bCs/>
        </w:rPr>
        <w:t>ecall</w:t>
      </w:r>
      <w:proofErr w:type="spellEnd"/>
      <w:r w:rsidR="009A3807">
        <w:rPr>
          <w:rFonts w:hint="eastAsia"/>
          <w:bCs/>
        </w:rPr>
        <w:t>和</w:t>
      </w:r>
      <w:proofErr w:type="spellStart"/>
      <w:r w:rsidR="009A3807">
        <w:rPr>
          <w:bCs/>
        </w:rPr>
        <w:t>ebreak</w:t>
      </w:r>
      <w:proofErr w:type="spellEnd"/>
      <w:r w:rsidR="009A3807">
        <w:rPr>
          <w:rFonts w:hint="eastAsia"/>
          <w:bCs/>
        </w:rPr>
        <w:t>的格式。</w:t>
      </w:r>
    </w:p>
    <w:p w14:paraId="7A0D0A69" w14:textId="0EDA922A" w:rsidR="003C2E80" w:rsidRPr="002C7C06" w:rsidRDefault="00C56220">
      <w:pPr>
        <w:pStyle w:val="3"/>
        <w:pPrChange w:id="97" w:author="Xi Lifeng" w:date="2024-02-20T12:40:00Z">
          <w:pPr>
            <w:spacing w:line="400" w:lineRule="exact"/>
            <w:ind w:firstLineChars="215" w:firstLine="453"/>
          </w:pPr>
        </w:pPrChange>
      </w:pPr>
      <w:del w:id="98" w:author="Xi Lifeng" w:date="2024-02-20T12:40:00Z">
        <w:r w:rsidRPr="002C7C06" w:rsidDel="00A95587">
          <w:rPr>
            <w:rFonts w:hint="eastAsia"/>
          </w:rPr>
          <w:delText>二、</w:delText>
        </w:r>
      </w:del>
      <w:r w:rsidR="002C7C06" w:rsidRPr="002C7C06">
        <w:rPr>
          <w:rFonts w:hint="eastAsia"/>
        </w:rPr>
        <w:t>RV64M</w:t>
      </w:r>
      <w:r w:rsidR="002C7C06" w:rsidRPr="002C7C06">
        <w:rPr>
          <w:rFonts w:hint="eastAsia"/>
        </w:rPr>
        <w:t>指令集</w:t>
      </w:r>
    </w:p>
    <w:p w14:paraId="37D4BDCF" w14:textId="296ACD1B" w:rsidR="002C7C06" w:rsidRDefault="00B83BBD" w:rsidP="008F398B">
      <w:pPr>
        <w:pStyle w:val="a3"/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_Ref157788323 \r \h</w:instrText>
      </w:r>
      <w:r>
        <w:instrText xml:space="preserve"> </w:instrText>
      </w:r>
      <w:r>
        <w:fldChar w:fldCharType="separate"/>
      </w:r>
      <w:r w:rsidRPr="00152AC3">
        <w:rPr>
          <w:rFonts w:hint="eastAsia"/>
          <w:sz w:val="18"/>
        </w:rPr>
        <w:t>表</w:t>
      </w:r>
      <w:r w:rsidRPr="00152AC3">
        <w:rPr>
          <w:rFonts w:hint="eastAsia"/>
          <w:sz w:val="18"/>
        </w:rPr>
        <w:t>1-11</w:t>
      </w:r>
      <w:r>
        <w:fldChar w:fldCharType="end"/>
      </w:r>
      <w:r>
        <w:rPr>
          <w:rFonts w:hint="eastAsia"/>
        </w:rPr>
        <w:t>所示，</w:t>
      </w:r>
      <w:r w:rsidR="00AD0284">
        <w:rPr>
          <w:rFonts w:hint="eastAsia"/>
        </w:rPr>
        <w:t>RV64M</w:t>
      </w:r>
      <w:r w:rsidR="00AD0284">
        <w:rPr>
          <w:rFonts w:hint="eastAsia"/>
        </w:rPr>
        <w:t>指令集中包含了乘法运算指令、除法运算指令和除法求余运算指令。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_Ref157788323 \r \h</w:instrText>
      </w:r>
      <w:r w:rsidR="007C738B">
        <w:instrText xml:space="preserve"> </w:instrText>
      </w:r>
      <w:r w:rsidR="007C738B">
        <w:fldChar w:fldCharType="separate"/>
      </w:r>
      <w:r w:rsidR="007C738B" w:rsidRPr="00152AC3">
        <w:rPr>
          <w:rFonts w:hint="eastAsia"/>
          <w:sz w:val="18"/>
        </w:rPr>
        <w:t>表</w:t>
      </w:r>
      <w:r w:rsidR="007C738B" w:rsidRPr="00152AC3">
        <w:rPr>
          <w:rFonts w:hint="eastAsia"/>
          <w:sz w:val="18"/>
        </w:rPr>
        <w:t>1-11</w:t>
      </w:r>
      <w:r w:rsidR="007C738B">
        <w:fldChar w:fldCharType="end"/>
      </w:r>
      <w:r w:rsidR="00801E92">
        <w:rPr>
          <w:rFonts w:hint="eastAsia"/>
        </w:rPr>
        <w:t>中，</w:t>
      </w:r>
    </w:p>
    <w:p w14:paraId="0E608A97" w14:textId="3F9BA2B6" w:rsidR="00801E92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s</w:t>
      </w:r>
      <w:r w:rsidR="00801E92" w:rsidRPr="006F1A73">
        <w:rPr>
          <w:rFonts w:hint="eastAsia"/>
          <w:sz w:val="18"/>
          <w:szCs w:val="18"/>
        </w:rPr>
        <w:t>×</w:t>
      </w:r>
      <w:r w:rsidR="00801E92" w:rsidRPr="006F1A73">
        <w:rPr>
          <w:rFonts w:hint="eastAsia"/>
          <w:sz w:val="18"/>
          <w:szCs w:val="18"/>
        </w:rPr>
        <w:t>s</w:t>
      </w:r>
      <w:r w:rsidR="00801E92"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801E92" w:rsidRPr="006F1A73">
        <w:rPr>
          <w:rFonts w:hint="eastAsia"/>
        </w:rPr>
        <w:t>数乘法，即补码乘法；</w:t>
      </w:r>
    </w:p>
    <w:p w14:paraId="674B99E2" w14:textId="2102FD6C" w:rsidR="00801E92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  <w:sz w:val="18"/>
          <w:szCs w:val="18"/>
        </w:rPr>
        <w:t>×</w:t>
      </w:r>
      <w:r w:rsidR="00801E92"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表示无符号数乘法，即绝对值乘法；</w:t>
      </w:r>
    </w:p>
    <w:p w14:paraId="0AC0D6CE" w14:textId="5FC421B3" w:rsidR="00AC22C0" w:rsidRPr="006F1A73" w:rsidRDefault="00AC22C0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lastRenderedPageBreak/>
        <w:t>s</w:t>
      </w:r>
      <w:r w:rsidRPr="006F1A73">
        <w:rPr>
          <w:rFonts w:hint="eastAsia"/>
          <w:sz w:val="18"/>
          <w:szCs w:val="18"/>
        </w:rPr>
        <w:t>×</w:t>
      </w:r>
      <w:r w:rsidRPr="006F1A73">
        <w:rPr>
          <w:rFonts w:hint="eastAsia"/>
          <w:sz w:val="18"/>
          <w:szCs w:val="18"/>
        </w:rPr>
        <w:t>u</w:t>
      </w:r>
      <w:r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9B0CBE" w:rsidRPr="006F1A73">
        <w:rPr>
          <w:rFonts w:hint="eastAsia"/>
        </w:rPr>
        <w:t>数与无符号数乘法，即补码与绝对值</w:t>
      </w:r>
      <w:r w:rsidR="00751A58">
        <w:rPr>
          <w:rFonts w:hint="eastAsia"/>
        </w:rPr>
        <w:t>相</w:t>
      </w:r>
      <w:r w:rsidR="009B0CBE" w:rsidRPr="006F1A73">
        <w:rPr>
          <w:rFonts w:hint="eastAsia"/>
        </w:rPr>
        <w:t>乘；</w:t>
      </w:r>
    </w:p>
    <w:p w14:paraId="2C3D44CB" w14:textId="2FF4974E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&gt;&gt;</w:t>
      </w:r>
      <w:r w:rsidRPr="006F1A73">
        <w:rPr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</w:t>
      </w:r>
      <w:r w:rsidRPr="006F1A73">
        <w:rPr>
          <w:rFonts w:hint="eastAsia"/>
        </w:rPr>
        <w:t>无符号数右移，即逻辑右移；</w:t>
      </w:r>
    </w:p>
    <w:p w14:paraId="2CF4E6ED" w14:textId="50BE081E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bookmarkStart w:id="99" w:name="_Hlk157959179"/>
      <w:r w:rsidRPr="006F1A73">
        <w:rPr>
          <w:rFonts w:hint="eastAsia"/>
          <w:sz w:val="18"/>
          <w:szCs w:val="18"/>
        </w:rPr>
        <w:t>÷</w:t>
      </w:r>
      <w:bookmarkEnd w:id="99"/>
      <w:r w:rsidRPr="006F1A73">
        <w:rPr>
          <w:rFonts w:hint="eastAsia"/>
          <w:sz w:val="18"/>
          <w:szCs w:val="18"/>
          <w:vertAlign w:val="subscript"/>
        </w:rPr>
        <w:t>S</w:t>
      </w:r>
      <w:r w:rsidR="00801E92"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431673" w:rsidRPr="006F1A73">
        <w:rPr>
          <w:rFonts w:hint="eastAsia"/>
        </w:rPr>
        <w:t>数除法，即补码除法；</w:t>
      </w:r>
    </w:p>
    <w:p w14:paraId="6B97E1A7" w14:textId="23F4DFD3" w:rsidR="00801E92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÷</w:t>
      </w:r>
      <w:r w:rsidRPr="006F1A73">
        <w:rPr>
          <w:rFonts w:hint="eastAsia"/>
          <w:sz w:val="18"/>
          <w:szCs w:val="18"/>
          <w:vertAlign w:val="subscript"/>
        </w:rPr>
        <w:t>U</w:t>
      </w:r>
      <w:r w:rsidR="00801E92" w:rsidRPr="006F1A73">
        <w:rPr>
          <w:rFonts w:hint="eastAsia"/>
        </w:rPr>
        <w:t>表示</w:t>
      </w:r>
      <w:r w:rsidR="00431673" w:rsidRPr="006F1A73">
        <w:rPr>
          <w:rFonts w:hint="eastAsia"/>
        </w:rPr>
        <w:t>无符号数除法，即绝对值除法；</w:t>
      </w:r>
    </w:p>
    <w:p w14:paraId="79272A25" w14:textId="254A453C" w:rsidR="003C5E26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%</w:t>
      </w:r>
      <w:r w:rsidRPr="006F1A73">
        <w:rPr>
          <w:rFonts w:hint="eastAsia"/>
          <w:sz w:val="18"/>
          <w:szCs w:val="18"/>
          <w:vertAlign w:val="subscript"/>
        </w:rPr>
        <w:t>S</w:t>
      </w:r>
      <w:r w:rsidRPr="006F1A73">
        <w:rPr>
          <w:rFonts w:hint="eastAsia"/>
        </w:rPr>
        <w:t>表示</w:t>
      </w:r>
      <w:r w:rsidR="00FA6F70" w:rsidRPr="006F1A73">
        <w:rPr>
          <w:rFonts w:hint="eastAsia"/>
        </w:rPr>
        <w:t>有符号</w:t>
      </w:r>
      <w:r w:rsidR="00431673" w:rsidRPr="006F1A73">
        <w:rPr>
          <w:rFonts w:hint="eastAsia"/>
        </w:rPr>
        <w:t>数除法求余数，即补码除法运算后取其余数；</w:t>
      </w:r>
    </w:p>
    <w:p w14:paraId="5299C5DC" w14:textId="330D389D" w:rsidR="003C5E26" w:rsidRPr="006F1A73" w:rsidRDefault="003C5E26" w:rsidP="006F1A73">
      <w:pPr>
        <w:pStyle w:val="af"/>
        <w:widowControl/>
        <w:numPr>
          <w:ilvl w:val="0"/>
          <w:numId w:val="75"/>
        </w:numPr>
        <w:spacing w:line="400" w:lineRule="exact"/>
        <w:ind w:firstLineChars="0"/>
      </w:pPr>
      <w:r w:rsidRPr="006F1A73">
        <w:rPr>
          <w:rFonts w:hint="eastAsia"/>
          <w:sz w:val="18"/>
          <w:szCs w:val="18"/>
        </w:rPr>
        <w:t>%</w:t>
      </w:r>
      <w:r w:rsidRPr="006F1A73">
        <w:rPr>
          <w:rFonts w:hint="eastAsia"/>
          <w:sz w:val="18"/>
          <w:szCs w:val="18"/>
          <w:vertAlign w:val="subscript"/>
        </w:rPr>
        <w:t>U</w:t>
      </w:r>
      <w:r w:rsidRPr="006F1A73">
        <w:rPr>
          <w:rFonts w:hint="eastAsia"/>
        </w:rPr>
        <w:t>表示</w:t>
      </w:r>
      <w:r w:rsidR="00431673" w:rsidRPr="006F1A73">
        <w:rPr>
          <w:rFonts w:hint="eastAsia"/>
        </w:rPr>
        <w:t>无符号数除法求余数，即绝对值除法运算后取其余数。</w:t>
      </w:r>
    </w:p>
    <w:p w14:paraId="6C120469" w14:textId="0A7DF003" w:rsidR="00AD0284" w:rsidRPr="00AD0284" w:rsidRDefault="00F67BA2">
      <w:pPr>
        <w:pStyle w:val="a1"/>
        <w:spacing w:before="78"/>
        <w:pPrChange w:id="100" w:author="Xi Lifeng" w:date="2024-02-20T12:41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01" w:name="_Ref157788323"/>
      <w:r w:rsidR="00AD0284">
        <w:rPr>
          <w:rFonts w:hint="eastAsia"/>
        </w:rPr>
        <w:t>乘除法和求余数运算指令</w:t>
      </w:r>
      <w:bookmarkEnd w:id="101"/>
    </w:p>
    <w:tbl>
      <w:tblPr>
        <w:tblStyle w:val="53"/>
        <w:tblW w:w="582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947"/>
        <w:gridCol w:w="570"/>
        <w:gridCol w:w="671"/>
        <w:gridCol w:w="910"/>
        <w:gridCol w:w="624"/>
        <w:gridCol w:w="914"/>
        <w:gridCol w:w="3699"/>
      </w:tblGrid>
      <w:tr w:rsidR="00AB1BED" w:rsidRPr="00A63C5F" w14:paraId="0383EE4B" w14:textId="77777777" w:rsidTr="0043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one" w:sz="0" w:space="0" w:color="auto"/>
            </w:tcBorders>
            <w:vAlign w:val="center"/>
          </w:tcPr>
          <w:p w14:paraId="4952AB56" w14:textId="355A0591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乘法</w:t>
            </w:r>
            <w:r w:rsidR="00B45890">
              <w:rPr>
                <w:rFonts w:hint="eastAsia"/>
                <w:b/>
                <w:sz w:val="18"/>
                <w:szCs w:val="18"/>
              </w:rPr>
              <w:t>运算</w:t>
            </w:r>
            <w:r w:rsidRPr="00476949">
              <w:rPr>
                <w:rFonts w:hint="eastAsia"/>
                <w:b/>
                <w:sz w:val="18"/>
                <w:szCs w:val="18"/>
              </w:rPr>
              <w:t>指令</w:t>
            </w:r>
          </w:p>
        </w:tc>
      </w:tr>
      <w:tr w:rsidR="00AB1BED" w:rsidRPr="00A63C5F" w14:paraId="6DA280C1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  <w:hideMark/>
          </w:tcPr>
          <w:p w14:paraId="775963DF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3B595DCB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0114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3DD8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5A2D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BB93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AE3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A6E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90930" w14:textId="238B4536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乘法运算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338F1707" w14:textId="77777777" w:rsidTr="00433AF3">
        <w:trPr>
          <w:trHeight w:val="313"/>
        </w:trPr>
        <w:tc>
          <w:tcPr>
            <w:tcW w:w="6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hideMark/>
          </w:tcPr>
          <w:p w14:paraId="0E3251F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E5EB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3ABD3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3C3B2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7823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B703E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DC274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9C45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AB1BED" w:rsidRPr="00A63C5F" w14:paraId="2C30BC90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3291C" w14:textId="0596D17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CC82D" w14:textId="05EF188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8383E" w14:textId="408CB96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290D2" w14:textId="71B16D65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A8A28" w14:textId="3EBEB8B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2C70C" w14:textId="35C2575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AD8C7" w14:textId="7B9EA52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AED5B" w14:textId="1032107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乘法。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视为补码，乘积低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rFonts w:hint="eastAsia"/>
                <w:sz w:val="18"/>
                <w:szCs w:val="18"/>
              </w:rPr>
              <w:t>位写入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25991FA6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EB2F5" w14:textId="6BADD26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44842" w14:textId="066ED12E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4CAFF" w14:textId="645B9811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42E6" w14:textId="28E5B385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F4D1C" w14:textId="0F24CC0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DF460" w14:textId="11B348A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4F279" w14:textId="25F65BE0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6DF81" w14:textId="6EE5F93C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高位乘</w:t>
            </w:r>
            <w:r w:rsidRPr="00AB1BED">
              <w:rPr>
                <w:rFonts w:hint="eastAsia"/>
                <w:sz w:val="18"/>
                <w:szCs w:val="18"/>
              </w:rPr>
              <w:t>,rs1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都视为补码，乘积高位置入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</w:t>
            </w:r>
            <w:r w:rsid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3CF8371B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D73A" w14:textId="6F5730D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mulhsu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0C78D" w14:textId="7EFA2309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45341" w14:textId="5D1F1C9C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8EBA" w14:textId="0D996EC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22C32" w14:textId="523AB309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63D9A" w14:textId="30F340B4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602B5" w14:textId="7F060A7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29CD9" w14:textId="1088B3D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高位有符号</w:t>
            </w:r>
            <w:r w:rsidRPr="00AB1BED">
              <w:rPr>
                <w:rFonts w:hint="eastAsia"/>
                <w:sz w:val="18"/>
                <w:szCs w:val="18"/>
              </w:rPr>
              <w:t>-</w:t>
            </w:r>
            <w:r w:rsidRPr="00AB1BED">
              <w:rPr>
                <w:rFonts w:hint="eastAsia"/>
                <w:sz w:val="18"/>
                <w:szCs w:val="18"/>
              </w:rPr>
              <w:t>无符号乘，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视为补码，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rs2)&gt;&gt;s64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0C1A5095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6CD78" w14:textId="27A2D011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mulhu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53316" w14:textId="2C14EBE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9933" w14:textId="39AABA9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31AEF" w14:textId="65C4D2C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D21C3" w14:textId="4AD6DE4E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EEA2" w14:textId="301B312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3B0EB" w14:textId="1E395E57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6E8B6" w14:textId="127FDD6A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高位无符号乘，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都视为无符号数，乘积高位置入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(rs1</w:t>
            </w:r>
            <w:r w:rsidR="00801E92">
              <w:rPr>
                <w:sz w:val="18"/>
                <w:szCs w:val="18"/>
              </w:rPr>
              <w:t xml:space="preserve"> </w:t>
            </w:r>
            <w:r w:rsidR="009058BE">
              <w:rPr>
                <w:sz w:val="18"/>
                <w:szCs w:val="18"/>
                <w:vertAlign w:val="subscript"/>
              </w:rPr>
              <w:t>U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="00801E92">
              <w:rPr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rs2)&gt;&gt;</w:t>
            </w:r>
            <w:r w:rsidR="00801E92" w:rsidRPr="00801E92">
              <w:rPr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13BAFB63" w14:textId="77777777" w:rsidTr="0097346A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21C06" w14:textId="004F671F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mulw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9FF5A" w14:textId="0133AE3D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5EC1F" w14:textId="36B00073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04596" w14:textId="190E1D06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A9404" w14:textId="4D7C34CA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D0F22" w14:textId="3101F968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A4F3D" w14:textId="33C9E452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8F9F3" w14:textId="77777777" w:rsidR="00AB1BED" w:rsidRPr="00AB1BED" w:rsidRDefault="00AB1BED" w:rsidP="00AB1BE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乘字。乘积截取低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位，然后符号扩展为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位后写入</w:t>
            </w:r>
            <w:proofErr w:type="spellStart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CDEA05D" w14:textId="16E31A7B" w:rsidR="00AB1BED" w:rsidRPr="00AB1BED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SEXT</w:t>
            </w:r>
            <w:r w:rsidR="00801E92">
              <w:rPr>
                <w:rFonts w:hint="eastAsia"/>
                <w:sz w:val="18"/>
                <w:szCs w:val="18"/>
              </w:rPr>
              <w:t>64</w:t>
            </w:r>
            <w:r w:rsidRPr="00AB1BED">
              <w:rPr>
                <w:rFonts w:hint="eastAsia"/>
                <w:sz w:val="18"/>
                <w:szCs w:val="18"/>
              </w:rPr>
              <w:t>((rs1</w:t>
            </w:r>
            <w:r w:rsidRPr="00AB1BED">
              <w:rPr>
                <w:rFonts w:hint="eastAsia"/>
                <w:sz w:val="18"/>
                <w:szCs w:val="18"/>
              </w:rPr>
              <w:t>×</w:t>
            </w:r>
            <w:r w:rsidRPr="00AB1BED">
              <w:rPr>
                <w:rFonts w:hint="eastAsia"/>
                <w:sz w:val="18"/>
                <w:szCs w:val="18"/>
              </w:rPr>
              <w:t>rs2)[31:0])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349AFFAB" w14:textId="77777777" w:rsidTr="00433AF3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963EB" w14:textId="0171F2CF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运算</w:t>
            </w:r>
            <w:r w:rsidRPr="00476949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</w:tr>
      <w:tr w:rsidR="00AB1BED" w:rsidRPr="00A63C5F" w14:paraId="2183987D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394F2008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2B8CB5B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4DD8A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D4B8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46BA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323E9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82A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3094D" w14:textId="77777777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E8C2BC" w14:textId="0D9D1A74" w:rsidR="00AB1BED" w:rsidRPr="00A63C5F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</w:t>
            </w:r>
            <w:r w:rsidR="00B45890">
              <w:rPr>
                <w:rFonts w:hint="eastAsia"/>
                <w:b/>
                <w:bCs/>
                <w:sz w:val="18"/>
                <w:szCs w:val="18"/>
              </w:rPr>
              <w:t>除法运算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0C344FC7" w14:textId="77777777" w:rsidTr="00433AF3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07DC65B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F6DD3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E62F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F6B3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03A0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DEDDE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B054A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69EBC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AB1BED" w:rsidRPr="00A63C5F" w14:paraId="47BD77FA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54D56" w14:textId="7546DEAD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div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4BBBC" w14:textId="48FF1F0E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31B93" w14:textId="71EAC035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5AF0B" w14:textId="0D997260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90E44" w14:textId="00329358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5154D" w14:textId="73CA87BC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F1990" w14:textId="3D4666F1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4AD69" w14:textId="2D8025F4" w:rsidR="00AB1BED" w:rsidRPr="00476949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视为补码，向零舍入，商写入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77E4EB2E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07BB3" w14:textId="41458E0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divu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65F9C" w14:textId="7DC0D9E7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EDEDB" w14:textId="10AABB6D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842B7" w14:textId="6B2D612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42113" w14:textId="3C6569B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5B164" w14:textId="3A2E25BA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331DB" w14:textId="603460F1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FFB34" w14:textId="0EB76A92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无符号除法。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视为无符号数，向零舍入，商写入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sz w:val="18"/>
                <w:szCs w:val="18"/>
              </w:rPr>
              <w:t>→rd</w:t>
            </w:r>
          </w:p>
        </w:tc>
      </w:tr>
      <w:tr w:rsidR="00AB1BED" w:rsidRPr="00A63C5F" w14:paraId="41A66CB6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F3621" w14:textId="0418627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divuw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C518D" w14:textId="4646BD2D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16597" w14:textId="44233C9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23C0" w14:textId="2ADC7704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F6B0B" w14:textId="1D249CEB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A6D38" w14:textId="681E9344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CF096" w14:textId="5FB539F3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66BE7" w14:textId="283CBCFC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无符号字除法。</w:t>
            </w:r>
            <w:r w:rsidRPr="00AB1BED">
              <w:rPr>
                <w:rFonts w:hint="eastAsia"/>
                <w:sz w:val="18"/>
                <w:szCs w:val="18"/>
              </w:rPr>
              <w:t>rs1</w:t>
            </w:r>
            <w:r w:rsidRPr="00AB1BED">
              <w:rPr>
                <w:rFonts w:hint="eastAsia"/>
                <w:sz w:val="18"/>
                <w:szCs w:val="18"/>
              </w:rPr>
              <w:t>和</w:t>
            </w:r>
            <w:r w:rsidRPr="00AB1BED">
              <w:rPr>
                <w:rFonts w:hint="eastAsia"/>
                <w:sz w:val="18"/>
                <w:szCs w:val="18"/>
              </w:rPr>
              <w:t>rs2</w:t>
            </w:r>
            <w:r w:rsidRPr="00AB1BED">
              <w:rPr>
                <w:rFonts w:hint="eastAsia"/>
                <w:sz w:val="18"/>
                <w:szCs w:val="18"/>
              </w:rPr>
              <w:t>视为无符号数，低</w:t>
            </w:r>
            <w:r w:rsidRPr="00AB1BED">
              <w:rPr>
                <w:rFonts w:hint="eastAsia"/>
                <w:sz w:val="18"/>
                <w:szCs w:val="18"/>
              </w:rPr>
              <w:t>32</w:t>
            </w:r>
            <w:r w:rsidRPr="00AB1BED">
              <w:rPr>
                <w:rFonts w:hint="eastAsia"/>
                <w:sz w:val="18"/>
                <w:szCs w:val="18"/>
              </w:rPr>
              <w:t>位相除，向零舍入，符号扩展后写入</w:t>
            </w: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>：</w:t>
            </w:r>
            <w:r w:rsidRPr="00AB1BED">
              <w:rPr>
                <w:rFonts w:hint="eastAsia"/>
                <w:sz w:val="18"/>
                <w:szCs w:val="18"/>
              </w:rPr>
              <w:t>SEXT(rs1[31:0]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U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00A6E845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55C42" w14:textId="5D866DA5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divw</w:t>
            </w:r>
            <w:proofErr w:type="spellEnd"/>
            <w:r w:rsidRPr="00AB1BED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11728" w14:textId="0F2E5DB9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48CC" w14:textId="0369BB2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FB046" w14:textId="1ABB6648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A3223" w14:textId="64B0F14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5836" w14:textId="6CCE34C6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B1BE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ECDE2" w14:textId="443A478C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D7112" w14:textId="77777777" w:rsidR="00AB1BED" w:rsidRPr="00AB1BED" w:rsidRDefault="00AB1BED" w:rsidP="00AB1BE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字除法。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视为补码，低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位相除，向零舍入，符号扩展后写入</w:t>
            </w:r>
            <w:proofErr w:type="spellStart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AB1BE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74802F9" w14:textId="3D2AE3FE" w:rsidR="00AB1BED" w:rsidRPr="00A63C5F" w:rsidRDefault="00AB1BED" w:rsidP="00AB1BED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AB1BED">
              <w:rPr>
                <w:rFonts w:hint="eastAsia"/>
                <w:sz w:val="18"/>
                <w:szCs w:val="18"/>
              </w:rPr>
              <w:t>SEXT(rs1[31:0]</w:t>
            </w:r>
            <w:r w:rsidRPr="00AB1BED">
              <w:rPr>
                <w:rFonts w:hint="eastAsia"/>
                <w:sz w:val="18"/>
                <w:szCs w:val="18"/>
              </w:rPr>
              <w:t>÷</w:t>
            </w:r>
            <w:r w:rsidRPr="00801E92">
              <w:rPr>
                <w:rFonts w:hint="eastAsia"/>
                <w:sz w:val="18"/>
                <w:szCs w:val="18"/>
                <w:vertAlign w:val="subscript"/>
              </w:rPr>
              <w:t>S</w:t>
            </w:r>
            <w:r w:rsidR="00801E92">
              <w:rPr>
                <w:sz w:val="18"/>
                <w:szCs w:val="18"/>
              </w:rPr>
              <w:t xml:space="preserve"> </w:t>
            </w:r>
            <w:r w:rsidRPr="00AB1BED">
              <w:rPr>
                <w:rFonts w:hint="eastAsia"/>
                <w:sz w:val="18"/>
                <w:szCs w:val="18"/>
              </w:rPr>
              <w:t>rs2[31:0])</w:t>
            </w:r>
            <w:r w:rsidRPr="00AB1BED">
              <w:rPr>
                <w:sz w:val="18"/>
                <w:szCs w:val="18"/>
              </w:rPr>
              <w:t>→</w:t>
            </w:r>
            <w:proofErr w:type="spellStart"/>
            <w:r w:rsidRPr="00AB1BED">
              <w:rPr>
                <w:sz w:val="18"/>
                <w:szCs w:val="18"/>
              </w:rPr>
              <w:t>rd</w:t>
            </w:r>
            <w:proofErr w:type="spellEnd"/>
          </w:p>
        </w:tc>
      </w:tr>
      <w:tr w:rsidR="00AB1BED" w:rsidRPr="00A63C5F" w14:paraId="34B1D4C1" w14:textId="77777777" w:rsidTr="00433AF3">
        <w:trPr>
          <w:trHeight w:val="34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9626E" w14:textId="03611CC4" w:rsidR="00AB1BED" w:rsidRPr="00AF6B34" w:rsidRDefault="00B45890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除法求余运算</w:t>
            </w:r>
            <w:r w:rsidR="00AB1BED" w:rsidRPr="00AF6B34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指令</w:t>
            </w:r>
          </w:p>
        </w:tc>
      </w:tr>
      <w:tr w:rsidR="00AB1BED" w:rsidRPr="00A63C5F" w14:paraId="7E77F4E8" w14:textId="77777777" w:rsidTr="00433AF3">
        <w:trPr>
          <w:trHeight w:val="340"/>
        </w:trPr>
        <w:tc>
          <w:tcPr>
            <w:tcW w:w="6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253BB756" w14:textId="77777777" w:rsidR="00AB1BED" w:rsidRPr="007B060E" w:rsidRDefault="00AB1BED" w:rsidP="00433AF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7EF5177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77A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6F317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89B83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2C87B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1F300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F215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4AFA7A" w14:textId="0C74C52E" w:rsidR="00AB1BED" w:rsidRPr="00476949" w:rsidRDefault="00AB1BED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r w:rsidR="00B45890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除法求余运算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B1BED" w:rsidRPr="00A63C5F" w14:paraId="5C8E6743" w14:textId="77777777" w:rsidTr="00433AF3">
        <w:trPr>
          <w:trHeight w:val="340"/>
        </w:trPr>
        <w:tc>
          <w:tcPr>
            <w:tcW w:w="6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AFB5946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CA8F8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B2A6E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78D02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977C5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48594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53D68" w14:textId="77777777" w:rsidR="00AB1BED" w:rsidRPr="00476949" w:rsidRDefault="00AB1BED" w:rsidP="00433AF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9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192EE" w14:textId="77777777" w:rsidR="00AB1BED" w:rsidRPr="00476949" w:rsidRDefault="00AB1BED" w:rsidP="00433AF3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E1009" w:rsidRPr="00A63C5F" w14:paraId="4E59A77E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C5506" w14:textId="39C42594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rem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69F4B" w14:textId="6B4E881E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F177" w14:textId="37FB545F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12764" w14:textId="25B0EA54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0F3E8" w14:textId="00606FC0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9D72F" w14:textId="6E0ED287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0FFFD" w14:textId="6C6EC901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9658D" w14:textId="29D2A77D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视为补码，向零舍入，余数写入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%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S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  <w:vertAlign w:val="subscript"/>
              </w:rPr>
              <w:t xml:space="preserve"> 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  <w:vertAlign w:val="subscript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→rd</w:t>
            </w:r>
          </w:p>
        </w:tc>
      </w:tr>
      <w:tr w:rsidR="00BE1009" w:rsidRPr="00A63C5F" w14:paraId="6F3CBA8F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B5B5F" w14:textId="5F94055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remu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D3A1A" w14:textId="3D084EA9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AFB8C" w14:textId="6058F681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0E654" w14:textId="1BE9E9A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0EE66" w14:textId="6BCC1796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67646" w14:textId="2F5DD917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4569E" w14:textId="3CA22789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0110011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BA744" w14:textId="70A8634D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视为无符号数，向零舍入，余数写入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rs1%</w:t>
            </w:r>
            <w:r w:rsidRPr="00801E92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U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→rd</w:t>
            </w:r>
          </w:p>
        </w:tc>
      </w:tr>
      <w:tr w:rsidR="00BE1009" w:rsidRPr="00A63C5F" w14:paraId="26FD89B2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DFE82" w14:textId="153E1F76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remuw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96CC4" w14:textId="246A065B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E3CC5" w14:textId="38A3F99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E39CC" w14:textId="7DB97B9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BEDB3" w14:textId="1FD21152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B469" w14:textId="6E9931CE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7E575" w14:textId="7B78AE35" w:rsidR="00BE1009" w:rsidRPr="00476949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83686" w14:textId="77777777" w:rsidR="00BE1009" w:rsidRPr="00BE100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求无符号数的余数字。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视为无符号数，低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位相除，向零舍入，余数符号扩展后写入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6D6A6DA7" w14:textId="134572C8" w:rsidR="00BE1009" w:rsidRPr="0047694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SEXT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(rs1[31:0]</w:t>
            </w:r>
            <w:r w:rsidR="003C5E26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%</w:t>
            </w:r>
            <w:r w:rsidRPr="00801E92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U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BE1009" w:rsidRPr="00A63C5F" w14:paraId="1D029721" w14:textId="77777777" w:rsidTr="00433AF3">
        <w:trPr>
          <w:trHeight w:val="340"/>
        </w:trPr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DFB6F" w14:textId="7B1791B2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remw</w:t>
            </w:r>
            <w:proofErr w:type="spellEnd"/>
            <w:r w:rsidRPr="00BE1009">
              <w:rPr>
                <w:rFonts w:hint="eastAsia"/>
                <w:sz w:val="18"/>
                <w:szCs w:val="18"/>
              </w:rPr>
              <w:t xml:space="preserve"> rd,rs1,rs2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3C7DC" w14:textId="523D548C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0000001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72A65" w14:textId="15E15481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25EFA" w14:textId="0073A3F2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26114" w14:textId="6F652E89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3284F" w14:textId="17B743BF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BE1009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5C33" w14:textId="6CAEACB5" w:rsidR="00BE1009" w:rsidRPr="00AF6B34" w:rsidRDefault="00BE1009" w:rsidP="00BE1009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BE1009">
              <w:rPr>
                <w:rFonts w:hint="eastAsia"/>
                <w:sz w:val="18"/>
                <w:szCs w:val="18"/>
              </w:rPr>
              <w:t>0111011</w:t>
            </w:r>
          </w:p>
        </w:tc>
        <w:tc>
          <w:tcPr>
            <w:tcW w:w="1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4900C" w14:textId="77777777" w:rsidR="00BE1009" w:rsidRPr="00BE1009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求余数字。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视为补码，低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32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位相除，向零舍入，余数符号扩展后写入</w:t>
            </w:r>
            <w:proofErr w:type="spellStart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DD41A53" w14:textId="196F13A9" w:rsidR="00BE1009" w:rsidRPr="00AF6B34" w:rsidRDefault="00BE1009" w:rsidP="00BE1009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lastRenderedPageBreak/>
              <w:t>SEXT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64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(rs1[31:0]%</w:t>
            </w:r>
            <w:r w:rsidR="003C5E26">
              <w:rPr>
                <w:rFonts w:ascii="Times New Roman" w:hAnsi="Times New Roman" w:cs="Times New Roman" w:hint="eastAsia"/>
                <w:kern w:val="2"/>
                <w:sz w:val="18"/>
                <w:szCs w:val="18"/>
                <w:vertAlign w:val="subscript"/>
              </w:rPr>
              <w:t>S</w:t>
            </w:r>
            <w:r w:rsidR="00801E92">
              <w:rPr>
                <w:rFonts w:ascii="Times New Roman" w:hAnsi="Times New Roman" w:cs="Times New Roman"/>
                <w:kern w:val="2"/>
                <w:sz w:val="18"/>
                <w:szCs w:val="18"/>
              </w:rPr>
              <w:t xml:space="preserve"> </w:t>
            </w:r>
            <w:r w:rsidRPr="00BE1009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</w:t>
            </w:r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BE1009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35F66A24" w14:textId="3D658BF0" w:rsidR="00AB1BED" w:rsidRDefault="00AB1BED" w:rsidP="008F398B">
      <w:pPr>
        <w:pStyle w:val="a3"/>
        <w:ind w:firstLine="420"/>
      </w:pPr>
    </w:p>
    <w:p w14:paraId="6B0360DA" w14:textId="0C74B70F" w:rsidR="001E1680" w:rsidRPr="002C7C06" w:rsidRDefault="00F67BA2">
      <w:pPr>
        <w:pStyle w:val="3"/>
        <w:pPrChange w:id="102" w:author="Xi Lifeng" w:date="2024-02-20T12:41:00Z">
          <w:pPr>
            <w:spacing w:line="400" w:lineRule="exact"/>
            <w:ind w:firstLineChars="215" w:firstLine="453"/>
          </w:pPr>
        </w:pPrChange>
      </w:pPr>
      <w:del w:id="103" w:author="Xi Lifeng" w:date="2024-02-20T12:41:00Z">
        <w:r w:rsidDel="00CB374D">
          <w:rPr>
            <w:rFonts w:hint="eastAsia"/>
          </w:rPr>
          <w:delText>三</w:delText>
        </w:r>
        <w:r w:rsidR="001E1680" w:rsidRPr="002C7C06" w:rsidDel="00CB374D">
          <w:rPr>
            <w:rFonts w:hint="eastAsia"/>
          </w:rPr>
          <w:delText>、</w:delText>
        </w:r>
      </w:del>
      <w:r w:rsidR="001E1680" w:rsidRPr="002C7C06">
        <w:rPr>
          <w:rFonts w:hint="eastAsia"/>
        </w:rPr>
        <w:t>RV64</w:t>
      </w:r>
      <w:r w:rsidR="001E1680">
        <w:t>A</w:t>
      </w:r>
      <w:r w:rsidR="001E1680" w:rsidRPr="002C7C06">
        <w:rPr>
          <w:rFonts w:hint="eastAsia"/>
        </w:rPr>
        <w:t>指令集</w:t>
      </w:r>
    </w:p>
    <w:p w14:paraId="7972965A" w14:textId="459DC482" w:rsidR="00D95097" w:rsidRDefault="00D95097" w:rsidP="008F398B">
      <w:pPr>
        <w:pStyle w:val="a3"/>
        <w:ind w:firstLine="420"/>
      </w:pPr>
      <w:r w:rsidRPr="00D95097">
        <w:t>RV</w:t>
      </w:r>
      <w:r>
        <w:rPr>
          <w:rFonts w:hint="eastAsia"/>
        </w:rPr>
        <w:t>64</w:t>
      </w:r>
      <w:r w:rsidRPr="00D95097">
        <w:t>A</w:t>
      </w:r>
      <w:r w:rsidR="00783856">
        <w:rPr>
          <w:rFonts w:hint="eastAsia"/>
        </w:rPr>
        <w:t>指令集中</w:t>
      </w:r>
      <w:r w:rsidRPr="00D95097">
        <w:rPr>
          <w:rFonts w:hint="eastAsia"/>
        </w:rPr>
        <w:t>用于同步的原子操作有两种：</w:t>
      </w:r>
      <w:r w:rsidRPr="00D95097">
        <w:t xml:space="preserve"> </w:t>
      </w:r>
      <w:r w:rsidRPr="00D95097">
        <w:rPr>
          <w:rFonts w:hint="eastAsia"/>
        </w:rPr>
        <w:t>①原子内存操作</w:t>
      </w:r>
      <w:r>
        <w:rPr>
          <w:rFonts w:hint="eastAsia"/>
        </w:rPr>
        <w:t>，</w:t>
      </w:r>
      <w:r w:rsidR="00A0374F">
        <w:rPr>
          <w:rFonts w:hint="eastAsia"/>
        </w:rPr>
        <w:t>相关指令的</w:t>
      </w:r>
      <w:r>
        <w:rPr>
          <w:rFonts w:hint="eastAsia"/>
        </w:rPr>
        <w:t>助记符用</w:t>
      </w:r>
      <w:proofErr w:type="spellStart"/>
      <w:r>
        <w:t>amo</w:t>
      </w:r>
      <w:proofErr w:type="spellEnd"/>
      <w:r>
        <w:rPr>
          <w:rFonts w:hint="eastAsia"/>
        </w:rPr>
        <w:t>开头；</w:t>
      </w:r>
      <w:r w:rsidRPr="00D95097">
        <w:t xml:space="preserve"> </w:t>
      </w:r>
      <w:r w:rsidRPr="00D95097">
        <w:rPr>
          <w:rFonts w:hint="eastAsia"/>
        </w:rPr>
        <w:t>②</w:t>
      </w:r>
      <w:r>
        <w:rPr>
          <w:rFonts w:hint="eastAsia"/>
        </w:rPr>
        <w:t>预订</w:t>
      </w:r>
      <w:r w:rsidRPr="00D95097">
        <w:rPr>
          <w:rFonts w:hint="eastAsia"/>
        </w:rPr>
        <w:t>取数</w:t>
      </w:r>
      <w:r w:rsidR="00783856">
        <w:rPr>
          <w:rFonts w:hint="eastAsia"/>
        </w:rPr>
        <w:t>和</w:t>
      </w:r>
      <w:r w:rsidRPr="00D95097">
        <w:rPr>
          <w:rFonts w:hint="eastAsia"/>
        </w:rPr>
        <w:t>条件存数</w:t>
      </w:r>
      <w:r w:rsidR="00783856">
        <w:rPr>
          <w:rFonts w:hint="eastAsia"/>
        </w:rPr>
        <w:t>，即</w:t>
      </w:r>
      <w:proofErr w:type="spellStart"/>
      <w:r w:rsidR="00783856">
        <w:rPr>
          <w:rFonts w:hint="eastAsia"/>
        </w:rPr>
        <w:t>l</w:t>
      </w:r>
      <w:r w:rsidR="00783856">
        <w:t>r</w:t>
      </w:r>
      <w:proofErr w:type="spellEnd"/>
      <w:r w:rsidR="00783856">
        <w:rPr>
          <w:rFonts w:hint="eastAsia"/>
        </w:rPr>
        <w:t>指令和</w:t>
      </w:r>
      <w:proofErr w:type="spellStart"/>
      <w:r w:rsidR="00783856">
        <w:rPr>
          <w:rFonts w:hint="eastAsia"/>
        </w:rPr>
        <w:t>s</w:t>
      </w:r>
      <w:r w:rsidR="00783856">
        <w:t>c</w:t>
      </w:r>
      <w:proofErr w:type="spellEnd"/>
      <w:r w:rsidR="00783856">
        <w:rPr>
          <w:rFonts w:hint="eastAsia"/>
        </w:rPr>
        <w:t>指令</w:t>
      </w:r>
      <w:r>
        <w:rPr>
          <w:rFonts w:hint="eastAsia"/>
        </w:rPr>
        <w:t>。</w:t>
      </w:r>
      <w:r w:rsidR="006D2F5F">
        <w:t>AMO</w:t>
      </w:r>
      <w:r w:rsidR="00B461CA">
        <w:rPr>
          <w:rFonts w:hint="eastAsia"/>
        </w:rPr>
        <w:t>指令</w:t>
      </w:r>
      <w:r w:rsidR="00B461CA" w:rsidRPr="00D95097">
        <w:rPr>
          <w:rFonts w:hint="eastAsia"/>
        </w:rPr>
        <w:t>和</w:t>
      </w:r>
      <w:proofErr w:type="spellStart"/>
      <w:r w:rsidR="00B461CA">
        <w:rPr>
          <w:rFonts w:hint="eastAsia"/>
        </w:rPr>
        <w:t>l</w:t>
      </w:r>
      <w:r w:rsidR="00B461CA">
        <w:t>r</w:t>
      </w:r>
      <w:proofErr w:type="spellEnd"/>
      <w:r w:rsidR="00B461CA" w:rsidRPr="00D95097">
        <w:t>/</w:t>
      </w:r>
      <w:proofErr w:type="spellStart"/>
      <w:r w:rsidR="00B461CA">
        <w:t>sc</w:t>
      </w:r>
      <w:proofErr w:type="spellEnd"/>
      <w:r w:rsidR="00B461CA" w:rsidRPr="00D95097">
        <w:t xml:space="preserve"> </w:t>
      </w:r>
      <w:r w:rsidR="00B461CA" w:rsidRPr="00D95097">
        <w:rPr>
          <w:rFonts w:hint="eastAsia"/>
        </w:rPr>
        <w:t>指令</w:t>
      </w:r>
      <w:r w:rsidR="00B461CA">
        <w:rPr>
          <w:rFonts w:hint="eastAsia"/>
        </w:rPr>
        <w:t>都</w:t>
      </w:r>
      <w:r w:rsidR="00B461CA" w:rsidRPr="00D95097">
        <w:rPr>
          <w:rFonts w:hint="eastAsia"/>
        </w:rPr>
        <w:t>要求</w:t>
      </w:r>
      <w:r w:rsidR="00922ABA">
        <w:rPr>
          <w:rFonts w:hint="eastAsia"/>
        </w:rPr>
        <w:t>存储器</w:t>
      </w:r>
      <w:r w:rsidR="00B461CA" w:rsidRPr="00D95097">
        <w:rPr>
          <w:rFonts w:hint="eastAsia"/>
        </w:rPr>
        <w:t>地址对齐。</w:t>
      </w:r>
    </w:p>
    <w:p w14:paraId="3C8F5DEF" w14:textId="2E02287F" w:rsidR="0006503B" w:rsidRPr="00D95097" w:rsidRDefault="0006503B" w:rsidP="008F398B">
      <w:pPr>
        <w:pStyle w:val="a3"/>
        <w:ind w:firstLine="422"/>
      </w:pPr>
      <w:r w:rsidRPr="000F5594">
        <w:rPr>
          <w:rFonts w:ascii="黑体" w:eastAsia="黑体" w:hAnsi="黑体" w:hint="eastAsia"/>
          <w:b/>
          <w:bCs/>
        </w:rPr>
        <w:t>“原子”</w:t>
      </w:r>
      <w:r w:rsidRPr="000F5594">
        <w:rPr>
          <w:rFonts w:ascii="黑体" w:eastAsia="黑体" w:hAnsi="黑体"/>
          <w:b/>
          <w:bCs/>
        </w:rPr>
        <w:t xml:space="preserve"> </w:t>
      </w:r>
      <w:r w:rsidRPr="000F5594">
        <w:rPr>
          <w:rFonts w:ascii="黑体" w:eastAsia="黑体" w:hAnsi="黑体" w:hint="eastAsia"/>
          <w:b/>
          <w:bCs/>
        </w:rPr>
        <w:t>表示</w:t>
      </w:r>
      <w:r w:rsidR="00C9185C" w:rsidRPr="000F5594">
        <w:rPr>
          <w:rFonts w:ascii="黑体" w:eastAsia="黑体" w:hAnsi="黑体" w:hint="eastAsia"/>
          <w:b/>
          <w:bCs/>
        </w:rPr>
        <w:t>一</w:t>
      </w:r>
      <w:r w:rsidR="003852F5" w:rsidRPr="000F5594">
        <w:rPr>
          <w:rFonts w:ascii="黑体" w:eastAsia="黑体" w:hAnsi="黑体" w:hint="eastAsia"/>
          <w:b/>
          <w:bCs/>
        </w:rPr>
        <w:t>系列操作</w:t>
      </w:r>
      <w:r w:rsidR="00C9185C" w:rsidRPr="000F5594">
        <w:rPr>
          <w:rFonts w:ascii="黑体" w:eastAsia="黑体" w:hAnsi="黑体" w:hint="eastAsia"/>
          <w:b/>
          <w:bCs/>
        </w:rPr>
        <w:t>连贯而</w:t>
      </w:r>
      <w:r w:rsidR="003852F5" w:rsidRPr="000F5594">
        <w:rPr>
          <w:rFonts w:ascii="黑体" w:eastAsia="黑体" w:hAnsi="黑体" w:hint="eastAsia"/>
          <w:b/>
          <w:bCs/>
        </w:rPr>
        <w:t>不被</w:t>
      </w:r>
      <w:r w:rsidR="00C9185C" w:rsidRPr="000F5594">
        <w:rPr>
          <w:rFonts w:ascii="黑体" w:eastAsia="黑体" w:hAnsi="黑体" w:hint="eastAsia"/>
          <w:b/>
          <w:bCs/>
        </w:rPr>
        <w:t>打</w:t>
      </w:r>
      <w:r w:rsidR="003852F5" w:rsidRPr="000F5594">
        <w:rPr>
          <w:rFonts w:ascii="黑体" w:eastAsia="黑体" w:hAnsi="黑体" w:hint="eastAsia"/>
          <w:b/>
          <w:bCs/>
        </w:rPr>
        <w:t>断。</w:t>
      </w:r>
      <w:r w:rsidR="003852F5">
        <w:rPr>
          <w:rFonts w:hint="eastAsia"/>
        </w:rPr>
        <w:t>例如，</w:t>
      </w:r>
      <w:r w:rsidRPr="00D95097">
        <w:rPr>
          <w:rFonts w:hint="eastAsia"/>
        </w:rPr>
        <w:t>内存读</w:t>
      </w:r>
      <w:r w:rsidR="003852F5">
        <w:rPr>
          <w:rFonts w:hint="eastAsia"/>
        </w:rPr>
        <w:t>和</w:t>
      </w:r>
      <w:r w:rsidRPr="00D95097">
        <w:rPr>
          <w:rFonts w:hint="eastAsia"/>
        </w:rPr>
        <w:t>写</w:t>
      </w:r>
      <w:r w:rsidR="003852F5">
        <w:rPr>
          <w:rFonts w:hint="eastAsia"/>
        </w:rPr>
        <w:t>操作</w:t>
      </w:r>
      <w:r w:rsidRPr="00D95097">
        <w:rPr>
          <w:rFonts w:hint="eastAsia"/>
        </w:rPr>
        <w:t>之间不会</w:t>
      </w:r>
      <w:r w:rsidR="003852F5">
        <w:rPr>
          <w:rFonts w:hint="eastAsia"/>
        </w:rPr>
        <w:t>因发生</w:t>
      </w:r>
      <w:r w:rsidRPr="00D95097">
        <w:rPr>
          <w:rFonts w:hint="eastAsia"/>
        </w:rPr>
        <w:t>中断</w:t>
      </w:r>
      <w:r w:rsidR="003852F5">
        <w:rPr>
          <w:rFonts w:hint="eastAsia"/>
        </w:rPr>
        <w:t>而被打断</w:t>
      </w:r>
      <w:r w:rsidRPr="00D95097">
        <w:rPr>
          <w:rFonts w:hint="eastAsia"/>
        </w:rPr>
        <w:t>，也不会被其他处理器修改内存值。</w:t>
      </w:r>
    </w:p>
    <w:p w14:paraId="102FF0B5" w14:textId="491EEF34" w:rsidR="00D95097" w:rsidRPr="00D95097" w:rsidRDefault="006D2F5F" w:rsidP="008F398B">
      <w:pPr>
        <w:pStyle w:val="a3"/>
        <w:ind w:firstLine="420"/>
      </w:pPr>
      <w:r>
        <w:t>AMO</w:t>
      </w:r>
      <w:r w:rsidR="00D95097" w:rsidRPr="00D95097">
        <w:rPr>
          <w:rFonts w:hint="eastAsia"/>
        </w:rPr>
        <w:t>指令</w:t>
      </w:r>
      <w:r w:rsidR="00B72A33">
        <w:rPr>
          <w:rFonts w:hint="eastAsia"/>
        </w:rPr>
        <w:t>连续执行</w:t>
      </w:r>
      <w:r w:rsidR="00D0352E">
        <w:rPr>
          <w:rFonts w:ascii="宋体" w:hAnsi="宋体" w:hint="eastAsia"/>
        </w:rPr>
        <w:t>①</w:t>
      </w:r>
      <w:r w:rsidR="00B72A33">
        <w:rPr>
          <w:rFonts w:hint="eastAsia"/>
        </w:rPr>
        <w:t>访存读</w:t>
      </w:r>
      <w:r w:rsidR="00D95097" w:rsidRPr="00D95097">
        <w:rPr>
          <w:rFonts w:hint="eastAsia"/>
        </w:rPr>
        <w:t>数</w:t>
      </w:r>
      <w:r w:rsidR="00D0352E">
        <w:rPr>
          <w:rFonts w:ascii="宋体" w:hAnsi="宋体" w:hint="eastAsia"/>
        </w:rPr>
        <w:t>②</w:t>
      </w:r>
      <w:r w:rsidR="00B72A33">
        <w:rPr>
          <w:rFonts w:hint="eastAsia"/>
        </w:rPr>
        <w:t>执行运算</w:t>
      </w:r>
      <w:r w:rsidR="00D0352E">
        <w:rPr>
          <w:rFonts w:ascii="宋体" w:hAnsi="宋体" w:hint="eastAsia"/>
        </w:rPr>
        <w:t>③</w:t>
      </w:r>
      <w:r w:rsidR="00D95097" w:rsidRPr="00D95097">
        <w:rPr>
          <w:rFonts w:hint="eastAsia"/>
        </w:rPr>
        <w:t>将</w:t>
      </w:r>
      <w:r w:rsidR="00B72A33">
        <w:rPr>
          <w:rFonts w:hint="eastAsia"/>
        </w:rPr>
        <w:t>结果写</w:t>
      </w:r>
      <w:r w:rsidR="00D95097" w:rsidRPr="00D95097">
        <w:rPr>
          <w:rFonts w:hint="eastAsia"/>
        </w:rPr>
        <w:t>入目的寄存器</w:t>
      </w:r>
      <w:r w:rsidR="00D0352E">
        <w:rPr>
          <w:rFonts w:hint="eastAsia"/>
        </w:rPr>
        <w:t>这</w:t>
      </w:r>
      <w:r w:rsidR="00D0352E">
        <w:rPr>
          <w:rFonts w:hint="eastAsia"/>
        </w:rPr>
        <w:t>3</w:t>
      </w:r>
      <w:r w:rsidR="00D0352E">
        <w:rPr>
          <w:rFonts w:hint="eastAsia"/>
        </w:rPr>
        <w:t>个步骤的操作</w:t>
      </w:r>
      <w:r w:rsidR="00D95097" w:rsidRPr="00D95097">
        <w:rPr>
          <w:rFonts w:hint="eastAsia"/>
        </w:rPr>
        <w:t>。</w:t>
      </w:r>
      <w:r>
        <w:t>AMO</w:t>
      </w:r>
      <w:r w:rsidR="003852F5" w:rsidRPr="00D95097">
        <w:rPr>
          <w:rFonts w:hint="eastAsia"/>
        </w:rPr>
        <w:t>指令</w:t>
      </w:r>
      <w:r w:rsidR="003852F5" w:rsidRPr="003852F5">
        <w:rPr>
          <w:rFonts w:hint="eastAsia"/>
        </w:rPr>
        <w:t>在大型多处理器系统中</w:t>
      </w:r>
      <w:r w:rsidR="003852F5">
        <w:rPr>
          <w:rFonts w:hint="eastAsia"/>
        </w:rPr>
        <w:t>具有较好的</w:t>
      </w:r>
      <w:r w:rsidR="003852F5" w:rsidRPr="003852F5">
        <w:rPr>
          <w:rFonts w:hint="eastAsia"/>
        </w:rPr>
        <w:t>可扩展性，可高效实现归约操作。</w:t>
      </w:r>
      <w:r>
        <w:t>AMO</w:t>
      </w:r>
      <w:r w:rsidR="003852F5" w:rsidRPr="003852F5">
        <w:t xml:space="preserve"> </w:t>
      </w:r>
      <w:r w:rsidR="003852F5" w:rsidRPr="003852F5">
        <w:rPr>
          <w:rFonts w:hint="eastAsia"/>
        </w:rPr>
        <w:t>指令在与</w:t>
      </w:r>
      <w:r w:rsidR="003852F5" w:rsidRPr="003852F5">
        <w:t xml:space="preserve">I/O </w:t>
      </w:r>
      <w:r w:rsidR="003852F5" w:rsidRPr="003852F5">
        <w:rPr>
          <w:rFonts w:hint="eastAsia"/>
        </w:rPr>
        <w:t>设备通信时可在单次原子总线事务中进行一次读操作和写操作</w:t>
      </w:r>
      <w:r w:rsidR="00F05FD7">
        <w:rPr>
          <w:rFonts w:hint="eastAsia"/>
        </w:rPr>
        <w:t>，</w:t>
      </w:r>
      <w:r w:rsidR="003852F5" w:rsidRPr="003852F5">
        <w:rPr>
          <w:rFonts w:hint="eastAsia"/>
        </w:rPr>
        <w:t>这种原子性可简化设备驱动并提升</w:t>
      </w:r>
      <w:r w:rsidR="003852F5" w:rsidRPr="003852F5">
        <w:t xml:space="preserve">I/O </w:t>
      </w:r>
      <w:r w:rsidR="003852F5" w:rsidRPr="003852F5">
        <w:rPr>
          <w:rFonts w:hint="eastAsia"/>
        </w:rPr>
        <w:t>性能</w:t>
      </w:r>
      <w:r w:rsidR="003852F5">
        <w:rPr>
          <w:rFonts w:hint="eastAsia"/>
        </w:rPr>
        <w:t>。</w:t>
      </w:r>
    </w:p>
    <w:p w14:paraId="59403A1B" w14:textId="77777777" w:rsidR="006C3C2E" w:rsidRDefault="00D95097" w:rsidP="008F398B">
      <w:pPr>
        <w:pStyle w:val="a3"/>
        <w:ind w:firstLine="420"/>
      </w:pPr>
      <w:r w:rsidRPr="00D95097">
        <w:rPr>
          <w:rFonts w:hint="eastAsia"/>
        </w:rPr>
        <w:t>预订取数</w:t>
      </w:r>
      <w:r w:rsidR="003852F5">
        <w:rPr>
          <w:rFonts w:hint="eastAsia"/>
        </w:rPr>
        <w:t>指令</w:t>
      </w:r>
      <w:r w:rsidR="006C3C2E">
        <w:rPr>
          <w:rFonts w:hint="eastAsia"/>
        </w:rPr>
        <w:t>的功能是：</w:t>
      </w:r>
      <w:r w:rsidR="00F05FD7">
        <w:rPr>
          <w:rFonts w:hint="eastAsia"/>
        </w:rPr>
        <w:t>从存储器</w:t>
      </w:r>
      <w:r w:rsidRPr="00D95097">
        <w:rPr>
          <w:rFonts w:hint="eastAsia"/>
        </w:rPr>
        <w:t>读出一个字</w:t>
      </w:r>
      <w:r w:rsidR="00F05FD7">
        <w:rPr>
          <w:rFonts w:hint="eastAsia"/>
        </w:rPr>
        <w:t>/</w:t>
      </w:r>
      <w:r w:rsidR="00F05FD7">
        <w:rPr>
          <w:rFonts w:hint="eastAsia"/>
        </w:rPr>
        <w:t>双字后将其</w:t>
      </w:r>
      <w:r w:rsidRPr="00D95097">
        <w:rPr>
          <w:rFonts w:hint="eastAsia"/>
        </w:rPr>
        <w:t>写入目的寄存器，并</w:t>
      </w:r>
      <w:r w:rsidR="00F05FD7">
        <w:rPr>
          <w:rFonts w:hint="eastAsia"/>
        </w:rPr>
        <w:t>为</w:t>
      </w:r>
      <w:r w:rsidRPr="00D95097">
        <w:rPr>
          <w:rFonts w:hint="eastAsia"/>
        </w:rPr>
        <w:t>该字</w:t>
      </w:r>
      <w:r w:rsidR="00F05FD7">
        <w:rPr>
          <w:rFonts w:hint="eastAsia"/>
        </w:rPr>
        <w:t>/</w:t>
      </w:r>
      <w:r w:rsidR="00F05FD7">
        <w:rPr>
          <w:rFonts w:hint="eastAsia"/>
        </w:rPr>
        <w:t>双字注册</w:t>
      </w:r>
      <w:r w:rsidRPr="00D95097">
        <w:rPr>
          <w:rFonts w:hint="eastAsia"/>
        </w:rPr>
        <w:t>预订信息。</w:t>
      </w:r>
    </w:p>
    <w:p w14:paraId="6F595633" w14:textId="437DEAA4" w:rsidR="00D95097" w:rsidRPr="00D95097" w:rsidRDefault="00D95097" w:rsidP="008F398B">
      <w:pPr>
        <w:pStyle w:val="a3"/>
        <w:ind w:firstLine="420"/>
      </w:pPr>
      <w:r w:rsidRPr="00D95097">
        <w:rPr>
          <w:rFonts w:hint="eastAsia"/>
        </w:rPr>
        <w:t>条件存数</w:t>
      </w:r>
      <w:r w:rsidR="003852F5">
        <w:rPr>
          <w:rFonts w:hint="eastAsia"/>
        </w:rPr>
        <w:t>指令</w:t>
      </w:r>
      <w:r w:rsidR="006C3C2E">
        <w:rPr>
          <w:rFonts w:hint="eastAsia"/>
        </w:rPr>
        <w:t>的功能是：</w:t>
      </w:r>
      <w:r w:rsidR="003852F5">
        <w:rPr>
          <w:rFonts w:hint="eastAsia"/>
        </w:rPr>
        <w:t>以</w:t>
      </w:r>
      <w:r w:rsidRPr="00D95097">
        <w:rPr>
          <w:rFonts w:hint="eastAsia"/>
        </w:rPr>
        <w:t>源寄存器</w:t>
      </w:r>
      <w:r w:rsidR="003852F5">
        <w:rPr>
          <w:rFonts w:hint="eastAsia"/>
        </w:rPr>
        <w:t>r</w:t>
      </w:r>
      <w:r w:rsidR="003852F5">
        <w:t>s1</w:t>
      </w:r>
      <w:r w:rsidR="003852F5">
        <w:rPr>
          <w:rFonts w:hint="eastAsia"/>
        </w:rPr>
        <w:t>为存储器的起始地址，向该地址指向的</w:t>
      </w:r>
      <w:r w:rsidR="003852F5">
        <w:rPr>
          <w:rFonts w:hint="eastAsia"/>
        </w:rPr>
        <w:t>4/8</w:t>
      </w:r>
      <w:r w:rsidR="003852F5">
        <w:rPr>
          <w:rFonts w:hint="eastAsia"/>
        </w:rPr>
        <w:t>个字节</w:t>
      </w:r>
      <w:r w:rsidRPr="00D95097">
        <w:rPr>
          <w:rFonts w:hint="eastAsia"/>
        </w:rPr>
        <w:t>写入一个字</w:t>
      </w:r>
      <w:r w:rsidR="003852F5">
        <w:rPr>
          <w:rFonts w:hint="eastAsia"/>
        </w:rPr>
        <w:t>/</w:t>
      </w:r>
      <w:r w:rsidR="003852F5">
        <w:rPr>
          <w:rFonts w:hint="eastAsia"/>
        </w:rPr>
        <w:t>双字</w:t>
      </w:r>
      <w:r w:rsidRPr="00D95097">
        <w:rPr>
          <w:rFonts w:hint="eastAsia"/>
        </w:rPr>
        <w:t>，前提是该目标地址</w:t>
      </w:r>
      <w:r w:rsidR="00F05FD7">
        <w:rPr>
          <w:rFonts w:hint="eastAsia"/>
        </w:rPr>
        <w:t>是</w:t>
      </w:r>
      <w:r w:rsidRPr="00D95097">
        <w:rPr>
          <w:rFonts w:hint="eastAsia"/>
        </w:rPr>
        <w:t>被预订</w:t>
      </w:r>
      <w:r w:rsidR="00F05FD7">
        <w:rPr>
          <w:rFonts w:hint="eastAsia"/>
        </w:rPr>
        <w:t>过的</w:t>
      </w:r>
      <w:r w:rsidRPr="00D95097">
        <w:rPr>
          <w:rFonts w:hint="eastAsia"/>
        </w:rPr>
        <w:t>。若写入成功，则</w:t>
      </w:r>
      <w:r w:rsidR="00F05FD7">
        <w:rPr>
          <w:rFonts w:hint="eastAsia"/>
        </w:rPr>
        <w:t>将</w:t>
      </w:r>
      <w:r w:rsidR="00F05FD7">
        <w:rPr>
          <w:rFonts w:hint="eastAsia"/>
        </w:rPr>
        <w:t>0</w:t>
      </w:r>
      <w:r w:rsidR="00F05FD7">
        <w:rPr>
          <w:rFonts w:hint="eastAsia"/>
        </w:rPr>
        <w:t>写入</w:t>
      </w:r>
      <w:r w:rsidRPr="00D95097">
        <w:rPr>
          <w:rFonts w:hint="eastAsia"/>
        </w:rPr>
        <w:t>目的寄存器</w:t>
      </w:r>
      <w:proofErr w:type="spellStart"/>
      <w:r w:rsidR="003852F5">
        <w:rPr>
          <w:rFonts w:hint="eastAsia"/>
        </w:rPr>
        <w:t>r</w:t>
      </w:r>
      <w:r w:rsidR="003852F5">
        <w:t>d</w:t>
      </w:r>
      <w:proofErr w:type="spellEnd"/>
      <w:r w:rsidRPr="00D95097">
        <w:rPr>
          <w:rFonts w:hint="eastAsia"/>
        </w:rPr>
        <w:t>；否则</w:t>
      </w:r>
      <w:r w:rsidR="00F05FD7">
        <w:rPr>
          <w:rFonts w:hint="eastAsia"/>
        </w:rPr>
        <w:t>将</w:t>
      </w:r>
      <w:r w:rsidRPr="00D95097">
        <w:rPr>
          <w:rFonts w:hint="eastAsia"/>
        </w:rPr>
        <w:t>一个非</w:t>
      </w:r>
      <w:r w:rsidRPr="00D95097">
        <w:t xml:space="preserve">0 </w:t>
      </w:r>
      <w:r w:rsidRPr="00D95097">
        <w:rPr>
          <w:rFonts w:hint="eastAsia"/>
        </w:rPr>
        <w:t>的错误码</w:t>
      </w:r>
      <w:r w:rsidR="00F05FD7">
        <w:rPr>
          <w:rFonts w:hint="eastAsia"/>
        </w:rPr>
        <w:t>写入</w:t>
      </w:r>
      <w:proofErr w:type="spellStart"/>
      <w:r w:rsidR="00F05FD7">
        <w:rPr>
          <w:rFonts w:hint="eastAsia"/>
        </w:rPr>
        <w:t>r</w:t>
      </w:r>
      <w:r w:rsidR="00F05FD7">
        <w:t>d</w:t>
      </w:r>
      <w:proofErr w:type="spellEnd"/>
      <w:r w:rsidRPr="00D95097">
        <w:rPr>
          <w:rFonts w:hint="eastAsia"/>
        </w:rPr>
        <w:t>。</w:t>
      </w:r>
    </w:p>
    <w:p w14:paraId="7BA77537" w14:textId="6AA0D97E" w:rsidR="001E1680" w:rsidRDefault="001E1680" w:rsidP="008F398B">
      <w:pPr>
        <w:pStyle w:val="a3"/>
        <w:ind w:firstLine="420"/>
      </w:pPr>
      <w:r>
        <w:rPr>
          <w:rFonts w:hint="eastAsia"/>
        </w:rPr>
        <w:t>RV64</w:t>
      </w:r>
      <w:r>
        <w:t>A</w:t>
      </w:r>
      <w:r>
        <w:rPr>
          <w:rFonts w:hint="eastAsia"/>
        </w:rPr>
        <w:t>指令集中的原子指令</w:t>
      </w:r>
      <w:r w:rsidR="00B83EFC">
        <w:rPr>
          <w:rFonts w:hint="eastAsia"/>
        </w:rPr>
        <w:t>格式</w:t>
      </w:r>
      <w:r>
        <w:rPr>
          <w:rFonts w:hint="eastAsia"/>
        </w:rPr>
        <w:t>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_Ref157788338 \r \h</w:instrText>
      </w:r>
      <w:r w:rsidR="007C738B">
        <w:instrText xml:space="preserve"> </w:instrText>
      </w:r>
      <w:r w:rsidR="007C738B">
        <w:fldChar w:fldCharType="separate"/>
      </w:r>
      <w:r w:rsidR="007C738B" w:rsidRPr="00152AC3">
        <w:rPr>
          <w:rFonts w:hint="eastAsia"/>
          <w:sz w:val="18"/>
        </w:rPr>
        <w:t>表</w:t>
      </w:r>
      <w:r w:rsidR="007C738B" w:rsidRPr="00152AC3">
        <w:rPr>
          <w:rFonts w:hint="eastAsia"/>
          <w:sz w:val="18"/>
        </w:rPr>
        <w:t>1-12</w:t>
      </w:r>
      <w:r w:rsidR="007C738B">
        <w:fldChar w:fldCharType="end"/>
      </w:r>
      <w:r>
        <w:rPr>
          <w:rFonts w:hint="eastAsia"/>
        </w:rPr>
        <w:t>所示。</w:t>
      </w:r>
      <w:r w:rsidR="001F3FB5">
        <w:rPr>
          <w:rFonts w:hint="eastAsia"/>
        </w:rPr>
        <w:t>每条原子指令都包含</w:t>
      </w:r>
      <w:r w:rsidR="001F3FB5" w:rsidRPr="001F3FB5">
        <w:rPr>
          <w:rFonts w:hint="eastAsia"/>
        </w:rPr>
        <w:t>一个获取位</w:t>
      </w:r>
      <w:proofErr w:type="spellStart"/>
      <w:r w:rsidR="001F3FB5" w:rsidRPr="001F3FB5">
        <w:t>aq</w:t>
      </w:r>
      <w:proofErr w:type="spellEnd"/>
      <w:r w:rsidR="001F3FB5">
        <w:rPr>
          <w:rFonts w:hint="eastAsia"/>
        </w:rPr>
        <w:t>和</w:t>
      </w:r>
      <w:r w:rsidR="001F3FB5" w:rsidRPr="001F3FB5">
        <w:rPr>
          <w:rFonts w:hint="eastAsia"/>
        </w:rPr>
        <w:t>一个释放位</w:t>
      </w:r>
      <w:proofErr w:type="spellStart"/>
      <w:r w:rsidR="001F3FB5" w:rsidRPr="001F3FB5">
        <w:t>rl</w:t>
      </w:r>
      <w:proofErr w:type="spellEnd"/>
      <w:r w:rsidR="001F3FB5" w:rsidRPr="001F3FB5">
        <w:rPr>
          <w:rFonts w:hint="eastAsia"/>
        </w:rPr>
        <w:t>。</w:t>
      </w:r>
      <w:r w:rsidR="00F17B7C" w:rsidRPr="00F17B7C">
        <w:t xml:space="preserve">RISC-V </w:t>
      </w:r>
      <w:r w:rsidR="00B83EFC">
        <w:rPr>
          <w:rFonts w:hint="eastAsia"/>
        </w:rPr>
        <w:t>架构处理器</w:t>
      </w:r>
      <w:r w:rsidR="00F17B7C" w:rsidRPr="00F17B7C">
        <w:rPr>
          <w:rFonts w:hint="eastAsia"/>
        </w:rPr>
        <w:t>采用</w:t>
      </w:r>
      <w:r w:rsidR="003E5565">
        <w:rPr>
          <w:rFonts w:hint="eastAsia"/>
        </w:rPr>
        <w:t>松耦合</w:t>
      </w:r>
      <w:r w:rsidR="00F17B7C" w:rsidRPr="00F17B7C">
        <w:rPr>
          <w:rFonts w:hint="eastAsia"/>
        </w:rPr>
        <w:t>内存一致性模型，因此其他线程</w:t>
      </w:r>
      <w:r w:rsidR="00EE2ECD">
        <w:rPr>
          <w:rFonts w:hint="eastAsia"/>
        </w:rPr>
        <w:t>h</w:t>
      </w:r>
      <w:r w:rsidR="00EE2ECD">
        <w:t>art</w:t>
      </w:r>
      <w:r w:rsidR="00F17B7C" w:rsidRPr="00F17B7C">
        <w:rPr>
          <w:rFonts w:hint="eastAsia"/>
        </w:rPr>
        <w:t>可能看到乱序的内存访问。</w:t>
      </w:r>
      <w:r w:rsidR="001F3FB5" w:rsidRPr="001F3FB5">
        <w:rPr>
          <w:rFonts w:hint="eastAsia"/>
        </w:rPr>
        <w:t>若</w:t>
      </w:r>
      <w:r w:rsidR="00F17B7C">
        <w:rPr>
          <w:rFonts w:hint="eastAsia"/>
        </w:rPr>
        <w:t>原子指令的</w:t>
      </w:r>
      <w:proofErr w:type="spellStart"/>
      <w:r w:rsidR="001F3FB5" w:rsidRPr="001F3FB5">
        <w:t>aq</w:t>
      </w:r>
      <w:proofErr w:type="spellEnd"/>
      <w:r w:rsidR="001F3FB5" w:rsidRPr="001F3FB5">
        <w:t xml:space="preserve"> </w:t>
      </w:r>
      <w:r w:rsidR="001F3FB5">
        <w:rPr>
          <w:rFonts w:hint="eastAsia"/>
        </w:rPr>
        <w:t>=1</w:t>
      </w:r>
      <w:r w:rsidR="001F3FB5" w:rsidRPr="001F3FB5">
        <w:rPr>
          <w:rFonts w:hint="eastAsia"/>
        </w:rPr>
        <w:t>则保证其他线程</w:t>
      </w:r>
      <w:r w:rsidR="00EE2ECD">
        <w:rPr>
          <w:rFonts w:hint="eastAsia"/>
        </w:rPr>
        <w:t>h</w:t>
      </w:r>
      <w:r w:rsidR="00EE2ECD">
        <w:t>art</w:t>
      </w:r>
      <w:r w:rsidR="001F3FB5" w:rsidRPr="001F3FB5">
        <w:rPr>
          <w:rFonts w:hint="eastAsia"/>
        </w:rPr>
        <w:t>看到的原子操作和在其之后的访存操作顺序一致；若</w:t>
      </w:r>
      <w:proofErr w:type="spellStart"/>
      <w:r w:rsidR="001F3FB5" w:rsidRPr="001F3FB5">
        <w:t>rl</w:t>
      </w:r>
      <w:proofErr w:type="spellEnd"/>
      <w:r w:rsidR="001F3FB5">
        <w:rPr>
          <w:rFonts w:hint="eastAsia"/>
        </w:rPr>
        <w:t>=</w:t>
      </w:r>
      <w:r w:rsidR="001F3FB5" w:rsidRPr="001F3FB5">
        <w:t>1</w:t>
      </w:r>
      <w:r w:rsidR="001F3FB5" w:rsidRPr="001F3FB5">
        <w:rPr>
          <w:rFonts w:hint="eastAsia"/>
        </w:rPr>
        <w:t>则保证其他线程</w:t>
      </w:r>
      <w:r w:rsidR="00EE2ECD">
        <w:rPr>
          <w:rFonts w:hint="eastAsia"/>
        </w:rPr>
        <w:t>h</w:t>
      </w:r>
      <w:r w:rsidR="00EE2ECD">
        <w:t>art</w:t>
      </w:r>
      <w:r w:rsidR="001F3FB5" w:rsidRPr="001F3FB5">
        <w:rPr>
          <w:rFonts w:hint="eastAsia"/>
        </w:rPr>
        <w:t>看到的原子操作和在其之前的访存操作顺序一致。</w:t>
      </w:r>
    </w:p>
    <w:p w14:paraId="3745AC75" w14:textId="2822D239" w:rsidR="00F67BA2" w:rsidRPr="00F67BA2" w:rsidRDefault="00F67BA2">
      <w:pPr>
        <w:pStyle w:val="a1"/>
        <w:spacing w:before="78"/>
        <w:pPrChange w:id="104" w:author="Xi Lifeng" w:date="2024-02-20T12:41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05" w:name="_Ref157788338"/>
      <w:r w:rsidRPr="00F67BA2">
        <w:rPr>
          <w:rFonts w:hint="eastAsia"/>
        </w:rPr>
        <w:t>原子指令</w:t>
      </w:r>
      <w:bookmarkEnd w:id="105"/>
    </w:p>
    <w:tbl>
      <w:tblPr>
        <w:tblStyle w:val="53"/>
        <w:tblW w:w="581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708"/>
        <w:gridCol w:w="569"/>
        <w:gridCol w:w="565"/>
        <w:gridCol w:w="710"/>
        <w:gridCol w:w="567"/>
        <w:gridCol w:w="708"/>
        <w:gridCol w:w="710"/>
        <w:gridCol w:w="853"/>
        <w:gridCol w:w="3114"/>
      </w:tblGrid>
      <w:tr w:rsidR="00C931DD" w:rsidRPr="00A63C5F" w14:paraId="045A7983" w14:textId="77777777" w:rsidTr="0077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9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3722F47E" w14:textId="5C03ECB3" w:rsidR="00C931DD" w:rsidRPr="007B060E" w:rsidRDefault="00C931DD" w:rsidP="00B13943">
            <w:pPr>
              <w:widowControl/>
              <w:spacing w:line="240" w:lineRule="exact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30A45E9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28E811" w14:textId="34130996" w:rsidR="00C931DD" w:rsidRPr="00F4062D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353F5B" w14:textId="69FF71F5" w:rsidR="00C931DD" w:rsidRPr="00F4062D" w:rsidRDefault="00C931DD" w:rsidP="00C931DD">
            <w:pPr>
              <w:widowControl/>
              <w:spacing w:line="2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3EB6F" w14:textId="49B7441A" w:rsidR="00C931DD" w:rsidRPr="00F4062D" w:rsidRDefault="00C931DD" w:rsidP="00C931DD">
            <w:pPr>
              <w:widowControl/>
              <w:spacing w:line="2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062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F4062D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BA7A5" w14:textId="688BB38C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B4C1E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F94F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02072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9799A" w14:textId="77777777" w:rsidR="00C931DD" w:rsidRPr="00476949" w:rsidRDefault="00C931DD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6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CAC7A9" w14:textId="48BFADF8" w:rsidR="00C931DD" w:rsidRPr="00476949" w:rsidRDefault="00C931DD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r w:rsidR="006B7AC1">
              <w:rPr>
                <w:rFonts w:hint="eastAsia"/>
                <w:b/>
                <w:bCs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原子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C931DD" w:rsidRPr="00A63C5F" w14:paraId="1ADB3E0F" w14:textId="77777777" w:rsidTr="007768F8">
        <w:trPr>
          <w:trHeight w:val="340"/>
        </w:trPr>
        <w:tc>
          <w:tcPr>
            <w:tcW w:w="59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1DF44546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124820" w14:textId="6E3A4AAB" w:rsidR="00C931DD" w:rsidRPr="00F4062D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b/>
                <w:bCs/>
                <w:sz w:val="18"/>
                <w:szCs w:val="18"/>
              </w:rPr>
              <w:t>func</w:t>
            </w:r>
            <w:proofErr w:type="spellEnd"/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93C7F1" w14:textId="6DEE538C" w:rsidR="00C931DD" w:rsidRPr="00F4062D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rFonts w:hint="eastAsia"/>
                <w:b/>
                <w:bCs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1EA6B" w14:textId="6B0818C5" w:rsidR="00C931DD" w:rsidRPr="00F4062D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4062D">
              <w:rPr>
                <w:rFonts w:hint="eastAsia"/>
                <w:b/>
                <w:bCs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5C838" w14:textId="773660F1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E8F4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C5F7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648BC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10A05" w14:textId="77777777" w:rsidR="00C931DD" w:rsidRPr="00476949" w:rsidRDefault="00C931DD" w:rsidP="00C931D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6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A44B9" w14:textId="77777777" w:rsidR="00C931DD" w:rsidRPr="00476949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7768F8" w:rsidRPr="00A63C5F" w14:paraId="3CFDCB7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B70E0" w14:textId="1857BCBD" w:rsidR="007768F8" w:rsidRPr="00C931DD" w:rsidRDefault="007768F8" w:rsidP="007768F8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E1680">
              <w:rPr>
                <w:rFonts w:hint="eastAsia"/>
                <w:sz w:val="18"/>
                <w:szCs w:val="18"/>
              </w:rPr>
              <w:t>lr.w</w:t>
            </w:r>
            <w:proofErr w:type="spellEnd"/>
            <w:r w:rsidRPr="001E1680">
              <w:rPr>
                <w:rFonts w:hint="eastAsia"/>
                <w:sz w:val="18"/>
                <w:szCs w:val="18"/>
              </w:rPr>
              <w:t xml:space="preserve"> rd,rs1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B6028F" w14:textId="4FA97395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D2934" w14:textId="5896650C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701A" w14:textId="1CAF6B5B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388D5" w14:textId="7433C60D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54917" w14:textId="5675E065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1DEE8" w14:textId="643C1766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14551" w14:textId="2E57331D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D28DE" w14:textId="3CCA83D2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EB0A9" w14:textId="77777777" w:rsidR="007768F8" w:rsidRPr="001E1680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加载保留字。从内存地址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开始加载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4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个字节，符号扩展后写入</w:t>
            </w:r>
            <w:proofErr w:type="spell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，并对这个内存值注册保留：</w:t>
            </w:r>
          </w:p>
          <w:p w14:paraId="6CE58A76" w14:textId="369BE8DC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LoadReserved32(M[rs1])</w:t>
            </w:r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768F8" w:rsidRPr="00A63C5F" w14:paraId="0205466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77F08" w14:textId="78F04FE3" w:rsidR="007768F8" w:rsidRPr="00C931DD" w:rsidRDefault="007768F8" w:rsidP="007768F8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E1680">
              <w:rPr>
                <w:rFonts w:hint="eastAsia"/>
                <w:sz w:val="18"/>
                <w:szCs w:val="18"/>
              </w:rPr>
              <w:t>lr.d</w:t>
            </w:r>
            <w:proofErr w:type="spellEnd"/>
            <w:r w:rsidRPr="001E1680">
              <w:rPr>
                <w:rFonts w:hint="eastAsia"/>
                <w:sz w:val="18"/>
                <w:szCs w:val="18"/>
              </w:rPr>
              <w:t xml:space="preserve"> rd,rs1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4156DB" w14:textId="2C67714A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AE008D" w14:textId="10B64E6A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7F7C4" w14:textId="3CEAEF81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8EC2D" w14:textId="6E10E281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94940" w14:textId="642892EB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BD9FE" w14:textId="485F5DAF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B287" w14:textId="6250AEBC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BAE65" w14:textId="1AD3B9B8" w:rsidR="007768F8" w:rsidRPr="00C931DD" w:rsidRDefault="007768F8" w:rsidP="007768F8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12DF" w14:textId="77777777" w:rsidR="007768F8" w:rsidRPr="001E1680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加载保留双字。从内存地址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开始加载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8</w:t>
            </w: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个字节写入</w:t>
            </w:r>
            <w:proofErr w:type="spellStart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，并对这个内存值注册保留：</w:t>
            </w:r>
          </w:p>
          <w:p w14:paraId="0EDE523A" w14:textId="597DAB69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1E1680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LoadReserved64(M[rs1])</w:t>
            </w:r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1E1680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83856" w:rsidRPr="00A63C5F" w14:paraId="6814F9E4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8788C" w14:textId="10087D8E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sc.w</w:t>
            </w:r>
            <w:proofErr w:type="spell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658E6A" w14:textId="30C56AF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748348" w14:textId="20A4FF97" w:rsidR="00783856" w:rsidRPr="00476949" w:rsidRDefault="00783856" w:rsidP="00783856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41285" w14:textId="74EDFB60" w:rsidR="00783856" w:rsidRPr="00476949" w:rsidRDefault="00783856" w:rsidP="00783856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56681" w14:textId="68D18291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2F37" w14:textId="488AD5B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22E58" w14:textId="11356336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8A5E2" w14:textId="482BDC0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0A69D" w14:textId="55A477A5" w:rsidR="00783856" w:rsidRPr="00476949" w:rsidRDefault="00783856" w:rsidP="00783856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202F4" w14:textId="77777777" w:rsidR="007768F8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条件存入字。如果内存地址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上存在加载保留，将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的低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4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个字节存入该地址，存入成功则将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，否则写入一个非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的错误码：</w:t>
            </w:r>
          </w:p>
          <w:p w14:paraId="30DB4C90" w14:textId="64861286" w:rsidR="00783856" w:rsidRPr="007768F8" w:rsidRDefault="007768F8" w:rsidP="007768F8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(SUCC(rs2[31:0]</w:t>
            </w:r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r w:rsidRPr="007768F8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M[rs1])?0:~0) </w:t>
            </w:r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768F8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C931DD" w:rsidRPr="00A63C5F" w14:paraId="3BDF7665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387E8" w14:textId="2B8881F7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sc.d</w:t>
            </w:r>
            <w:proofErr w:type="spell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418E38" w14:textId="2EEEB2EE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F3DB9C" w14:textId="165311E8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D4CEA" w14:textId="0BE2A2AA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9EA5D" w14:textId="1086FBC6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BA8A" w14:textId="25758E42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12849" w14:textId="29DF3DB7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33E93" w14:textId="744F50BF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4873D" w14:textId="21D9A33A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7BB04" w14:textId="77777777" w:rsidR="00C931DD" w:rsidRPr="00C931DD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条件存入双字。如果内存地址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上存在加载保留，将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存入该地址，存入成功则将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，否则写入一个非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的错误码：</w:t>
            </w:r>
          </w:p>
          <w:p w14:paraId="240701DE" w14:textId="01AE6538" w:rsidR="00C931DD" w:rsidRPr="00476949" w:rsidRDefault="00C931DD" w:rsidP="00C931D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(SUCC(rs2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M[rs1])?0:~0) 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C931DD" w:rsidRPr="00A63C5F" w14:paraId="5118F3B0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DC4E1" w14:textId="1A6DC3E0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amoswap.w</w:t>
            </w:r>
            <w:proofErr w:type="spell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06AA75" w14:textId="00003A81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F441B1" w14:textId="23D10DFA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C669" w14:textId="2612029F" w:rsidR="00C931DD" w:rsidRPr="00476949" w:rsidRDefault="00C931DD" w:rsidP="00F4062D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FF40" w14:textId="1BFB4403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35A9" w14:textId="116CEE0D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4E17" w14:textId="1AF51CBA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99CF3" w14:textId="485BC14B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6F2E4" w14:textId="03133D28" w:rsidR="00C931DD" w:rsidRPr="00476949" w:rsidRDefault="00C931DD" w:rsidP="00C931D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DD205" w14:textId="77777777" w:rsidR="00C931DD" w:rsidRPr="00C931DD" w:rsidRDefault="00C931DD" w:rsidP="00C931DD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原子字交换。把内存地址为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的双字存入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后，内存双字换成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的值：</w:t>
            </w:r>
          </w:p>
          <w:p w14:paraId="564C8862" w14:textId="570EBCEB" w:rsidR="00C931DD" w:rsidRPr="00476949" w:rsidRDefault="00C931DD" w:rsidP="00C931D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AMO32(M[rs1]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,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↔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</w:p>
        </w:tc>
      </w:tr>
      <w:tr w:rsidR="00C931DD" w:rsidRPr="00A63C5F" w14:paraId="1073086C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2824" w14:textId="6B726F91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lastRenderedPageBreak/>
              <w:t>amoswap.d</w:t>
            </w:r>
            <w:proofErr w:type="spellEnd"/>
            <w:r w:rsidRPr="00C931D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60BC34" w14:textId="202EF29B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20E989" w14:textId="441DF18F" w:rsidR="00C931DD" w:rsidRPr="00476949" w:rsidRDefault="00C931D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C1405" w14:textId="4BC8DF34" w:rsidR="00C931DD" w:rsidRPr="00476949" w:rsidRDefault="00C931D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E933" w14:textId="7427A913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6F3DE" w14:textId="308E4047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30D1" w14:textId="5C44BFBB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78FF" w14:textId="547C3DE7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931D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DBBE1" w14:textId="3D5FA002" w:rsidR="00C931DD" w:rsidRPr="00476949" w:rsidRDefault="00C931D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931D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A4572" w14:textId="77777777" w:rsidR="00C931DD" w:rsidRPr="00C931DD" w:rsidRDefault="00C931D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原子双字交换。把内存地址为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的双字存入</w:t>
            </w:r>
            <w:proofErr w:type="spellStart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后，内存双字换成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的值：</w:t>
            </w:r>
          </w:p>
          <w:p w14:paraId="2B2DA080" w14:textId="0B96DC4B" w:rsidR="00C931DD" w:rsidRPr="00476949" w:rsidRDefault="00C931D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,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M[rs1]</w:t>
            </w:r>
            <w:r w:rsidRPr="00C931D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↔</w:t>
            </w:r>
            <w:r w:rsidRPr="00C931D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</w:p>
        </w:tc>
      </w:tr>
      <w:tr w:rsidR="007E4E2D" w:rsidRPr="00A63C5F" w14:paraId="653E625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272EC" w14:textId="37D0058A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amoadd.w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4F97AF" w14:textId="427141E5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7AE725" w14:textId="0DF9C1F7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256BA" w14:textId="4192D70E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5E0B4" w14:textId="3951020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A5001" w14:textId="73C70354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BFE86" w14:textId="34D7B057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0B16" w14:textId="5194D92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0B82" w14:textId="565B044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F2B12" w14:textId="0FAA7BC8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相加后，符号扩展再写入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1F453C5" w14:textId="4CE43C3D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AMO64(SEXT64(M[rs1][31:0]+rs2[31:0]))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34BBD20E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41A4" w14:textId="6AE7BCC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amoadd.d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01DD3" w14:textId="57434A6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B4FB0D" w14:textId="4B8B5A44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FDB92" w14:textId="3C12C9A8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72C35" w14:textId="37CEFB89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7C19F" w14:textId="1A9497E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BDED5" w14:textId="519355C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064B3" w14:textId="1C4F62C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40045" w14:textId="2C8C5251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CDA" w14:textId="75710DF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DFB175B" w14:textId="67DFBF59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AMO64(M[rs1][63:0]+rs2)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7EC3A48B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69A2B" w14:textId="0DBCB677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amoxor.w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E53630" w14:textId="1BB0B3B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5CD616" w14:textId="64EC68EC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DCD34" w14:textId="5C820AF6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61B1C" w14:textId="03EB686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AC521" w14:textId="79119DA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97986" w14:textId="33DAB04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F14F" w14:textId="67A9FAC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11F44" w14:textId="7F073DDF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8514" w14:textId="77777777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原子字异或。内存地址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按位异或后，符号扩展再写入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6895D0E" w14:textId="74472DD9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72C2964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F58B3" w14:textId="69B6D903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amoxor.d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0AD51E" w14:textId="26B0399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ED71D" w14:textId="519ED044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26A3" w14:textId="54A89C31" w:rsidR="007E4E2D" w:rsidRPr="00C931D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A1069" w14:textId="637CD55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46AC7" w14:textId="47109C9B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13DF2" w14:textId="6354BCC6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224BD" w14:textId="44DAE94C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8267F" w14:textId="1D34DBA2" w:rsidR="007E4E2D" w:rsidRPr="00C931D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A9339" w14:textId="6C65D73E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原子双字异或。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按位异或后写入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2A9CD0D" w14:textId="4F4E9C1E" w:rsidR="007E4E2D" w:rsidRPr="00C931D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⊕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859A3CC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35274" w14:textId="3ACF10C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amoand.w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5F035C" w14:textId="34C2964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10A462" w14:textId="280B02CC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F13C7" w14:textId="4977150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67A69" w14:textId="786E0A2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2BBB3" w14:textId="3089446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7ACA7" w14:textId="1D11039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7486D" w14:textId="30C3CD9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25B8F" w14:textId="62B1E40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4DA45" w14:textId="3EBC784F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原子字与。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按位与后，符号扩展再写入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8AF4E40" w14:textId="4CB6761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AMO64(SEXT64(M[rs1][31:0]&amp;rs2[31:0]))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5C32F5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626D" w14:textId="0EDD0ED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amoand.d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45CE27" w14:textId="518F610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02B737" w14:textId="048A9E0B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B7500" w14:textId="54DDC491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4476E" w14:textId="5ACACDD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53D46" w14:textId="3147587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C7900" w14:textId="1918CEC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AD549" w14:textId="67C0849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514A7" w14:textId="5FAAD9A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D1591" w14:textId="2F074F2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原子加双字。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9C64148" w14:textId="4BE1281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AMO64(M[rs1][63:0]&amp;rs2)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756CB057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F5A51" w14:textId="17CC51C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amoor.w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489830" w14:textId="1469FB1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033D35" w14:textId="40D252E2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FF6F1" w14:textId="5FC28469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1497A" w14:textId="445EA7F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CA391" w14:textId="7E5E267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BA7C6" w14:textId="7CF763F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03651" w14:textId="39C41EB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7DBF" w14:textId="33DABCF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97A3" w14:textId="3702663E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原子字或。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按位或后，符号扩展再写入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7984C453" w14:textId="6B1639BB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AMO64(SEXT64(M[rs1][31:0]|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rs2[31:0]))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3FC82A5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DDF97" w14:textId="4EB19BE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amoor.d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C7A88E" w14:textId="0EB6557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9A1D70" w14:textId="03F995B1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820F6" w14:textId="18F06A8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55DF3" w14:textId="5A32FAC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2124A" w14:textId="70CC9B2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60A6" w14:textId="7469441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C89E3" w14:textId="056527C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8B2C" w14:textId="14B4C56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5E9C4" w14:textId="2E596F2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原子双字或。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11222A6" w14:textId="5BE5ECE0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AMO64(M[rs1][63:0]|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或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D24A826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14926" w14:textId="5A0FC9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amomin.w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F036C8" w14:textId="2AB3642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7279CA" w14:textId="3F15649D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6F9D9" w14:textId="32C1A2F8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BCDE8" w14:textId="4995C5F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6E91D" w14:textId="11D814E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9E158" w14:textId="29A5E38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9E58" w14:textId="5C16086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58AB5" w14:textId="544C71B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4D35" w14:textId="16A38338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原子最小字。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按补码比较，较小的数符号扩展后写入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0371B71" w14:textId="0702B32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AMO64(SEXT64(min(M[rs1][31:0]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278DE79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208D4" w14:textId="0D9FFB9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amomin.d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395FE5" w14:textId="4D84C06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20947B" w14:textId="78D7023E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06AF" w14:textId="6B7DECE5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60C71" w14:textId="58F60E7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80C9E" w14:textId="7294EBA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8BA67" w14:textId="56204C8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350" w14:textId="3024334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E925B" w14:textId="77D0F88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B0792" w14:textId="0B8EC3F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原子最小双字。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按补码比较，较小的写入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A71954A" w14:textId="3BBE2C4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AMO64(min(M[rs1][63:0]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08B84965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71995" w14:textId="09B486A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amomax.w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0D4298" w14:textId="6D9E10E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C09669" w14:textId="63FC3BA6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2824" w14:textId="5E892A5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BB96F" w14:textId="4F2A400B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58E53" w14:textId="22E7CA2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1C610" w14:textId="3143F49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851B2" w14:textId="170A3ED0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2D322" w14:textId="7F1866C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B1F54" w14:textId="06874D5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原子最大字。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按补码比较，较大的数符号扩展后写入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564AA567" w14:textId="1F5DC74A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AMO64(SEXT64(max(M[rs1][31:0]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DED104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1A81D" w14:textId="6BB3195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amomax.d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B4C83" w14:textId="50DF953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10100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32E741" w14:textId="2C6D2A6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E5BC9" w14:textId="73000103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4308C" w14:textId="6233C34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72E86" w14:textId="76D6757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07EFA" w14:textId="1C665DA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34C8" w14:textId="1E23CBA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9AF26" w14:textId="5E4976ED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43C16" w14:textId="7ECF2095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原子最大双字。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按补码比较，较大的写入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0741447C" w14:textId="7761F799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AMO64(max(M[rs1][63:0]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1A90F09D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34EB7" w14:textId="29F914BE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amominu.w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DFAE4E" w14:textId="539D834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2EA87F" w14:textId="5CC33D59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F8E4" w14:textId="49155C65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2F3C2" w14:textId="5386591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E2468" w14:textId="6414D5B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775D6" w14:textId="0E57D22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0543B" w14:textId="5A26FC7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C2BD4" w14:textId="24B10FB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C42F" w14:textId="7A72A97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原子无符号最小字。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按无符号数比较，较小的数符号扩展后写入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03A6066" w14:textId="2CD71DB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lastRenderedPageBreak/>
              <w:t>AMO64(SEXT64(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minu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4E21F5E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6DB21" w14:textId="539B926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lastRenderedPageBreak/>
              <w:t>amominu.d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B161E8" w14:textId="124C579B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11000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05EC6E" w14:textId="15C9952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C0835" w14:textId="716BA35A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3C7B3" w14:textId="496697A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0EDFA" w14:textId="7FD4A121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6265" w14:textId="1B36696C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9769C" w14:textId="11772695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8282C" w14:textId="230FED82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763BA" w14:textId="05A085F4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原子无符号最小双字。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按无符号数比较，较小的写入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019F03C" w14:textId="5D59A5B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minu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56EBF133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0957" w14:textId="5336704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amomaxu.w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363A6E" w14:textId="6A7F6DF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6C500D" w14:textId="35A9E8A8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7BE25" w14:textId="524F45A7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651FD" w14:textId="46300297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4567A" w14:textId="3AE03C6A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566B" w14:textId="477A7504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E2761" w14:textId="3FE7F15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98C48" w14:textId="402397F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99907" w14:textId="29D5DA5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原子无符号最大字。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按无符号数比较，较大的数符号扩展后写入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6376A0B" w14:textId="29C06129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AMO64(SEXT64(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maxu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(M[rs1][31:0]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  <w:tr w:rsidR="007E4E2D" w:rsidRPr="00A63C5F" w14:paraId="6302BAA1" w14:textId="77777777" w:rsidTr="007768F8">
        <w:trPr>
          <w:trHeight w:val="340"/>
        </w:trPr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71B5" w14:textId="545C1D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amomaxu.d</w:t>
            </w:r>
            <w:proofErr w:type="spellEnd"/>
            <w:r w:rsidRPr="007E4E2D">
              <w:rPr>
                <w:rFonts w:hint="eastAsia"/>
                <w:sz w:val="18"/>
                <w:szCs w:val="18"/>
              </w:rPr>
              <w:t xml:space="preserve"> rd,rs2,(rs1)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1A16A1" w14:textId="6CE6011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11100</w:t>
            </w:r>
          </w:p>
        </w:tc>
        <w:tc>
          <w:tcPr>
            <w:tcW w:w="2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E2EB37" w14:textId="4EC48D8C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676D2" w14:textId="657704B4" w:rsidR="007E4E2D" w:rsidRPr="007E4E2D" w:rsidRDefault="007E4E2D" w:rsidP="00F406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927F5" w14:textId="21FC6D38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EE1C1" w14:textId="6BF6D289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9DB3" w14:textId="76F7BFC3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9CE25" w14:textId="19848E8F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7E4E2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62D6C" w14:textId="0D5DBB06" w:rsidR="007E4E2D" w:rsidRPr="007E4E2D" w:rsidRDefault="007E4E2D" w:rsidP="007E4E2D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7E4E2D">
              <w:rPr>
                <w:rFonts w:hint="eastAsia"/>
                <w:sz w:val="18"/>
                <w:szCs w:val="18"/>
              </w:rPr>
              <w:t>0101111</w:t>
            </w:r>
          </w:p>
        </w:tc>
        <w:tc>
          <w:tcPr>
            <w:tcW w:w="1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C9C0F" w14:textId="64229E71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原子最大双字。</w:t>
            </w:r>
            <w:r w:rsidR="003D32F3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内存地址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取出的双字与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按无符号数比较，较大的写入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4C7942C1" w14:textId="2D5BE536" w:rsidR="007E4E2D" w:rsidRPr="007E4E2D" w:rsidRDefault="007E4E2D" w:rsidP="007E4E2D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AMO64(</w:t>
            </w:r>
            <w:proofErr w:type="spellStart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maxu</w:t>
            </w:r>
            <w:proofErr w:type="spellEnd"/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(M[rs1][63:0]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</w:t>
            </w:r>
            <w:r w:rsidRPr="007E4E2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rs2))</w:t>
            </w:r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→</w:t>
            </w:r>
            <w:proofErr w:type="spellStart"/>
            <w:r w:rsidRPr="007E4E2D">
              <w:rPr>
                <w:rFonts w:ascii="Times New Roman" w:hAnsi="Times New Roman" w:cs="Times New Roman"/>
                <w:kern w:val="2"/>
                <w:sz w:val="18"/>
                <w:szCs w:val="18"/>
              </w:rPr>
              <w:t>rd</w:t>
            </w:r>
            <w:proofErr w:type="spellEnd"/>
          </w:p>
        </w:tc>
      </w:tr>
    </w:tbl>
    <w:p w14:paraId="7BB6575E" w14:textId="749F81EE" w:rsidR="00AD0284" w:rsidRDefault="00AD0284" w:rsidP="008F398B">
      <w:pPr>
        <w:pStyle w:val="a3"/>
        <w:ind w:firstLine="420"/>
      </w:pPr>
    </w:p>
    <w:p w14:paraId="1369CBE7" w14:textId="56316951" w:rsidR="005B615C" w:rsidRPr="003C2E80" w:rsidRDefault="00967807">
      <w:pPr>
        <w:pStyle w:val="3"/>
        <w:pPrChange w:id="106" w:author="Xi Lifeng" w:date="2024-02-20T12:41:00Z">
          <w:pPr>
            <w:spacing w:line="400" w:lineRule="exact"/>
            <w:ind w:firstLineChars="215" w:firstLine="453"/>
          </w:pPr>
        </w:pPrChange>
      </w:pPr>
      <w:del w:id="107" w:author="Xi Lifeng" w:date="2024-02-20T12:41:00Z">
        <w:r w:rsidDel="00CB374D">
          <w:rPr>
            <w:rFonts w:hint="eastAsia"/>
          </w:rPr>
          <w:delText>四</w:delText>
        </w:r>
        <w:r w:rsidR="00637D1E" w:rsidRPr="002C7C06" w:rsidDel="00CB374D">
          <w:rPr>
            <w:rFonts w:hint="eastAsia"/>
          </w:rPr>
          <w:delText>、</w:delText>
        </w:r>
      </w:del>
      <w:proofErr w:type="spellStart"/>
      <w:r>
        <w:rPr>
          <w:rFonts w:hint="eastAsia"/>
        </w:rPr>
        <w:t>Zicsr</w:t>
      </w:r>
      <w:proofErr w:type="spellEnd"/>
      <w:r w:rsidR="00637D1E" w:rsidRPr="002C7C06">
        <w:rPr>
          <w:rFonts w:hint="eastAsia"/>
        </w:rPr>
        <w:t>指令集</w:t>
      </w:r>
    </w:p>
    <w:p w14:paraId="75E771ED" w14:textId="0E2A9B91" w:rsidR="005B615C" w:rsidRPr="006C3C2E" w:rsidRDefault="005B615C" w:rsidP="008F398B">
      <w:pPr>
        <w:pStyle w:val="a3"/>
        <w:ind w:firstLine="420"/>
      </w:pPr>
      <w:r>
        <w:rPr>
          <w:rFonts w:hint="eastAsia"/>
        </w:rPr>
        <w:t>如前所述，</w:t>
      </w:r>
      <w:r>
        <w:rPr>
          <w:rFonts w:hint="eastAsia"/>
        </w:rPr>
        <w:t>CSR</w:t>
      </w:r>
      <w:r>
        <w:rPr>
          <w:rFonts w:hint="eastAsia"/>
        </w:rPr>
        <w:t>寄存器是在</w:t>
      </w:r>
      <w:r w:rsidR="00274B63">
        <w:rPr>
          <w:rFonts w:hint="eastAsia"/>
        </w:rPr>
        <w:t>处理器核</w:t>
      </w:r>
      <w:r w:rsidRPr="003C2E80">
        <w:rPr>
          <w:rFonts w:hint="eastAsia"/>
        </w:rPr>
        <w:t>内部用于配置或记录程序性能和状态信息</w:t>
      </w:r>
      <w:r>
        <w:rPr>
          <w:rFonts w:hint="eastAsia"/>
        </w:rPr>
        <w:t>的</w:t>
      </w:r>
      <w:r w:rsidRPr="003C2E80">
        <w:rPr>
          <w:rFonts w:hint="eastAsia"/>
        </w:rPr>
        <w:t>寄存器</w:t>
      </w:r>
      <w:r>
        <w:rPr>
          <w:rFonts w:hint="eastAsia"/>
        </w:rPr>
        <w:t>。</w:t>
      </w:r>
      <w:r>
        <w:t>CSR</w:t>
      </w:r>
      <w:r w:rsidRPr="003C2E80">
        <w:rPr>
          <w:rFonts w:hint="eastAsia"/>
        </w:rPr>
        <w:t>指令</w:t>
      </w:r>
      <w:r>
        <w:rPr>
          <w:rFonts w:hint="eastAsia"/>
        </w:rPr>
        <w:t>用于</w:t>
      </w:r>
      <w:r w:rsidRPr="003C2E80">
        <w:rPr>
          <w:rFonts w:hint="eastAsia"/>
        </w:rPr>
        <w:t>设置相应的控制信息或读取状态信息</w:t>
      </w:r>
      <w:r>
        <w:rPr>
          <w:rFonts w:hint="eastAsia"/>
        </w:rPr>
        <w:t>。</w:t>
      </w:r>
      <w:r w:rsidR="003E6830">
        <w:rPr>
          <w:rFonts w:hint="eastAsia"/>
        </w:rPr>
        <w:t>RISC-V</w:t>
      </w:r>
      <w:r w:rsidR="003E6830">
        <w:rPr>
          <w:rFonts w:hint="eastAsia"/>
        </w:rPr>
        <w:t>将所有</w:t>
      </w:r>
      <w:r w:rsidR="003E6830">
        <w:rPr>
          <w:rFonts w:hint="eastAsia"/>
        </w:rPr>
        <w:t>CSR</w:t>
      </w:r>
      <w:r w:rsidR="003E6830">
        <w:rPr>
          <w:rFonts w:hint="eastAsia"/>
        </w:rPr>
        <w:t>指令放入</w:t>
      </w:r>
      <w:proofErr w:type="spellStart"/>
      <w:r w:rsidR="003E6830">
        <w:rPr>
          <w:rFonts w:hint="eastAsia"/>
        </w:rPr>
        <w:t>Zicsr</w:t>
      </w:r>
      <w:proofErr w:type="spellEnd"/>
      <w:r w:rsidR="003E6830">
        <w:rPr>
          <w:rFonts w:hint="eastAsia"/>
        </w:rPr>
        <w:t>指令集中</w:t>
      </w:r>
      <w:r w:rsidR="0039316A">
        <w:rPr>
          <w:rFonts w:hint="eastAsia"/>
        </w:rPr>
        <w:t>作为拓展</w:t>
      </w:r>
      <w:r w:rsidR="003E6830">
        <w:rPr>
          <w:rFonts w:hint="eastAsia"/>
        </w:rPr>
        <w:t>。</w:t>
      </w:r>
      <w:r w:rsidR="00BC7CB6" w:rsidRPr="006C3C2E">
        <w:rPr>
          <w:bCs/>
          <w:sz w:val="18"/>
          <w:szCs w:val="18"/>
        </w:rPr>
        <w:fldChar w:fldCharType="begin"/>
      </w:r>
      <w:r w:rsidR="00BC7CB6" w:rsidRPr="006C3C2E">
        <w:rPr>
          <w:sz w:val="18"/>
          <w:szCs w:val="18"/>
        </w:rPr>
        <w:instrText xml:space="preserve"> REF _Ref157866286 \n \h </w:instrText>
      </w:r>
      <w:r w:rsidR="00BC7CB6">
        <w:rPr>
          <w:bCs/>
          <w:sz w:val="18"/>
          <w:szCs w:val="18"/>
        </w:rPr>
        <w:instrText xml:space="preserve"> \* MERGEFORMAT </w:instrText>
      </w:r>
      <w:r w:rsidR="00BC7CB6" w:rsidRPr="006C3C2E">
        <w:rPr>
          <w:bCs/>
          <w:sz w:val="18"/>
          <w:szCs w:val="18"/>
        </w:rPr>
      </w:r>
      <w:r w:rsidR="00BC7CB6" w:rsidRPr="006C3C2E">
        <w:rPr>
          <w:bCs/>
          <w:sz w:val="18"/>
          <w:szCs w:val="18"/>
        </w:rPr>
        <w:fldChar w:fldCharType="separate"/>
      </w:r>
      <w:r w:rsidR="00BC7CB6" w:rsidRPr="006C3C2E">
        <w:rPr>
          <w:rFonts w:hint="eastAsia"/>
          <w:sz w:val="18"/>
          <w:szCs w:val="18"/>
        </w:rPr>
        <w:t>表</w:t>
      </w:r>
      <w:r w:rsidR="00BC7CB6" w:rsidRPr="006C3C2E">
        <w:rPr>
          <w:sz w:val="18"/>
          <w:szCs w:val="18"/>
        </w:rPr>
        <w:t>1-13</w:t>
      </w:r>
      <w:r w:rsidR="00BC7CB6" w:rsidRPr="006C3C2E">
        <w:rPr>
          <w:bCs/>
          <w:sz w:val="18"/>
          <w:szCs w:val="18"/>
        </w:rPr>
        <w:fldChar w:fldCharType="end"/>
      </w:r>
      <w:r>
        <w:rPr>
          <w:rFonts w:hint="eastAsia"/>
          <w:bCs/>
        </w:rPr>
        <w:t>给出了</w:t>
      </w:r>
      <w:r w:rsidR="00274B63">
        <w:rPr>
          <w:rFonts w:hint="eastAsia"/>
          <w:bCs/>
        </w:rPr>
        <w:t>6</w:t>
      </w:r>
      <w:r w:rsidR="00274B63">
        <w:rPr>
          <w:rFonts w:hint="eastAsia"/>
          <w:bCs/>
        </w:rPr>
        <w:t>条</w:t>
      </w:r>
      <w:r>
        <w:rPr>
          <w:rFonts w:hint="eastAsia"/>
          <w:bCs/>
        </w:rPr>
        <w:t>I</w:t>
      </w:r>
      <w:r>
        <w:rPr>
          <w:rFonts w:hint="eastAsia"/>
          <w:bCs/>
        </w:rPr>
        <w:t>型格式的</w:t>
      </w:r>
      <w:r>
        <w:rPr>
          <w:bCs/>
        </w:rPr>
        <w:t>CSR</w:t>
      </w:r>
      <w:r>
        <w:rPr>
          <w:rFonts w:hint="eastAsia"/>
          <w:bCs/>
        </w:rPr>
        <w:t>指令</w:t>
      </w:r>
      <w:r w:rsidR="00274B63">
        <w:rPr>
          <w:rFonts w:hint="eastAsia"/>
          <w:bCs/>
        </w:rPr>
        <w:t>的</w:t>
      </w:r>
      <w:r>
        <w:rPr>
          <w:rFonts w:hint="eastAsia"/>
          <w:bCs/>
        </w:rPr>
        <w:t>格式</w:t>
      </w:r>
      <w:r w:rsidR="00274B63">
        <w:rPr>
          <w:rFonts w:hint="eastAsia"/>
          <w:bCs/>
        </w:rPr>
        <w:t>和功能</w:t>
      </w:r>
      <w:r>
        <w:rPr>
          <w:rFonts w:hint="eastAsia"/>
          <w:bCs/>
        </w:rPr>
        <w:t>。</w:t>
      </w:r>
    </w:p>
    <w:p w14:paraId="42724639" w14:textId="0733EE8F" w:rsidR="007B6CB4" w:rsidRPr="00BC7E1D" w:rsidRDefault="005B615C">
      <w:pPr>
        <w:pStyle w:val="a1"/>
        <w:spacing w:before="78"/>
        <w:pPrChange w:id="108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t xml:space="preserve"> </w:t>
      </w:r>
      <w:bookmarkStart w:id="109" w:name="_Ref157866286"/>
      <w:r>
        <w:rPr>
          <w:rFonts w:hint="eastAsia"/>
        </w:rPr>
        <w:t>C</w:t>
      </w:r>
      <w:r>
        <w:t>SR</w:t>
      </w:r>
      <w:r>
        <w:rPr>
          <w:rFonts w:hint="eastAsia"/>
        </w:rPr>
        <w:t>指令</w:t>
      </w:r>
      <w:bookmarkEnd w:id="109"/>
    </w:p>
    <w:tbl>
      <w:tblPr>
        <w:tblStyle w:val="1f"/>
        <w:tblW w:w="5896" w:type="pct"/>
        <w:tblInd w:w="-431" w:type="dxa"/>
        <w:tblLook w:val="04A0" w:firstRow="1" w:lastRow="0" w:firstColumn="1" w:lastColumn="0" w:noHBand="0" w:noVBand="1"/>
      </w:tblPr>
      <w:tblGrid>
        <w:gridCol w:w="1562"/>
        <w:gridCol w:w="849"/>
        <w:gridCol w:w="851"/>
        <w:gridCol w:w="994"/>
        <w:gridCol w:w="849"/>
        <w:gridCol w:w="990"/>
        <w:gridCol w:w="3688"/>
      </w:tblGrid>
      <w:tr w:rsidR="00BC7E1D" w:rsidRPr="008D7D53" w14:paraId="53CE6077" w14:textId="77777777" w:rsidTr="00BC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3A6E517" w14:textId="77777777" w:rsidR="007B6CB4" w:rsidRPr="0009333E" w:rsidRDefault="007B6CB4" w:rsidP="004C1472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14AF8930" w14:textId="77777777" w:rsidR="007B6CB4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2D2EA425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F1A3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12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DE04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3D8F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3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6566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DAB7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7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5E3F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proofErr w:type="spellStart"/>
            <w:r>
              <w:rPr>
                <w:rFonts w:hint="eastAsia"/>
                <w:kern w:val="2"/>
                <w:sz w:val="18"/>
                <w:szCs w:val="18"/>
              </w:rPr>
              <w:t>c</w:t>
            </w:r>
            <w:r>
              <w:rPr>
                <w:kern w:val="2"/>
                <w:sz w:val="18"/>
                <w:szCs w:val="18"/>
              </w:rPr>
              <w:t>sr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BC7E1D" w:rsidRPr="008D7D53" w14:paraId="61E7CF45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F579D4F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9EA3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33C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9D7A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3282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48E5" w14:textId="77777777" w:rsidR="007B6CB4" w:rsidRPr="00B7765B" w:rsidRDefault="007B6CB4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3E59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C7E1D" w:rsidRPr="008D7D53" w14:paraId="11BECFFB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7C7C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288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22B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1A3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2822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8C2C" w14:textId="77777777" w:rsidR="007B6CB4" w:rsidRPr="00B7765B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5C83" w14:textId="77777777" w:rsidR="007B6CB4" w:rsidRPr="00B7765B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rs1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280829F6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11C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0077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A149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2F02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93020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1A4" w14:textId="77777777" w:rsidR="007B6CB4" w:rsidRPr="00FB3425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AE7F" w14:textId="77777777" w:rsidR="007B6CB4" w:rsidRPr="00FB3425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读后置位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rs1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25E3821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8474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csrrc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37E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3427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05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790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A4BB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6876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读后清除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kern w:val="2"/>
                      <w:sz w:val="18"/>
                      <w:szCs w:val="1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kern w:val="2"/>
                      <w:sz w:val="18"/>
                      <w:szCs w:val="18"/>
                    </w:rPr>
                    <m:t>rs1</m:t>
                  </m:r>
                </m:e>
              </m:bar>
            </m:oMath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&amp;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11003920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2BD8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DFDA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74A1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9147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DF42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C742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187A" w14:textId="77777777" w:rsidR="007B6CB4" w:rsidRPr="009F7E3D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25AD092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UEXT64 (imm5)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EA72FDD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2A0F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6C73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39F1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94EF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927A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439C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EAA16" w14:textId="77777777" w:rsidR="007B6CB4" w:rsidRPr="009F7E3D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按位或后写入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179FF5D8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UEXT64(imm5)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BC7E1D" w:rsidRPr="008D7D53" w14:paraId="68E64B96" w14:textId="77777777" w:rsidTr="00BC7E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2DAB" w14:textId="77777777" w:rsidR="007B6CB4" w:rsidRPr="003F20A0" w:rsidRDefault="007B6CB4" w:rsidP="004C1472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csrrci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rd,csr,rs1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C0AE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9897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E0B4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1900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1D5E" w14:textId="77777777" w:rsidR="007B6CB4" w:rsidRPr="003F20A0" w:rsidRDefault="007B6CB4" w:rsidP="004C1472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8F77" w14:textId="77777777" w:rsidR="007B6CB4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立即数读后清除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和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按位与后写入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209AACDD" w14:textId="77777777" w:rsidR="007B6CB4" w:rsidRPr="003F20A0" w:rsidRDefault="007B6CB4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kern w:val="2"/>
                      <w:sz w:val="18"/>
                      <w:szCs w:val="1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kern w:val="2"/>
                      <w:sz w:val="18"/>
                      <w:szCs w:val="18"/>
                    </w:rPr>
                    <m:t>UEXT64(imm5)</m:t>
                  </m:r>
                </m:e>
              </m:bar>
            </m:oMath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 &amp;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</w:tbl>
    <w:p w14:paraId="19A56827" w14:textId="77777777" w:rsidR="007B6CB4" w:rsidRPr="007B6CB4" w:rsidRDefault="007B6CB4" w:rsidP="008F398B">
      <w:pPr>
        <w:pStyle w:val="a3"/>
        <w:ind w:firstLine="420"/>
      </w:pPr>
    </w:p>
    <w:p w14:paraId="622CA1BD" w14:textId="30162AB7" w:rsidR="00967807" w:rsidRDefault="00967807">
      <w:pPr>
        <w:pStyle w:val="3"/>
        <w:rPr>
          <w:ins w:id="110" w:author="Xi Lifeng" w:date="2024-02-03T15:30:00Z"/>
        </w:rPr>
        <w:pPrChange w:id="111" w:author="Xi Lifeng" w:date="2024-02-20T12:41:00Z">
          <w:pPr>
            <w:spacing w:line="400" w:lineRule="exact"/>
            <w:ind w:firstLineChars="215" w:firstLine="453"/>
          </w:pPr>
        </w:pPrChange>
      </w:pPr>
      <w:proofErr w:type="spellStart"/>
      <w:ins w:id="112" w:author="Xi Lifeng" w:date="2024-02-03T15:15:00Z">
        <w:r>
          <w:rPr>
            <w:rFonts w:hint="eastAsia"/>
          </w:rPr>
          <w:t>Zifencei</w:t>
        </w:r>
        <w:proofErr w:type="spellEnd"/>
        <w:r w:rsidRPr="002C7C06">
          <w:rPr>
            <w:rFonts w:hint="eastAsia"/>
          </w:rPr>
          <w:t>指令集</w:t>
        </w:r>
      </w:ins>
    </w:p>
    <w:p w14:paraId="60183A69" w14:textId="6C33FFC0" w:rsidR="00167055" w:rsidRDefault="00C9145B" w:rsidP="008F398B">
      <w:pPr>
        <w:pStyle w:val="a3"/>
        <w:ind w:firstLine="420"/>
      </w:pPr>
      <w:r>
        <w:rPr>
          <w:rFonts w:hint="eastAsia"/>
          <w:bCs/>
        </w:rPr>
        <w:t>为解决存储器一致性模型问题，</w:t>
      </w:r>
      <w:r>
        <w:rPr>
          <w:rFonts w:hint="eastAsia"/>
          <w:bCs/>
        </w:rPr>
        <w:t>RISC-V</w:t>
      </w: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Zifencei</w:t>
      </w:r>
      <w:proofErr w:type="spellEnd"/>
      <w:r>
        <w:rPr>
          <w:rFonts w:hint="eastAsia"/>
          <w:bCs/>
        </w:rPr>
        <w:t>指令集中定义了</w:t>
      </w:r>
      <w:proofErr w:type="spellStart"/>
      <w:r w:rsidR="00167055" w:rsidRPr="002928D4">
        <w:rPr>
          <w:rFonts w:hint="eastAsia"/>
          <w:bCs/>
        </w:rPr>
        <w:t>fence.i</w:t>
      </w:r>
      <w:proofErr w:type="spellEnd"/>
      <w:r w:rsidR="00167055" w:rsidRPr="002928D4">
        <w:rPr>
          <w:rFonts w:hint="eastAsia"/>
          <w:bCs/>
        </w:rPr>
        <w:t>指令用于同步指令流和数据流</w:t>
      </w:r>
      <w:r w:rsidR="00167055">
        <w:rPr>
          <w:rFonts w:hint="eastAsia"/>
          <w:bCs/>
        </w:rPr>
        <w:t>。</w:t>
      </w:r>
    </w:p>
    <w:p w14:paraId="53D5F965" w14:textId="4128DEA3" w:rsidR="00167055" w:rsidRPr="00A57E5C" w:rsidRDefault="0039316A" w:rsidP="008F398B">
      <w:pPr>
        <w:pStyle w:val="a3"/>
        <w:ind w:firstLine="360"/>
      </w:pPr>
      <w:r w:rsidRPr="00A57E5C">
        <w:rPr>
          <w:bCs/>
          <w:sz w:val="18"/>
          <w:szCs w:val="18"/>
        </w:rPr>
        <w:fldChar w:fldCharType="begin"/>
      </w:r>
      <w:r w:rsidRPr="00A57E5C">
        <w:rPr>
          <w:bCs/>
          <w:sz w:val="18"/>
          <w:szCs w:val="18"/>
        </w:rPr>
        <w:instrText xml:space="preserve"> REF _Ref157866862 \n \h </w:instrText>
      </w:r>
      <w:r>
        <w:rPr>
          <w:bCs/>
          <w:sz w:val="18"/>
          <w:szCs w:val="18"/>
        </w:rPr>
        <w:instrText xml:space="preserve"> \* MERGEFORMAT </w:instrText>
      </w:r>
      <w:r w:rsidRPr="00A57E5C">
        <w:rPr>
          <w:bCs/>
          <w:sz w:val="18"/>
          <w:szCs w:val="18"/>
        </w:rPr>
      </w:r>
      <w:r w:rsidRPr="00A57E5C">
        <w:rPr>
          <w:bCs/>
          <w:sz w:val="18"/>
          <w:szCs w:val="18"/>
        </w:rPr>
        <w:fldChar w:fldCharType="separate"/>
      </w:r>
      <w:r w:rsidRPr="00A57E5C">
        <w:rPr>
          <w:rFonts w:hint="eastAsia"/>
          <w:bCs/>
          <w:sz w:val="18"/>
          <w:szCs w:val="18"/>
        </w:rPr>
        <w:t>表</w:t>
      </w:r>
      <w:r w:rsidRPr="00A57E5C">
        <w:rPr>
          <w:bCs/>
          <w:sz w:val="18"/>
          <w:szCs w:val="18"/>
        </w:rPr>
        <w:t>1-14</w:t>
      </w:r>
      <w:r w:rsidRPr="00A57E5C">
        <w:rPr>
          <w:bCs/>
          <w:sz w:val="18"/>
          <w:szCs w:val="18"/>
        </w:rPr>
        <w:fldChar w:fldCharType="end"/>
      </w:r>
      <w:r w:rsidR="00167055">
        <w:rPr>
          <w:rFonts w:hint="eastAsia"/>
          <w:bCs/>
        </w:rPr>
        <w:t>给出了基于</w:t>
      </w:r>
      <w:r w:rsidR="00167055">
        <w:rPr>
          <w:rFonts w:hint="eastAsia"/>
          <w:bCs/>
        </w:rPr>
        <w:t>I</w:t>
      </w:r>
      <w:r w:rsidR="00167055">
        <w:rPr>
          <w:rFonts w:hint="eastAsia"/>
          <w:bCs/>
        </w:rPr>
        <w:t>型</w:t>
      </w:r>
      <w:r>
        <w:rPr>
          <w:rFonts w:hint="eastAsia"/>
          <w:bCs/>
        </w:rPr>
        <w:t>指令流屏障</w:t>
      </w:r>
      <w:r w:rsidR="00167055">
        <w:rPr>
          <w:rFonts w:hint="eastAsia"/>
          <w:bCs/>
        </w:rPr>
        <w:t>指令</w:t>
      </w:r>
      <w:proofErr w:type="spellStart"/>
      <w:r w:rsidR="00167055">
        <w:rPr>
          <w:rFonts w:hint="eastAsia"/>
          <w:bCs/>
        </w:rPr>
        <w:t>f</w:t>
      </w:r>
      <w:r w:rsidR="00167055">
        <w:rPr>
          <w:bCs/>
        </w:rPr>
        <w:t>ence.i</w:t>
      </w:r>
      <w:proofErr w:type="spellEnd"/>
      <w:r w:rsidR="00167055">
        <w:rPr>
          <w:rFonts w:hint="eastAsia"/>
          <w:bCs/>
        </w:rPr>
        <w:t>的格式</w:t>
      </w:r>
      <w:r w:rsidR="00BC7E1D">
        <w:rPr>
          <w:rFonts w:hint="eastAsia"/>
          <w:bCs/>
        </w:rPr>
        <w:t>和功能</w:t>
      </w:r>
      <w:r w:rsidR="00167055">
        <w:rPr>
          <w:rFonts w:hint="eastAsia"/>
          <w:bCs/>
        </w:rPr>
        <w:t>。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指令保证了“在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指令之前所有指令的数据访问结果”一定能够被“在</w:t>
      </w:r>
      <w:proofErr w:type="spellStart"/>
      <w:r w:rsidR="00167055">
        <w:rPr>
          <w:rFonts w:hint="eastAsia"/>
        </w:rPr>
        <w:t>fence</w:t>
      </w:r>
      <w:r w:rsidR="00167055">
        <w:t>.i</w:t>
      </w:r>
      <w:proofErr w:type="spellEnd"/>
      <w:r w:rsidR="00167055">
        <w:rPr>
          <w:rFonts w:hint="eastAsia"/>
        </w:rPr>
        <w:t>指令之后所有指令的取指令操作”访问到。</w:t>
      </w:r>
    </w:p>
    <w:p w14:paraId="5AEC6DA5" w14:textId="1E0C47E3" w:rsidR="00B5479E" w:rsidRPr="00A57E5C" w:rsidRDefault="00167055">
      <w:pPr>
        <w:pStyle w:val="a1"/>
        <w:spacing w:before="78"/>
        <w:pPrChange w:id="113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r>
        <w:rPr>
          <w:rFonts w:hint="eastAsia"/>
        </w:rPr>
        <w:t xml:space="preserve"> </w:t>
      </w:r>
      <w:bookmarkStart w:id="114" w:name="_Ref157866862"/>
      <w:r>
        <w:rPr>
          <w:rFonts w:hint="eastAsia"/>
        </w:rPr>
        <w:t>指令流屏障</w:t>
      </w:r>
      <w:r w:rsidRPr="00A91B1D">
        <w:rPr>
          <w:rFonts w:hint="eastAsia"/>
        </w:rPr>
        <w:t>指令</w:t>
      </w:r>
      <w:bookmarkEnd w:id="114"/>
    </w:p>
    <w:tbl>
      <w:tblPr>
        <w:tblStyle w:val="1f"/>
        <w:tblW w:w="589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542"/>
        <w:gridCol w:w="738"/>
        <w:gridCol w:w="884"/>
        <w:gridCol w:w="740"/>
        <w:gridCol w:w="880"/>
        <w:gridCol w:w="3438"/>
      </w:tblGrid>
      <w:tr w:rsidR="001E6192" w:rsidRPr="008D7D53" w14:paraId="7C2D2EB9" w14:textId="77777777" w:rsidTr="004C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A04F6" w14:textId="4542B95D" w:rsidR="001E6192" w:rsidRPr="00B7765B" w:rsidRDefault="00167055" w:rsidP="004C1472">
            <w:pPr>
              <w:pStyle w:val="a9"/>
              <w:spacing w:before="0" w:beforeAutospacing="0" w:after="0" w:afterAutospacing="0" w:line="240" w:lineRule="exact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指令流屏障</w:t>
            </w:r>
            <w:r w:rsidR="001E6192">
              <w:rPr>
                <w:rFonts w:hint="eastAsia"/>
                <w:kern w:val="2"/>
                <w:sz w:val="18"/>
                <w:szCs w:val="18"/>
              </w:rPr>
              <w:t>指令</w:t>
            </w:r>
          </w:p>
        </w:tc>
      </w:tr>
      <w:tr w:rsidR="001E6192" w:rsidRPr="008D7D53" w14:paraId="4B7F3C96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l2br w:val="single" w:sz="4" w:space="0" w:color="auto"/>
            </w:tcBorders>
          </w:tcPr>
          <w:p w14:paraId="6C667BD8" w14:textId="77777777" w:rsidR="001E6192" w:rsidRPr="0009333E" w:rsidRDefault="001E6192" w:rsidP="004C1472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4E77BEBA" w14:textId="77777777" w:rsidR="00862DC6" w:rsidRDefault="00862DC6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4085151C" w14:textId="7B2B7D6D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788" w:type="pct"/>
            <w:vAlign w:val="center"/>
          </w:tcPr>
          <w:p w14:paraId="4C87BC12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lastRenderedPageBreak/>
              <w:t>12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77" w:type="pct"/>
            <w:vAlign w:val="center"/>
          </w:tcPr>
          <w:p w14:paraId="0E46E3C5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52" w:type="pct"/>
            <w:vAlign w:val="center"/>
          </w:tcPr>
          <w:p w14:paraId="509CBF40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78" w:type="pct"/>
            <w:vAlign w:val="center"/>
          </w:tcPr>
          <w:p w14:paraId="2861ED6B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50" w:type="pct"/>
            <w:vAlign w:val="center"/>
          </w:tcPr>
          <w:p w14:paraId="4FDDDC51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757" w:type="pct"/>
            <w:vMerge w:val="restart"/>
            <w:vAlign w:val="center"/>
          </w:tcPr>
          <w:p w14:paraId="0D59DCFB" w14:textId="2B930D77" w:rsidR="001E6192" w:rsidRPr="00B7765B" w:rsidRDefault="00B5479E" w:rsidP="004C1472">
            <w:pPr>
              <w:pStyle w:val="a9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I型格式</w:t>
            </w:r>
            <w:r w:rsidR="00167055">
              <w:rPr>
                <w:rFonts w:hint="eastAsia"/>
                <w:b/>
                <w:bCs/>
                <w:sz w:val="18"/>
                <w:szCs w:val="18"/>
              </w:rPr>
              <w:t>指令流屏障</w:t>
            </w:r>
            <w:r w:rsidRPr="004362DF">
              <w:rPr>
                <w:rFonts w:hint="eastAsia"/>
                <w:b/>
                <w:bCs/>
                <w:sz w:val="18"/>
                <w:szCs w:val="18"/>
              </w:rPr>
              <w:t>指令功能</w:t>
            </w:r>
          </w:p>
        </w:tc>
      </w:tr>
      <w:tr w:rsidR="001E6192" w:rsidRPr="008D7D53" w14:paraId="39A29CEA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l2br w:val="single" w:sz="4" w:space="0" w:color="auto"/>
            </w:tcBorders>
            <w:vAlign w:val="center"/>
          </w:tcPr>
          <w:p w14:paraId="6B441132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8" w:type="pct"/>
            <w:vAlign w:val="center"/>
          </w:tcPr>
          <w:p w14:paraId="2D5488AD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7" w:type="pct"/>
            <w:vAlign w:val="center"/>
          </w:tcPr>
          <w:p w14:paraId="1F0C22B3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52" w:type="pct"/>
            <w:vAlign w:val="center"/>
          </w:tcPr>
          <w:p w14:paraId="2F9BFC4E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78" w:type="pct"/>
            <w:vAlign w:val="center"/>
          </w:tcPr>
          <w:p w14:paraId="0E2AF68F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50" w:type="pct"/>
            <w:vAlign w:val="center"/>
          </w:tcPr>
          <w:p w14:paraId="21418499" w14:textId="77777777" w:rsidR="001E6192" w:rsidRPr="00B7765B" w:rsidRDefault="001E6192" w:rsidP="004C1472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757" w:type="pct"/>
            <w:vMerge/>
            <w:vAlign w:val="center"/>
          </w:tcPr>
          <w:p w14:paraId="6988A158" w14:textId="77777777" w:rsidR="001E6192" w:rsidRPr="00B7765B" w:rsidRDefault="001E6192" w:rsidP="004C1472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B5479E" w:rsidRPr="008D7D53" w14:paraId="510402F7" w14:textId="77777777" w:rsidTr="004C147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Align w:val="center"/>
          </w:tcPr>
          <w:p w14:paraId="2E6A7EB9" w14:textId="04A0230C" w:rsidR="00B5479E" w:rsidRPr="003F20A0" w:rsidRDefault="00B5479E" w:rsidP="00B5479E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4362DF">
              <w:rPr>
                <w:rFonts w:hint="eastAsia"/>
                <w:sz w:val="18"/>
                <w:szCs w:val="18"/>
              </w:rPr>
              <w:t>fence.i</w:t>
            </w:r>
            <w:proofErr w:type="spellEnd"/>
          </w:p>
        </w:tc>
        <w:tc>
          <w:tcPr>
            <w:tcW w:w="788" w:type="pct"/>
            <w:vAlign w:val="center"/>
          </w:tcPr>
          <w:p w14:paraId="468C3E26" w14:textId="0FFCF47C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0000 0000 0000</w:t>
            </w:r>
          </w:p>
        </w:tc>
        <w:tc>
          <w:tcPr>
            <w:tcW w:w="377" w:type="pct"/>
            <w:vAlign w:val="center"/>
          </w:tcPr>
          <w:p w14:paraId="0D390176" w14:textId="7557D20E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52" w:type="pct"/>
            <w:vAlign w:val="center"/>
          </w:tcPr>
          <w:p w14:paraId="5EF9D48C" w14:textId="502303D7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378" w:type="pct"/>
            <w:vAlign w:val="center"/>
          </w:tcPr>
          <w:p w14:paraId="315BE00B" w14:textId="2E37AD2A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50" w:type="pct"/>
            <w:vAlign w:val="center"/>
          </w:tcPr>
          <w:p w14:paraId="2CAED007" w14:textId="3C2FE214" w:rsidR="00B5479E" w:rsidRPr="00B7765B" w:rsidRDefault="00B5479E" w:rsidP="00B5479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0001111</w:t>
            </w:r>
          </w:p>
        </w:tc>
        <w:tc>
          <w:tcPr>
            <w:tcW w:w="1757" w:type="pct"/>
            <w:vAlign w:val="center"/>
          </w:tcPr>
          <w:p w14:paraId="496F61B4" w14:textId="0355C62A" w:rsidR="00B5479E" w:rsidRPr="00B7765B" w:rsidRDefault="00B5479E" w:rsidP="00B5479E">
            <w:pPr>
              <w:pStyle w:val="a9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4362DF">
              <w:rPr>
                <w:rFonts w:hint="eastAsia"/>
                <w:sz w:val="18"/>
                <w:szCs w:val="18"/>
              </w:rPr>
              <w:t>同步指令流和数据流</w:t>
            </w:r>
          </w:p>
        </w:tc>
      </w:tr>
    </w:tbl>
    <w:p w14:paraId="4AD8A31C" w14:textId="77777777" w:rsidR="00862DC6" w:rsidRDefault="00862DC6" w:rsidP="008F398B">
      <w:pPr>
        <w:pStyle w:val="a3"/>
        <w:ind w:firstLine="420"/>
      </w:pPr>
    </w:p>
    <w:p w14:paraId="1B2FF23A" w14:textId="031D8CA9" w:rsidR="00F67BA2" w:rsidRPr="002C7C06" w:rsidRDefault="00967807">
      <w:pPr>
        <w:pStyle w:val="3"/>
        <w:pPrChange w:id="115" w:author="Xi Lifeng" w:date="2024-02-20T12:42:00Z">
          <w:pPr>
            <w:spacing w:line="400" w:lineRule="exact"/>
            <w:ind w:firstLineChars="215" w:firstLine="453"/>
          </w:pPr>
        </w:pPrChange>
      </w:pPr>
      <w:del w:id="116" w:author="Xi Lifeng" w:date="2024-02-20T12:42:00Z">
        <w:r w:rsidDel="00CB374D">
          <w:rPr>
            <w:rFonts w:hint="eastAsia"/>
          </w:rPr>
          <w:delText>六</w:delText>
        </w:r>
        <w:r w:rsidR="00F67BA2" w:rsidRPr="002C7C06" w:rsidDel="00CB374D">
          <w:rPr>
            <w:rFonts w:hint="eastAsia"/>
          </w:rPr>
          <w:delText>、</w:delText>
        </w:r>
      </w:del>
      <w:r w:rsidR="00F67BA2">
        <w:rPr>
          <w:rFonts w:hint="eastAsia"/>
        </w:rPr>
        <w:t>特权指令</w:t>
      </w:r>
    </w:p>
    <w:p w14:paraId="196C4AA7" w14:textId="22C3A0FF" w:rsidR="00F67BA2" w:rsidRDefault="00B62FD2" w:rsidP="008F398B">
      <w:pPr>
        <w:pStyle w:val="a3"/>
        <w:ind w:firstLine="420"/>
      </w:pPr>
      <w:r>
        <w:rPr>
          <w:rFonts w:hint="eastAsia"/>
        </w:rPr>
        <w:t>本书模型机实现</w:t>
      </w:r>
      <w:r w:rsidR="00862DC6">
        <w:rPr>
          <w:rFonts w:hint="eastAsia"/>
        </w:rPr>
        <w:t>4</w:t>
      </w:r>
      <w:r w:rsidR="00862DC6">
        <w:rPr>
          <w:rFonts w:hint="eastAsia"/>
        </w:rPr>
        <w:t>条</w:t>
      </w:r>
      <w:r w:rsidR="00544E91">
        <w:rPr>
          <w:rFonts w:hint="eastAsia"/>
        </w:rPr>
        <w:t>RISC-V</w:t>
      </w:r>
      <w:r w:rsidR="007A3F06">
        <w:rPr>
          <w:rFonts w:hint="eastAsia"/>
        </w:rPr>
        <w:t>的特权指令</w:t>
      </w:r>
      <w:r w:rsidR="00862DC6">
        <w:rPr>
          <w:rFonts w:hint="eastAsia"/>
        </w:rPr>
        <w:t>，</w:t>
      </w:r>
      <w:r w:rsidR="00F67BA2">
        <w:rPr>
          <w:rFonts w:hint="eastAsia"/>
        </w:rPr>
        <w:t>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_Ref157788351 \r \h</w:instrText>
      </w:r>
      <w:r w:rsidR="007C738B">
        <w:instrText xml:space="preserve"> </w:instrText>
      </w:r>
      <w:r w:rsidR="007C738B">
        <w:fldChar w:fldCharType="separate"/>
      </w:r>
      <w:r w:rsidR="007C738B" w:rsidRPr="00152AC3">
        <w:rPr>
          <w:rFonts w:hint="eastAsia"/>
          <w:sz w:val="18"/>
        </w:rPr>
        <w:t>表</w:t>
      </w:r>
      <w:r w:rsidR="007C738B" w:rsidRPr="00152AC3">
        <w:rPr>
          <w:rFonts w:hint="eastAsia"/>
          <w:sz w:val="18"/>
        </w:rPr>
        <w:t>1-13</w:t>
      </w:r>
      <w:r w:rsidR="007C738B">
        <w:fldChar w:fldCharType="end"/>
      </w:r>
      <w:r w:rsidR="00F67BA2">
        <w:rPr>
          <w:rFonts w:hint="eastAsia"/>
        </w:rPr>
        <w:t>所示。</w:t>
      </w:r>
    </w:p>
    <w:p w14:paraId="2AC9BBC4" w14:textId="060EB17E" w:rsidR="00A91B1D" w:rsidRPr="00A91B1D" w:rsidRDefault="00A91B1D">
      <w:pPr>
        <w:pStyle w:val="a1"/>
        <w:spacing w:before="78"/>
        <w:pPrChange w:id="117" w:author="Xi Lifeng" w:date="2024-02-20T12:42:00Z">
          <w:pPr>
            <w:pStyle w:val="af"/>
            <w:widowControl/>
            <w:numPr>
              <w:numId w:val="58"/>
            </w:numPr>
            <w:spacing w:line="400" w:lineRule="exact"/>
            <w:ind w:left="510" w:firstLineChars="0" w:hanging="510"/>
            <w:jc w:val="center"/>
          </w:pPr>
        </w:pPrChange>
      </w:pPr>
      <w:bookmarkStart w:id="118" w:name="_Ref157788351"/>
      <w:r w:rsidRPr="00A91B1D">
        <w:rPr>
          <w:rFonts w:hint="eastAsia"/>
        </w:rPr>
        <w:t>特权指令</w:t>
      </w:r>
      <w:bookmarkEnd w:id="118"/>
    </w:p>
    <w:tbl>
      <w:tblPr>
        <w:tblStyle w:val="53"/>
        <w:tblW w:w="5818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134"/>
        <w:gridCol w:w="853"/>
        <w:gridCol w:w="851"/>
        <w:gridCol w:w="851"/>
        <w:gridCol w:w="849"/>
        <w:gridCol w:w="994"/>
        <w:gridCol w:w="2548"/>
      </w:tblGrid>
      <w:tr w:rsidR="00C2473B" w:rsidRPr="00A63C5F" w14:paraId="5C9C932D" w14:textId="77777777" w:rsidTr="00C2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81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61AD58C3" w14:textId="77777777" w:rsidR="00F67BA2" w:rsidRPr="007B060E" w:rsidRDefault="00F67BA2" w:rsidP="00A57E5C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7B060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2332BA6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E4DFC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656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A37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E331D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B9F00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0E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F971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  <w:r w:rsidRPr="007B060E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32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A35FBB" w14:textId="289EBDFF" w:rsidR="00F67BA2" w:rsidRPr="00476949" w:rsidRDefault="00F67BA2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R型格式</w:t>
            </w:r>
            <w:r w:rsidR="00C2473B">
              <w:rPr>
                <w:rFonts w:ascii="Times New Roman" w:hAnsi="Times New Roman" w:cs="Times New Roman" w:hint="eastAsia"/>
                <w:b/>
                <w:bCs/>
                <w:kern w:val="2"/>
                <w:sz w:val="18"/>
                <w:szCs w:val="18"/>
              </w:rPr>
              <w:t>特权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C2473B" w:rsidRPr="00A63C5F" w14:paraId="3F250045" w14:textId="77777777" w:rsidTr="00C2473B">
        <w:trPr>
          <w:trHeight w:val="340"/>
        </w:trPr>
        <w:tc>
          <w:tcPr>
            <w:tcW w:w="81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7DC7042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65D93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funct7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A658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A64EC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E7B3E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AB445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A63C5F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27E21" w14:textId="77777777" w:rsidR="00F67BA2" w:rsidRPr="00476949" w:rsidRDefault="00F67BA2" w:rsidP="00B13943">
            <w:pPr>
              <w:widowControl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A63C5F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32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D8145" w14:textId="77777777" w:rsidR="00F67BA2" w:rsidRPr="00476949" w:rsidRDefault="00F67BA2" w:rsidP="00B13943">
            <w:pPr>
              <w:pStyle w:val="a9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C2473B" w:rsidRPr="00A63C5F" w14:paraId="23C2D690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8267E" w14:textId="35D5DB5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mret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77EE" w14:textId="46FD52D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0011000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ABC3B" w14:textId="787D381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3E3F2" w14:textId="254BDE8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A3D0" w14:textId="35AECA1E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55ECC" w14:textId="685B138F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271E1" w14:textId="6838BB77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D8278" w14:textId="40F6911F" w:rsidR="00C2473B" w:rsidRPr="00476949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机器模式异常返回</w:t>
            </w:r>
          </w:p>
        </w:tc>
      </w:tr>
      <w:tr w:rsidR="00C2473B" w:rsidRPr="00A63C5F" w14:paraId="78F618B3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2929" w14:textId="43C5294A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sret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DAB04" w14:textId="5B8A3784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76DF" w14:textId="44D1BDF7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B0841" w14:textId="46A927B2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864C7" w14:textId="4AC4018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04DA" w14:textId="61F2A538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A01E0" w14:textId="4278CB89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0890B" w14:textId="3AAE1937" w:rsidR="00C2473B" w:rsidRPr="00476949" w:rsidRDefault="00D95097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监管</w:t>
            </w:r>
            <w:r w:rsidR="00C2473B"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模式异常返回</w:t>
            </w:r>
          </w:p>
        </w:tc>
      </w:tr>
      <w:tr w:rsidR="00C2473B" w:rsidRPr="00A63C5F" w14:paraId="7D45C5C9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E8397" w14:textId="5C3E5552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wfi</w:t>
            </w:r>
            <w:proofErr w:type="spellEnd"/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AF55E" w14:textId="0A55AFBC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0001000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41C39" w14:textId="7A3AEBBD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80F6" w14:textId="64D1230D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F376E" w14:textId="5228AB31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E5D8A" w14:textId="118EEB7B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7442A" w14:textId="37D3002B" w:rsidR="00C2473B" w:rsidRPr="00476949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93A12" w14:textId="6935C7D0" w:rsidR="00C2473B" w:rsidRPr="00476949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等待中断特权指令</w:t>
            </w:r>
          </w:p>
        </w:tc>
      </w:tr>
      <w:tr w:rsidR="00C2473B" w:rsidRPr="00A63C5F" w14:paraId="4D813474" w14:textId="77777777" w:rsidTr="00C2473B">
        <w:trPr>
          <w:trHeight w:val="340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1BCF5" w14:textId="4FF2D7ED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2473B">
              <w:rPr>
                <w:rFonts w:hint="eastAsia"/>
                <w:sz w:val="18"/>
                <w:szCs w:val="18"/>
              </w:rPr>
              <w:t>sfence.vma</w:t>
            </w:r>
            <w:proofErr w:type="spellEnd"/>
            <w:r w:rsidRPr="00C2473B">
              <w:rPr>
                <w:rFonts w:hint="eastAsia"/>
                <w:sz w:val="18"/>
                <w:szCs w:val="18"/>
              </w:rPr>
              <w:t xml:space="preserve"> rs1,rs2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F678" w14:textId="23E1BF3D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0001001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E2FFC" w14:textId="07968D03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3C0F3" w14:textId="2F821EDE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DDB0D" w14:textId="11F1C91A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8B71" w14:textId="79BD8D78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7427E" w14:textId="44B8B49A" w:rsidR="00C2473B" w:rsidRPr="00AF6B34" w:rsidRDefault="00C2473B" w:rsidP="00C2473B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C2473B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D8AC3" w14:textId="6C438730" w:rsidR="00C2473B" w:rsidRPr="00AF6B34" w:rsidRDefault="00C2473B" w:rsidP="00C2473B">
            <w:pPr>
              <w:pStyle w:val="a9"/>
              <w:adjustRightInd/>
              <w:snapToGrid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C2473B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虚拟内存屏障特权指令</w:t>
            </w:r>
          </w:p>
        </w:tc>
      </w:tr>
    </w:tbl>
    <w:p w14:paraId="66C92C5F" w14:textId="77777777" w:rsidR="002C7C06" w:rsidRDefault="002C7C06" w:rsidP="008F398B">
      <w:pPr>
        <w:pStyle w:val="a3"/>
        <w:ind w:firstLine="420"/>
      </w:pPr>
    </w:p>
    <w:p w14:paraId="48C4B3B5" w14:textId="32086954" w:rsidR="00231FD4" w:rsidRPr="001E3551" w:rsidRDefault="00371CAC">
      <w:pPr>
        <w:pStyle w:val="2"/>
        <w:pPrChange w:id="119" w:author="Xi Lifeng" w:date="2024-02-20T12:36:00Z">
          <w:pPr>
            <w:pStyle w:val="3"/>
            <w:numPr>
              <w:ilvl w:val="0"/>
              <w:numId w:val="56"/>
            </w:numPr>
            <w:ind w:left="1134" w:hanging="1134"/>
          </w:pPr>
        </w:pPrChange>
      </w:pPr>
      <w:bookmarkStart w:id="120" w:name="_Ref157862290"/>
      <w:r>
        <w:rPr>
          <w:rFonts w:hint="eastAsia"/>
        </w:rPr>
        <w:t>RISC-V</w:t>
      </w:r>
      <w:r w:rsidR="00231FD4">
        <w:rPr>
          <w:rFonts w:hint="eastAsia"/>
        </w:rPr>
        <w:t>的寻址方式</w:t>
      </w:r>
      <w:bookmarkEnd w:id="120"/>
    </w:p>
    <w:p w14:paraId="3D2F03D1" w14:textId="4CCE6FCA" w:rsidR="00231FD4" w:rsidRDefault="00231FD4" w:rsidP="008F398B">
      <w:pPr>
        <w:pStyle w:val="a3"/>
        <w:ind w:firstLine="420"/>
      </w:pPr>
      <w:r>
        <w:rPr>
          <w:rFonts w:hint="eastAsia"/>
        </w:rPr>
        <w:t>R</w:t>
      </w:r>
      <w:r w:rsidR="00B30101">
        <w:t>ISC-V</w:t>
      </w:r>
      <w:r w:rsidR="00B30101">
        <w:rPr>
          <w:rFonts w:hint="eastAsia"/>
        </w:rPr>
        <w:t>架构常用的</w:t>
      </w:r>
      <w:r>
        <w:rPr>
          <w:rFonts w:hint="eastAsia"/>
        </w:rPr>
        <w:t>寻址方式有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14:paraId="4FB23354" w14:textId="77777777" w:rsidR="00231FD4" w:rsidRPr="00283DA4" w:rsidRDefault="00231FD4">
      <w:pPr>
        <w:pStyle w:val="3"/>
        <w:pPrChange w:id="121" w:author="Xi Lifeng" w:date="2024-02-20T12:43:00Z">
          <w:pPr>
            <w:spacing w:line="400" w:lineRule="exact"/>
            <w:ind w:firstLineChars="215" w:firstLine="453"/>
          </w:pPr>
        </w:pPrChange>
      </w:pPr>
      <w:del w:id="122" w:author="Xi Lifeng" w:date="2024-02-20T12:43:00Z">
        <w:r w:rsidRPr="00283DA4" w:rsidDel="007D7BC4">
          <w:rPr>
            <w:rFonts w:hint="eastAsia"/>
          </w:rPr>
          <w:delText>1</w:delText>
        </w:r>
        <w:r w:rsidRPr="00283DA4" w:rsidDel="007D7BC4">
          <w:rPr>
            <w:rFonts w:ascii="宋体" w:hAnsi="宋体"/>
          </w:rPr>
          <w:delText>.</w:delText>
        </w:r>
      </w:del>
      <w:r w:rsidRPr="00283DA4">
        <w:rPr>
          <w:rFonts w:hint="eastAsia"/>
        </w:rPr>
        <w:t>立即寻址</w:t>
      </w:r>
    </w:p>
    <w:p w14:paraId="537C941E" w14:textId="77777777" w:rsidR="00D67D28" w:rsidRDefault="007135EA" w:rsidP="008F398B">
      <w:pPr>
        <w:pStyle w:val="a3"/>
        <w:ind w:firstLine="420"/>
      </w:pPr>
      <w:r>
        <w:rPr>
          <w:bCs/>
        </w:rPr>
        <w:t>RISC-V</w:t>
      </w:r>
      <w:r>
        <w:rPr>
          <w:rFonts w:hint="eastAsia"/>
          <w:bCs/>
        </w:rPr>
        <w:t>的</w:t>
      </w:r>
      <w:r w:rsidR="00231FD4" w:rsidRPr="00B30101">
        <w:rPr>
          <w:rFonts w:hint="eastAsia"/>
          <w:bCs/>
        </w:rPr>
        <w:t>立即寻址</w:t>
      </w:r>
      <w:r>
        <w:rPr>
          <w:rFonts w:hint="eastAsia"/>
          <w:bCs/>
        </w:rPr>
        <w:t>方式</w:t>
      </w:r>
      <w:r w:rsidR="00D67D28">
        <w:rPr>
          <w:rFonts w:hint="eastAsia"/>
          <w:bCs/>
        </w:rPr>
        <w:t>支持两种获得立即数的方式：</w:t>
      </w:r>
    </w:p>
    <w:p w14:paraId="2239DC8D" w14:textId="2D64C477" w:rsidR="00D90DAF" w:rsidRPr="00D97F45" w:rsidRDefault="009F487F">
      <w:pPr>
        <w:pStyle w:val="4"/>
        <w:pPrChange w:id="123" w:author="Xi Lifeng" w:date="2024-02-20T12:43:00Z">
          <w:pPr>
            <w:spacing w:line="400" w:lineRule="exact"/>
            <w:ind w:firstLineChars="215" w:firstLine="453"/>
          </w:pPr>
        </w:pPrChange>
      </w:pPr>
      <w:del w:id="124" w:author="Xi Lifeng" w:date="2024-02-20T12:43:00Z">
        <w:r w:rsidRPr="00D97F45" w:rsidDel="007D7BC4">
          <w:rPr>
            <w:rFonts w:hint="eastAsia"/>
          </w:rPr>
          <w:delText>（</w:delText>
        </w:r>
        <w:r w:rsidRPr="00D97F45" w:rsidDel="007D7BC4">
          <w:rPr>
            <w:rFonts w:hint="eastAsia"/>
          </w:rPr>
          <w:delText>1</w:delText>
        </w:r>
        <w:r w:rsidRPr="00D97F45" w:rsidDel="007D7BC4">
          <w:rPr>
            <w:rFonts w:hint="eastAsia"/>
          </w:rPr>
          <w:delText>）</w:delText>
        </w:r>
      </w:del>
      <w:r w:rsidR="007135EA" w:rsidRPr="00D97F45">
        <w:rPr>
          <w:rFonts w:hint="eastAsia"/>
        </w:rPr>
        <w:t>立即数</w:t>
      </w:r>
      <w:r w:rsidR="00231FD4" w:rsidRPr="00D97F45">
        <w:rPr>
          <w:rFonts w:hint="eastAsia"/>
        </w:rPr>
        <w:t>由</w:t>
      </w:r>
      <w:r w:rsidR="00B30101" w:rsidRPr="00D97F45">
        <w:rPr>
          <w:rFonts w:hint="eastAsia"/>
        </w:rPr>
        <w:t>二进制</w:t>
      </w:r>
      <w:r w:rsidR="00231FD4" w:rsidRPr="00D97F45">
        <w:rPr>
          <w:rFonts w:hint="eastAsia"/>
        </w:rPr>
        <w:t>指令</w:t>
      </w:r>
      <w:r w:rsidR="00B30101" w:rsidRPr="00D97F45">
        <w:rPr>
          <w:rFonts w:hint="eastAsia"/>
        </w:rPr>
        <w:t>码直接给出</w:t>
      </w:r>
    </w:p>
    <w:p w14:paraId="01E4D1E6" w14:textId="6D9CCBA3" w:rsidR="00D67D28" w:rsidRPr="00D67D28" w:rsidRDefault="0043118D" w:rsidP="008F398B">
      <w:pPr>
        <w:pStyle w:val="a3"/>
        <w:ind w:firstLine="420"/>
      </w:pPr>
      <w:r w:rsidRPr="00BE77CF">
        <w:rPr>
          <w:rFonts w:hint="eastAsia"/>
        </w:rPr>
        <w:t>例如，</w:t>
      </w:r>
      <w:r w:rsidR="00DB7E23">
        <w:fldChar w:fldCharType="begin"/>
      </w:r>
      <w:r w:rsidR="00DB7E23">
        <w:instrText xml:space="preserve"> </w:instrText>
      </w:r>
      <w:r w:rsidR="00DB7E23">
        <w:rPr>
          <w:rFonts w:hint="eastAsia"/>
        </w:rPr>
        <w:instrText>REF _Ref157788213 \r \h</w:instrText>
      </w:r>
      <w:r w:rsidR="00DB7E23">
        <w:instrText xml:space="preserve"> </w:instrText>
      </w:r>
      <w:r w:rsidR="00DB7E23">
        <w:fldChar w:fldCharType="separate"/>
      </w:r>
      <w:r w:rsidR="00DB7E23">
        <w:rPr>
          <w:rFonts w:hint="eastAsia"/>
        </w:rPr>
        <w:t>表</w:t>
      </w:r>
      <w:r w:rsidR="00DB7E23">
        <w:rPr>
          <w:rFonts w:hint="eastAsia"/>
        </w:rPr>
        <w:t>1-6</w:t>
      </w:r>
      <w:r w:rsidR="00DB7E23">
        <w:fldChar w:fldCharType="end"/>
      </w:r>
      <w:r w:rsidRPr="00BE77CF">
        <w:rPr>
          <w:rFonts w:hint="eastAsia"/>
        </w:rPr>
        <w:t>中</w:t>
      </w:r>
      <w:r w:rsidRPr="00BE77CF">
        <w:rPr>
          <w:rFonts w:hint="eastAsia"/>
        </w:rPr>
        <w:t>I</w:t>
      </w:r>
      <w:r w:rsidRPr="00BE77CF">
        <w:rPr>
          <w:rFonts w:hint="eastAsia"/>
        </w:rPr>
        <w:t>型格式的指令</w:t>
      </w:r>
      <w:proofErr w:type="spellStart"/>
      <w:r w:rsidRPr="00BE77CF">
        <w:rPr>
          <w:rFonts w:hint="eastAsia"/>
        </w:rPr>
        <w:t>addi</w:t>
      </w:r>
      <w:proofErr w:type="spellEnd"/>
      <w:r w:rsidRPr="00BE77CF">
        <w:rPr>
          <w:rFonts w:hint="eastAsia"/>
        </w:rPr>
        <w:t xml:space="preserve"> rd,rs1,imm12</w:t>
      </w:r>
      <w:r w:rsidRPr="00BE77CF">
        <w:rPr>
          <w:rFonts w:hint="eastAsia"/>
        </w:rPr>
        <w:t>，其立即数长度为</w:t>
      </w:r>
      <w:r w:rsidRPr="00BE77CF">
        <w:rPr>
          <w:rFonts w:hint="eastAsia"/>
        </w:rPr>
        <w:t>12</w:t>
      </w:r>
      <w:r w:rsidRPr="00BE77CF">
        <w:rPr>
          <w:rFonts w:hint="eastAsia"/>
        </w:rPr>
        <w:t>位，从指令码中获得立即数后按符号扩展到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位，与寄存器</w:t>
      </w:r>
      <w:r w:rsidRPr="00BE77CF">
        <w:rPr>
          <w:rFonts w:hint="eastAsia"/>
        </w:rPr>
        <w:t>r</w:t>
      </w:r>
      <w:r w:rsidRPr="00BE77CF">
        <w:t>s1</w:t>
      </w:r>
      <w:r w:rsidRPr="00BE77CF">
        <w:rPr>
          <w:rFonts w:hint="eastAsia"/>
        </w:rPr>
        <w:t>的值相加后，结果存入目的寄存器</w:t>
      </w:r>
      <w:proofErr w:type="spellStart"/>
      <w:r w:rsidRPr="00BE77CF">
        <w:rPr>
          <w:rFonts w:hint="eastAsia"/>
        </w:rPr>
        <w:t>r</w:t>
      </w:r>
      <w:r w:rsidRPr="00BE77CF">
        <w:t>d</w:t>
      </w:r>
      <w:proofErr w:type="spellEnd"/>
      <w:r w:rsidRPr="00BE77CF">
        <w:rPr>
          <w:rFonts w:hint="eastAsia"/>
        </w:rPr>
        <w:t>。</w:t>
      </w:r>
      <w:r w:rsidR="007C738B">
        <w:fldChar w:fldCharType="begin"/>
      </w:r>
      <w:r w:rsidR="007C738B">
        <w:instrText xml:space="preserve"> </w:instrText>
      </w:r>
      <w:r w:rsidR="007C738B">
        <w:rPr>
          <w:rFonts w:hint="eastAsia"/>
        </w:rPr>
        <w:instrText>REF _Ref157788393 \r \h</w:instrText>
      </w:r>
      <w:r w:rsidR="007C738B">
        <w:instrText xml:space="preserve"> </w:instrText>
      </w:r>
      <w:r w:rsidR="007C738B">
        <w:fldChar w:fldCharType="separate"/>
      </w:r>
      <w:r w:rsidR="007C738B" w:rsidRPr="0096366A">
        <w:rPr>
          <w:rFonts w:hint="eastAsia"/>
          <w:sz w:val="18"/>
        </w:rPr>
        <w:t>图</w:t>
      </w:r>
      <w:r w:rsidR="007C738B" w:rsidRPr="0096366A">
        <w:rPr>
          <w:rFonts w:hint="eastAsia"/>
          <w:sz w:val="18"/>
        </w:rPr>
        <w:t>1-1</w:t>
      </w:r>
      <w:r w:rsidR="007C738B">
        <w:fldChar w:fldCharType="end"/>
      </w:r>
      <w:r w:rsidRPr="00BE77CF">
        <w:rPr>
          <w:rFonts w:hint="eastAsia"/>
        </w:rPr>
        <w:t>展示了</w:t>
      </w:r>
      <w:proofErr w:type="spellStart"/>
      <w:r w:rsidRPr="00BE77CF">
        <w:rPr>
          <w:rFonts w:hint="eastAsia"/>
        </w:rPr>
        <w:t>addi</w:t>
      </w:r>
      <w:proofErr w:type="spellEnd"/>
      <w:r w:rsidRPr="00BE77CF">
        <w:rPr>
          <w:rFonts w:hint="eastAsia"/>
        </w:rPr>
        <w:t>指令中直接引用指令码中给出的立即数的立即寻址方式</w:t>
      </w:r>
    </w:p>
    <w:p w14:paraId="3A646D85" w14:textId="0DD1E505" w:rsidR="00132E14" w:rsidRPr="00D97F45" w:rsidRDefault="009F487F">
      <w:pPr>
        <w:pStyle w:val="4"/>
        <w:pPrChange w:id="125" w:author="Xi Lifeng" w:date="2024-02-20T12:43:00Z">
          <w:pPr>
            <w:spacing w:line="400" w:lineRule="exact"/>
            <w:ind w:firstLineChars="215" w:firstLine="453"/>
          </w:pPr>
        </w:pPrChange>
      </w:pPr>
      <w:del w:id="126" w:author="Xi Lifeng" w:date="2024-02-20T12:43:00Z">
        <w:r w:rsidRPr="00D97F45" w:rsidDel="007D7BC4">
          <w:rPr>
            <w:rFonts w:hint="eastAsia"/>
          </w:rPr>
          <w:delText>（</w:delText>
        </w:r>
        <w:r w:rsidRPr="00D97F45" w:rsidDel="007D7BC4">
          <w:rPr>
            <w:rFonts w:hint="eastAsia"/>
          </w:rPr>
          <w:delText>2</w:delText>
        </w:r>
        <w:r w:rsidRPr="00D97F45" w:rsidDel="007D7BC4">
          <w:rPr>
            <w:rFonts w:hint="eastAsia"/>
          </w:rPr>
          <w:delText>）</w:delText>
        </w:r>
      </w:del>
      <w:r w:rsidR="007135EA" w:rsidRPr="00D97F45">
        <w:rPr>
          <w:rFonts w:hint="eastAsia"/>
        </w:rPr>
        <w:t>由指令码的某些字段</w:t>
      </w:r>
      <w:r w:rsidR="00B30101" w:rsidRPr="00D97F45">
        <w:rPr>
          <w:rFonts w:hint="eastAsia"/>
        </w:rPr>
        <w:t>拼接而成</w:t>
      </w:r>
      <w:r w:rsidR="00640359" w:rsidRPr="00D97F45">
        <w:rPr>
          <w:rFonts w:hint="eastAsia"/>
        </w:rPr>
        <w:t>，拼接方式因指令格式不同而不同</w:t>
      </w:r>
    </w:p>
    <w:p w14:paraId="4F1EA2FF" w14:textId="333D16C4" w:rsidR="00577ED3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①</w:t>
      </w:r>
      <w:r w:rsidR="00577ED3">
        <w:rPr>
          <w:rFonts w:hint="eastAsia"/>
          <w:bCs/>
        </w:rPr>
        <w:t>S</w:t>
      </w:r>
      <w:r w:rsidR="00577ED3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577ED3">
        <w:rPr>
          <w:rFonts w:hint="eastAsia"/>
          <w:bCs/>
        </w:rPr>
        <w:t>拼接方式为：</w:t>
      </w:r>
      <w:r w:rsidR="00577ED3" w:rsidRPr="00577ED3">
        <w:rPr>
          <w:rFonts w:hint="eastAsia"/>
          <w:bCs/>
        </w:rPr>
        <w:t>offset</w:t>
      </w:r>
      <w:r w:rsidR="00577ED3">
        <w:rPr>
          <w:rFonts w:hint="eastAsia"/>
          <w:bCs/>
        </w:rPr>
        <w:t>12</w:t>
      </w:r>
      <w:r w:rsidR="00577ED3" w:rsidRPr="00577ED3">
        <w:rPr>
          <w:rFonts w:hint="eastAsia"/>
          <w:bCs/>
        </w:rPr>
        <w:t>={I</w:t>
      </w:r>
      <w:r w:rsidR="00577ED3" w:rsidRPr="00577ED3">
        <w:rPr>
          <w:rFonts w:hint="eastAsia"/>
          <w:bCs/>
          <w:vertAlign w:val="subscript"/>
        </w:rPr>
        <w:t>[3</w:t>
      </w:r>
      <w:r w:rsidR="00DA1A37">
        <w:rPr>
          <w:rFonts w:hint="eastAsia"/>
          <w:bCs/>
          <w:vertAlign w:val="subscript"/>
        </w:rPr>
        <w:t>1</w:t>
      </w:r>
      <w:r w:rsidR="00577ED3" w:rsidRPr="00577ED3">
        <w:rPr>
          <w:rFonts w:hint="eastAsia"/>
          <w:bCs/>
          <w:vertAlign w:val="subscript"/>
        </w:rPr>
        <w:t>:25]</w:t>
      </w:r>
      <w:r w:rsidR="00577ED3" w:rsidRPr="00E55368">
        <w:rPr>
          <w:rFonts w:hint="eastAsia"/>
          <w:bCs/>
        </w:rPr>
        <w:t>|</w:t>
      </w:r>
      <w:r w:rsidR="00577ED3" w:rsidRPr="00577ED3">
        <w:rPr>
          <w:rFonts w:hint="eastAsia"/>
          <w:bCs/>
        </w:rPr>
        <w:t>I</w:t>
      </w:r>
      <w:r w:rsidR="00577ED3" w:rsidRPr="00577ED3">
        <w:rPr>
          <w:rFonts w:hint="eastAsia"/>
          <w:bCs/>
          <w:vertAlign w:val="subscript"/>
        </w:rPr>
        <w:t>[11:</w:t>
      </w:r>
      <w:r w:rsidR="00DA1A37">
        <w:rPr>
          <w:rFonts w:hint="eastAsia"/>
          <w:bCs/>
          <w:vertAlign w:val="subscript"/>
        </w:rPr>
        <w:t>7</w:t>
      </w:r>
      <w:r w:rsidR="00577ED3" w:rsidRPr="00577ED3">
        <w:rPr>
          <w:rFonts w:hint="eastAsia"/>
          <w:bCs/>
          <w:vertAlign w:val="subscript"/>
        </w:rPr>
        <w:t>]</w:t>
      </w:r>
      <w:r w:rsidR="00577ED3" w:rsidRPr="00577ED3">
        <w:rPr>
          <w:rFonts w:hint="eastAsia"/>
          <w:bCs/>
        </w:rPr>
        <w:t>}</w:t>
      </w:r>
    </w:p>
    <w:p w14:paraId="7040CDAD" w14:textId="695FB496" w:rsidR="003C31D7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577ED3">
        <w:rPr>
          <w:bCs/>
        </w:rPr>
        <w:t>B</w:t>
      </w:r>
      <w:r w:rsidR="00577ED3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577ED3">
        <w:rPr>
          <w:rFonts w:hint="eastAsia"/>
          <w:bCs/>
        </w:rPr>
        <w:t>拼接方式为：</w:t>
      </w:r>
      <w:r w:rsidR="00577ED3" w:rsidRPr="00577ED3">
        <w:rPr>
          <w:rFonts w:hint="eastAsia"/>
          <w:bCs/>
        </w:rPr>
        <w:t>offset</w:t>
      </w:r>
      <w:r w:rsidR="00577ED3">
        <w:rPr>
          <w:rFonts w:hint="eastAsia"/>
          <w:bCs/>
        </w:rPr>
        <w:t>12</w:t>
      </w:r>
      <w:r w:rsidR="00577ED3" w:rsidRPr="00577ED3">
        <w:rPr>
          <w:rFonts w:hint="eastAsia"/>
          <w:bCs/>
        </w:rPr>
        <w:t>={I</w:t>
      </w:r>
      <w:r w:rsidR="00577ED3" w:rsidRPr="00577ED3">
        <w:rPr>
          <w:rFonts w:hint="eastAsia"/>
          <w:bCs/>
          <w:vertAlign w:val="subscript"/>
        </w:rPr>
        <w:t>31</w:t>
      </w:r>
      <w:r w:rsidR="00577ED3" w:rsidRPr="00577ED3">
        <w:rPr>
          <w:rFonts w:hint="eastAsia"/>
          <w:bCs/>
        </w:rPr>
        <w:t>|I</w:t>
      </w:r>
      <w:r w:rsidR="00577ED3" w:rsidRPr="00577ED3">
        <w:rPr>
          <w:rFonts w:hint="eastAsia"/>
          <w:bCs/>
          <w:vertAlign w:val="subscript"/>
        </w:rPr>
        <w:t>7</w:t>
      </w:r>
      <w:r w:rsidR="00577ED3" w:rsidRPr="00577ED3">
        <w:rPr>
          <w:rFonts w:hint="eastAsia"/>
          <w:bCs/>
        </w:rPr>
        <w:t>|I</w:t>
      </w:r>
      <w:r w:rsidR="00577ED3" w:rsidRPr="00577ED3">
        <w:rPr>
          <w:rFonts w:hint="eastAsia"/>
          <w:bCs/>
          <w:vertAlign w:val="subscript"/>
        </w:rPr>
        <w:t>[30:25]</w:t>
      </w:r>
      <w:r w:rsidR="00577ED3" w:rsidRPr="00E55368">
        <w:rPr>
          <w:rFonts w:hint="eastAsia"/>
          <w:bCs/>
        </w:rPr>
        <w:t>|</w:t>
      </w:r>
      <w:r w:rsidR="00577ED3" w:rsidRPr="00577ED3">
        <w:rPr>
          <w:rFonts w:hint="eastAsia"/>
          <w:bCs/>
        </w:rPr>
        <w:t>I</w:t>
      </w:r>
      <w:r w:rsidR="00577ED3" w:rsidRPr="00577ED3">
        <w:rPr>
          <w:rFonts w:hint="eastAsia"/>
          <w:bCs/>
          <w:vertAlign w:val="subscript"/>
        </w:rPr>
        <w:t>[11:8]</w:t>
      </w:r>
      <w:r w:rsidR="00577ED3" w:rsidRPr="00577ED3">
        <w:rPr>
          <w:rFonts w:hint="eastAsia"/>
          <w:bCs/>
        </w:rPr>
        <w:t>}</w:t>
      </w:r>
    </w:p>
    <w:p w14:paraId="01731839" w14:textId="03ED70EC" w:rsidR="00E55368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③</w:t>
      </w:r>
      <w:r w:rsidR="00E55368">
        <w:rPr>
          <w:rFonts w:hint="eastAsia"/>
          <w:bCs/>
        </w:rPr>
        <w:t>U</w:t>
      </w:r>
      <w:r w:rsidR="00E55368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</w:t>
      </w:r>
      <w:r w:rsidR="00E55368">
        <w:rPr>
          <w:rFonts w:hint="eastAsia"/>
          <w:bCs/>
        </w:rPr>
        <w:t>拼接方式为：</w:t>
      </w:r>
      <w:r w:rsidR="001910FF">
        <w:rPr>
          <w:bCs/>
        </w:rPr>
        <w:t>imm</w:t>
      </w:r>
      <w:r w:rsidR="0054738F">
        <w:rPr>
          <w:bCs/>
        </w:rPr>
        <w:t>20</w:t>
      </w:r>
      <w:r w:rsidR="00E55368" w:rsidRPr="00577ED3">
        <w:rPr>
          <w:rFonts w:hint="eastAsia"/>
          <w:bCs/>
        </w:rPr>
        <w:t>={I</w:t>
      </w:r>
      <w:r w:rsidR="00E55368" w:rsidRPr="00577ED3">
        <w:rPr>
          <w:rFonts w:hint="eastAsia"/>
          <w:bCs/>
          <w:vertAlign w:val="subscript"/>
        </w:rPr>
        <w:t>[3</w:t>
      </w:r>
      <w:r w:rsidR="00E55368">
        <w:rPr>
          <w:rFonts w:hint="eastAsia"/>
          <w:bCs/>
          <w:vertAlign w:val="subscript"/>
        </w:rPr>
        <w:t>1</w:t>
      </w:r>
      <w:r w:rsidR="00E55368" w:rsidRPr="00577ED3">
        <w:rPr>
          <w:rFonts w:hint="eastAsia"/>
          <w:bCs/>
          <w:vertAlign w:val="subscript"/>
        </w:rPr>
        <w:t>:</w:t>
      </w:r>
      <w:r w:rsidR="00E55368">
        <w:rPr>
          <w:rFonts w:hint="eastAsia"/>
          <w:bCs/>
          <w:vertAlign w:val="subscript"/>
        </w:rPr>
        <w:t>12</w:t>
      </w:r>
      <w:r w:rsidR="00E55368" w:rsidRPr="00577ED3">
        <w:rPr>
          <w:rFonts w:hint="eastAsia"/>
          <w:bCs/>
          <w:vertAlign w:val="subscript"/>
        </w:rPr>
        <w:t>]</w:t>
      </w:r>
      <w:r w:rsidR="00E55368" w:rsidRPr="00577ED3">
        <w:rPr>
          <w:rFonts w:hint="eastAsia"/>
          <w:bCs/>
        </w:rPr>
        <w:t>}</w:t>
      </w:r>
    </w:p>
    <w:p w14:paraId="7F2690B5" w14:textId="4711C15C" w:rsidR="00FF0896" w:rsidRDefault="009F487F" w:rsidP="008F398B">
      <w:pPr>
        <w:pStyle w:val="a3"/>
        <w:ind w:firstLine="420"/>
      </w:pPr>
      <w:r>
        <w:rPr>
          <w:rFonts w:ascii="宋体" w:hAnsi="宋体" w:hint="eastAsia"/>
          <w:bCs/>
        </w:rPr>
        <w:t>④</w:t>
      </w:r>
      <w:r w:rsidR="00E55368">
        <w:rPr>
          <w:rFonts w:hint="eastAsia"/>
          <w:bCs/>
        </w:rPr>
        <w:t>J</w:t>
      </w:r>
      <w:r w:rsidR="00E55368">
        <w:rPr>
          <w:rFonts w:hint="eastAsia"/>
          <w:bCs/>
        </w:rPr>
        <w:t>型指令的</w:t>
      </w:r>
      <w:r w:rsidR="001910FF">
        <w:rPr>
          <w:rFonts w:hint="eastAsia"/>
          <w:bCs/>
        </w:rPr>
        <w:t>立即数（偏移量）</w:t>
      </w:r>
      <w:r w:rsidR="00E55368">
        <w:rPr>
          <w:rFonts w:hint="eastAsia"/>
          <w:bCs/>
        </w:rPr>
        <w:t>拼接方式为：</w:t>
      </w:r>
      <w:r w:rsidR="00E55368" w:rsidRPr="00577ED3">
        <w:rPr>
          <w:rFonts w:hint="eastAsia"/>
          <w:bCs/>
        </w:rPr>
        <w:t>offset</w:t>
      </w:r>
      <w:r w:rsidR="00370815">
        <w:rPr>
          <w:bCs/>
        </w:rPr>
        <w:t>20</w:t>
      </w:r>
      <w:r w:rsidR="00E55368" w:rsidRPr="00577ED3">
        <w:rPr>
          <w:rFonts w:hint="eastAsia"/>
          <w:bCs/>
        </w:rPr>
        <w:t>=</w:t>
      </w:r>
      <w:r w:rsidR="00F653D4" w:rsidRPr="00577ED3">
        <w:rPr>
          <w:rFonts w:hint="eastAsia"/>
          <w:bCs/>
        </w:rPr>
        <w:t>={I</w:t>
      </w:r>
      <w:r w:rsidR="00F653D4" w:rsidRPr="00577ED3">
        <w:rPr>
          <w:rFonts w:hint="eastAsia"/>
          <w:bCs/>
          <w:vertAlign w:val="subscript"/>
        </w:rPr>
        <w:t>31</w:t>
      </w:r>
      <w:r w:rsidR="00F653D4" w:rsidRPr="00577ED3">
        <w:rPr>
          <w:rFonts w:hint="eastAsia"/>
          <w:bCs/>
        </w:rPr>
        <w:t>|I</w:t>
      </w:r>
      <w:r w:rsidR="00F653D4" w:rsidRPr="00577ED3">
        <w:rPr>
          <w:rFonts w:hint="eastAsia"/>
          <w:bCs/>
          <w:vertAlign w:val="subscript"/>
        </w:rPr>
        <w:t>[</w:t>
      </w:r>
      <w:r w:rsidR="00F653D4">
        <w:rPr>
          <w:rFonts w:hint="eastAsia"/>
          <w:bCs/>
          <w:vertAlign w:val="subscript"/>
        </w:rPr>
        <w:t>19</w:t>
      </w:r>
      <w:r w:rsidR="00F653D4" w:rsidRPr="00577ED3">
        <w:rPr>
          <w:rFonts w:hint="eastAsia"/>
          <w:bCs/>
          <w:vertAlign w:val="subscript"/>
        </w:rPr>
        <w:t>:</w:t>
      </w:r>
      <w:r w:rsidR="00F653D4">
        <w:rPr>
          <w:rFonts w:hint="eastAsia"/>
          <w:bCs/>
          <w:vertAlign w:val="subscript"/>
        </w:rPr>
        <w:t>12</w:t>
      </w:r>
      <w:r w:rsidR="00F653D4" w:rsidRPr="00577ED3">
        <w:rPr>
          <w:rFonts w:hint="eastAsia"/>
          <w:bCs/>
          <w:vertAlign w:val="subscript"/>
        </w:rPr>
        <w:t>]</w:t>
      </w:r>
      <w:r w:rsidR="00F653D4" w:rsidRPr="00F653D4">
        <w:rPr>
          <w:rFonts w:hint="eastAsia"/>
          <w:bCs/>
        </w:rPr>
        <w:t xml:space="preserve"> </w:t>
      </w:r>
      <w:r w:rsidR="00F653D4" w:rsidRPr="00577ED3">
        <w:rPr>
          <w:rFonts w:hint="eastAsia"/>
          <w:bCs/>
        </w:rPr>
        <w:t>|I</w:t>
      </w:r>
      <w:r w:rsidR="00F653D4">
        <w:rPr>
          <w:rFonts w:hint="eastAsia"/>
          <w:bCs/>
          <w:vertAlign w:val="subscript"/>
        </w:rPr>
        <w:t>20</w:t>
      </w:r>
      <w:r w:rsidR="00F653D4" w:rsidRPr="00E55368">
        <w:rPr>
          <w:rFonts w:hint="eastAsia"/>
          <w:bCs/>
        </w:rPr>
        <w:t>|</w:t>
      </w:r>
      <w:r w:rsidR="00F653D4" w:rsidRPr="00577ED3">
        <w:rPr>
          <w:rFonts w:hint="eastAsia"/>
          <w:bCs/>
        </w:rPr>
        <w:t>I</w:t>
      </w:r>
      <w:r w:rsidR="00F653D4" w:rsidRPr="00577ED3">
        <w:rPr>
          <w:rFonts w:hint="eastAsia"/>
          <w:bCs/>
          <w:vertAlign w:val="subscript"/>
        </w:rPr>
        <w:t>[</w:t>
      </w:r>
      <w:r w:rsidR="00F653D4">
        <w:rPr>
          <w:rFonts w:hint="eastAsia"/>
          <w:bCs/>
          <w:vertAlign w:val="subscript"/>
        </w:rPr>
        <w:t>30</w:t>
      </w:r>
      <w:r w:rsidR="00F653D4" w:rsidRPr="00577ED3">
        <w:rPr>
          <w:rFonts w:hint="eastAsia"/>
          <w:bCs/>
          <w:vertAlign w:val="subscript"/>
        </w:rPr>
        <w:t>:</w:t>
      </w:r>
      <w:r w:rsidR="00F653D4">
        <w:rPr>
          <w:rFonts w:hint="eastAsia"/>
          <w:bCs/>
          <w:vertAlign w:val="subscript"/>
        </w:rPr>
        <w:t>21</w:t>
      </w:r>
      <w:r w:rsidR="00F653D4" w:rsidRPr="00577ED3">
        <w:rPr>
          <w:rFonts w:hint="eastAsia"/>
          <w:bCs/>
          <w:vertAlign w:val="subscript"/>
        </w:rPr>
        <w:t>]</w:t>
      </w:r>
      <w:r w:rsidR="00F653D4" w:rsidRPr="00577ED3">
        <w:rPr>
          <w:rFonts w:hint="eastAsia"/>
          <w:bCs/>
        </w:rPr>
        <w:t>}</w:t>
      </w:r>
    </w:p>
    <w:p w14:paraId="5EB08E38" w14:textId="1AA691E6" w:rsidR="00005C1F" w:rsidRDefault="00BE77CF" w:rsidP="008F398B">
      <w:pPr>
        <w:pStyle w:val="a3"/>
        <w:ind w:firstLine="420"/>
      </w:pPr>
      <w:r w:rsidRPr="00BE77CF">
        <w:rPr>
          <w:rFonts w:hint="eastAsia"/>
        </w:rPr>
        <w:t>在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位系统中，无论哪种方式获得的立即数如果不足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位，那么需要扩展成</w:t>
      </w:r>
      <w:r w:rsidRPr="00BE77CF">
        <w:rPr>
          <w:rFonts w:hint="eastAsia"/>
        </w:rPr>
        <w:t>64</w:t>
      </w:r>
      <w:r w:rsidRPr="00BE77CF">
        <w:rPr>
          <w:rFonts w:hint="eastAsia"/>
        </w:rPr>
        <w:t>位立即数后再参加运算。</w:t>
      </w:r>
    </w:p>
    <w:p w14:paraId="0337DBA2" w14:textId="6BA375BE" w:rsidR="0073513E" w:rsidRPr="0073513E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①I</w:t>
      </w:r>
      <w:r>
        <w:rPr>
          <w:rFonts w:hint="eastAsia"/>
          <w:bCs/>
        </w:rPr>
        <w:t>型指令的立即数</w:t>
      </w:r>
      <w:r w:rsidR="00A94856">
        <w:rPr>
          <w:rFonts w:hint="eastAsia"/>
          <w:bCs/>
        </w:rPr>
        <w:t>拓展</w:t>
      </w:r>
      <w:r>
        <w:rPr>
          <w:rFonts w:hint="eastAsia"/>
          <w:bCs/>
        </w:rPr>
        <w:t>方式为：</w:t>
      </w:r>
      <w:r w:rsidR="00D44D6C">
        <w:rPr>
          <w:rFonts w:hint="eastAsia"/>
          <w:bCs/>
        </w:rPr>
        <w:t>imm</w:t>
      </w:r>
      <w:r w:rsidR="00B02CD6">
        <w:rPr>
          <w:bCs/>
        </w:rPr>
        <w:t>64</w:t>
      </w:r>
      <w:r w:rsidRPr="00577ED3">
        <w:rPr>
          <w:rFonts w:hint="eastAsia"/>
          <w:bCs/>
        </w:rPr>
        <w:t>=</w:t>
      </w:r>
      <w:r w:rsidR="00D44D6C" w:rsidRPr="007A5DEB">
        <w:t xml:space="preserve"> SE</w:t>
      </w:r>
      <w:r w:rsidR="00D44D6C">
        <w:rPr>
          <w:rFonts w:hint="eastAsia"/>
        </w:rPr>
        <w:t>XT64</w:t>
      </w:r>
      <w:r w:rsidR="00D44D6C" w:rsidRPr="007A5DEB">
        <w:t>（</w:t>
      </w:r>
      <w:r w:rsidR="00B02CD6">
        <w:rPr>
          <w:rFonts w:hint="eastAsia"/>
        </w:rPr>
        <w:t>imm</w:t>
      </w:r>
      <w:r w:rsidR="00B02CD6">
        <w:t>12</w:t>
      </w:r>
      <w:r w:rsidR="00A94856">
        <w:rPr>
          <w:rFonts w:hint="eastAsia"/>
        </w:rPr>
        <w:t>）</w:t>
      </w:r>
    </w:p>
    <w:p w14:paraId="55BA2A16" w14:textId="29A16DB2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②</w:t>
      </w:r>
      <w:r w:rsidR="00005C1F" w:rsidRPr="00DB7E23">
        <w:rPr>
          <w:rFonts w:ascii="宋体" w:hAnsi="宋体"/>
          <w:bCs/>
        </w:rPr>
        <w:t>S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B011FA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A94856" w:rsidRPr="007A5DEB">
        <w:t xml:space="preserve"> SE</w:t>
      </w:r>
      <w:r w:rsidR="00A94856">
        <w:rPr>
          <w:rFonts w:hint="eastAsia"/>
        </w:rPr>
        <w:t>XT64</w:t>
      </w:r>
      <w:r w:rsidR="00A94856" w:rsidRPr="007A5DEB">
        <w:t>（</w:t>
      </w:r>
      <w:r w:rsidR="00B02CD6">
        <w:rPr>
          <w:rFonts w:ascii="宋体" w:hAnsi="宋体" w:hint="eastAsia"/>
          <w:bCs/>
        </w:rPr>
        <w:t>offset</w:t>
      </w:r>
      <w:r w:rsidR="00B02CD6">
        <w:rPr>
          <w:rFonts w:ascii="宋体" w:hAnsi="宋体"/>
          <w:bCs/>
        </w:rPr>
        <w:t>12</w:t>
      </w:r>
      <w:r w:rsidR="00A94856">
        <w:rPr>
          <w:rFonts w:ascii="宋体" w:hAnsi="宋体" w:hint="eastAsia"/>
          <w:bCs/>
        </w:rPr>
        <w:t>）</w:t>
      </w:r>
    </w:p>
    <w:p w14:paraId="61ED765E" w14:textId="100BB666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③</w:t>
      </w:r>
      <w:r w:rsidR="00005C1F" w:rsidRPr="00DB7E23">
        <w:rPr>
          <w:rFonts w:ascii="宋体" w:hAnsi="宋体"/>
          <w:bCs/>
        </w:rPr>
        <w:t>B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B011FA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A94856" w:rsidRPr="007A5DEB">
        <w:t xml:space="preserve"> SE</w:t>
      </w:r>
      <w:r w:rsidR="00A94856">
        <w:rPr>
          <w:rFonts w:hint="eastAsia"/>
        </w:rPr>
        <w:t>XT64</w:t>
      </w:r>
      <w:r w:rsidR="00A94856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offset</w:t>
      </w:r>
      <w:r w:rsidR="002920B4">
        <w:rPr>
          <w:rFonts w:ascii="宋体" w:hAnsi="宋体"/>
          <w:bCs/>
        </w:rPr>
        <w:t>12</w:t>
      </w:r>
      <w:r w:rsidR="00174FEC">
        <w:rPr>
          <w:rFonts w:ascii="宋体" w:hAnsi="宋体" w:hint="eastAsia"/>
          <w:bCs/>
        </w:rPr>
        <w:t>&lt;</w:t>
      </w:r>
      <w:r w:rsidR="00174FEC">
        <w:rPr>
          <w:rFonts w:ascii="宋体" w:hAnsi="宋体"/>
          <w:bCs/>
        </w:rPr>
        <w:t>&lt;1</w:t>
      </w:r>
      <w:ins w:id="127" w:author="Xi Lifeng" w:date="2024-02-17T12:51:00Z">
        <w:r w:rsidR="004626BA">
          <w:rPr>
            <w:rFonts w:ascii="宋体" w:hAnsi="宋体"/>
            <w:bCs/>
          </w:rPr>
          <w:t>}</w:t>
        </w:r>
      </w:ins>
      <w:r w:rsidR="005717A8">
        <w:rPr>
          <w:rFonts w:ascii="宋体" w:hAnsi="宋体"/>
          <w:bCs/>
        </w:rPr>
        <w:t>）</w:t>
      </w:r>
    </w:p>
    <w:p w14:paraId="6DE2CEF6" w14:textId="60EDF989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④</w:t>
      </w:r>
      <w:r w:rsidR="00005C1F" w:rsidRPr="00DB7E23">
        <w:rPr>
          <w:rFonts w:ascii="宋体" w:hAnsi="宋体"/>
          <w:bCs/>
        </w:rPr>
        <w:t>U</w:t>
      </w:r>
      <w:r w:rsidR="00005C1F" w:rsidRPr="00DB7E23">
        <w:rPr>
          <w:rFonts w:ascii="宋体" w:hAnsi="宋体" w:hint="eastAsia"/>
          <w:bCs/>
        </w:rPr>
        <w:t>型指令的立即数拓展方式为：</w:t>
      </w:r>
      <w:r w:rsidR="00005C1F" w:rsidRPr="00DB7E23">
        <w:rPr>
          <w:rFonts w:ascii="宋体" w:hAnsi="宋体"/>
          <w:bCs/>
        </w:rPr>
        <w:t>imm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</w:t>
      </w:r>
      <w:r w:rsidR="00B011FA" w:rsidRPr="007A5DEB">
        <w:t xml:space="preserve"> SE</w:t>
      </w:r>
      <w:r w:rsidR="00B011FA">
        <w:rPr>
          <w:rFonts w:hint="eastAsia"/>
        </w:rPr>
        <w:t>XT64</w:t>
      </w:r>
      <w:r w:rsidR="00B011FA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imm</w:t>
      </w:r>
      <w:r w:rsidR="002920B4">
        <w:rPr>
          <w:rFonts w:ascii="宋体" w:hAnsi="宋体"/>
          <w:bCs/>
        </w:rPr>
        <w:t>20</w:t>
      </w:r>
      <w:r w:rsidR="00B011FA">
        <w:rPr>
          <w:rFonts w:ascii="宋体" w:hAnsi="宋体"/>
          <w:bCs/>
        </w:rPr>
        <w:t>|12{0}</w:t>
      </w:r>
      <w:r w:rsidR="00005C1F" w:rsidRPr="00DB7E23">
        <w:rPr>
          <w:rFonts w:ascii="宋体" w:hAnsi="宋体"/>
          <w:bCs/>
        </w:rPr>
        <w:t>}</w:t>
      </w:r>
      <w:r w:rsidR="00B011FA">
        <w:rPr>
          <w:rFonts w:ascii="宋体" w:hAnsi="宋体"/>
          <w:bCs/>
        </w:rPr>
        <w:t>）</w:t>
      </w:r>
    </w:p>
    <w:p w14:paraId="2CDA8322" w14:textId="6FC02C93" w:rsidR="00005C1F" w:rsidRPr="00DB7E23" w:rsidRDefault="0073513E" w:rsidP="008F398B">
      <w:pPr>
        <w:pStyle w:val="a3"/>
        <w:ind w:firstLine="420"/>
      </w:pPr>
      <w:r>
        <w:rPr>
          <w:rFonts w:ascii="宋体" w:hAnsi="宋体" w:hint="eastAsia"/>
          <w:bCs/>
        </w:rPr>
        <w:t>⑤</w:t>
      </w:r>
      <w:r w:rsidR="00005C1F" w:rsidRPr="00DB7E23">
        <w:rPr>
          <w:rFonts w:ascii="宋体" w:hAnsi="宋体"/>
          <w:bCs/>
        </w:rPr>
        <w:t>J</w:t>
      </w:r>
      <w:r w:rsidR="00005C1F" w:rsidRPr="00DB7E23">
        <w:rPr>
          <w:rFonts w:ascii="宋体" w:hAnsi="宋体" w:hint="eastAsia"/>
          <w:bCs/>
        </w:rPr>
        <w:t>型指令的立即数（偏移量）拓展方式为：</w:t>
      </w:r>
      <w:r w:rsidR="00005C1F" w:rsidRPr="00DB7E23">
        <w:rPr>
          <w:rFonts w:ascii="宋体" w:hAnsi="宋体"/>
          <w:bCs/>
        </w:rPr>
        <w:t>offset</w:t>
      </w:r>
      <w:r w:rsidR="00B02CD6">
        <w:rPr>
          <w:rFonts w:ascii="宋体" w:hAnsi="宋体"/>
          <w:bCs/>
        </w:rPr>
        <w:t>64</w:t>
      </w:r>
      <w:r w:rsidR="00005C1F" w:rsidRPr="00DB7E23">
        <w:rPr>
          <w:rFonts w:ascii="宋体" w:hAnsi="宋体"/>
          <w:bCs/>
        </w:rPr>
        <w:t>==</w:t>
      </w:r>
      <w:r w:rsidR="005717A8" w:rsidRPr="007A5DEB">
        <w:t xml:space="preserve"> SE</w:t>
      </w:r>
      <w:r w:rsidR="005717A8">
        <w:rPr>
          <w:rFonts w:hint="eastAsia"/>
        </w:rPr>
        <w:t>XT64</w:t>
      </w:r>
      <w:r w:rsidR="005717A8" w:rsidRPr="007A5DEB">
        <w:t>（</w:t>
      </w:r>
      <w:r w:rsidR="00005C1F" w:rsidRPr="00DB7E23">
        <w:rPr>
          <w:rFonts w:ascii="宋体" w:hAnsi="宋体"/>
          <w:bCs/>
        </w:rPr>
        <w:t>{</w:t>
      </w:r>
      <w:r w:rsidR="002920B4">
        <w:rPr>
          <w:rFonts w:ascii="宋体" w:hAnsi="宋体" w:hint="eastAsia"/>
          <w:bCs/>
        </w:rPr>
        <w:t>offset</w:t>
      </w:r>
      <w:r w:rsidR="00174FEC">
        <w:rPr>
          <w:rFonts w:ascii="宋体" w:hAnsi="宋体"/>
          <w:bCs/>
        </w:rPr>
        <w:t>20&lt;&lt;1</w:t>
      </w:r>
      <w:ins w:id="128" w:author="Xi Lifeng" w:date="2024-02-17T12:51:00Z">
        <w:r w:rsidR="004626BA">
          <w:rPr>
            <w:rFonts w:ascii="宋体" w:hAnsi="宋体"/>
            <w:bCs/>
          </w:rPr>
          <w:t>}</w:t>
        </w:r>
      </w:ins>
      <w:r w:rsidR="005717A8">
        <w:rPr>
          <w:rFonts w:ascii="宋体" w:hAnsi="宋体"/>
          <w:bCs/>
        </w:rPr>
        <w:t>）</w:t>
      </w:r>
    </w:p>
    <w:p w14:paraId="3233512C" w14:textId="6692D20F" w:rsidR="00BE77CF" w:rsidRPr="00BE77CF" w:rsidRDefault="003A5728" w:rsidP="008F398B">
      <w:pPr>
        <w:pStyle w:val="a3"/>
        <w:ind w:firstLine="420"/>
      </w:pPr>
      <w:r>
        <w:rPr>
          <w:rFonts w:hint="eastAsia"/>
        </w:rPr>
        <w:t>譬</w:t>
      </w:r>
      <w:r w:rsidR="00BE77CF" w:rsidRPr="00BE77CF">
        <w:rPr>
          <w:rFonts w:hint="eastAsia"/>
        </w:rPr>
        <w:t>如，</w:t>
      </w:r>
      <w:r>
        <w:rPr>
          <w:rFonts w:hint="eastAsia"/>
        </w:rPr>
        <w:t>S</w:t>
      </w:r>
      <w:r w:rsidRPr="00BE77CF">
        <w:rPr>
          <w:rFonts w:hint="eastAsia"/>
        </w:rPr>
        <w:t>型格式的</w:t>
      </w:r>
      <w:proofErr w:type="spellStart"/>
      <w:r w:rsidRPr="003A5728">
        <w:t>sh</w:t>
      </w:r>
      <w:proofErr w:type="spellEnd"/>
      <w:r w:rsidRPr="003A5728">
        <w:t xml:space="preserve"> rs2,</w:t>
      </w:r>
      <w:r w:rsidR="00E87A1B" w:rsidRPr="00E87A1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E87A1B" w:rsidRPr="00E87A1B">
        <w:rPr>
          <w:rFonts w:hint="eastAsia"/>
        </w:rPr>
        <w:t>offset</w:t>
      </w:r>
      <w:r w:rsidRPr="003A5728">
        <w:t>12(rs1)</w:t>
      </w:r>
      <w:r w:rsidRPr="003A5728">
        <w:rPr>
          <w:rFonts w:hint="eastAsia"/>
        </w:rPr>
        <w:t>指令</w:t>
      </w:r>
      <w:r w:rsidR="00BE77CF" w:rsidRPr="00BE77CF">
        <w:rPr>
          <w:rFonts w:hint="eastAsia"/>
        </w:rPr>
        <w:t>，其偏移量</w:t>
      </w:r>
      <w:r w:rsidR="00E87A1B">
        <w:rPr>
          <w:rFonts w:hint="eastAsia"/>
        </w:rPr>
        <w:t>o</w:t>
      </w:r>
      <w:r w:rsidR="00E87A1B">
        <w:t>ffset12</w:t>
      </w:r>
      <w:r w:rsidR="00BE77CF" w:rsidRPr="00BE77CF">
        <w:rPr>
          <w:rFonts w:hint="eastAsia"/>
        </w:rPr>
        <w:t>采用拼接的立即数</w:t>
      </w:r>
      <w:r w:rsidR="00E87A1B">
        <w:rPr>
          <w:rFonts w:hint="eastAsia"/>
        </w:rPr>
        <w:t>寻址方式</w:t>
      </w:r>
      <w:r w:rsidR="00BE77CF" w:rsidRPr="00BE77CF">
        <w:rPr>
          <w:rFonts w:hint="eastAsia"/>
        </w:rPr>
        <w:t>，</w:t>
      </w:r>
      <w:r w:rsidR="00E87A1B">
        <w:rPr>
          <w:rFonts w:hint="eastAsia"/>
        </w:rPr>
        <w:t>即</w:t>
      </w:r>
      <w:r w:rsidR="00BE77CF" w:rsidRPr="00BE77CF">
        <w:rPr>
          <w:rFonts w:hint="eastAsia"/>
        </w:rPr>
        <w:t>从二进制指令码中获得字段</w:t>
      </w:r>
      <w:r w:rsidR="00E87A1B" w:rsidRPr="00577ED3">
        <w:rPr>
          <w:rFonts w:hint="eastAsia"/>
          <w:bCs/>
        </w:rPr>
        <w:t>I</w:t>
      </w:r>
      <w:r w:rsidR="00E87A1B" w:rsidRPr="00577ED3">
        <w:rPr>
          <w:rFonts w:hint="eastAsia"/>
          <w:bCs/>
          <w:vertAlign w:val="subscript"/>
        </w:rPr>
        <w:t>[3</w:t>
      </w:r>
      <w:r w:rsidR="00E87A1B">
        <w:rPr>
          <w:rFonts w:hint="eastAsia"/>
          <w:bCs/>
          <w:vertAlign w:val="subscript"/>
        </w:rPr>
        <w:t>1</w:t>
      </w:r>
      <w:r w:rsidR="00E87A1B" w:rsidRPr="00577ED3">
        <w:rPr>
          <w:rFonts w:hint="eastAsia"/>
          <w:bCs/>
          <w:vertAlign w:val="subscript"/>
        </w:rPr>
        <w:t>:25]</w:t>
      </w:r>
      <w:r w:rsidR="00E87A1B">
        <w:rPr>
          <w:rFonts w:hint="eastAsia"/>
          <w:bCs/>
        </w:rPr>
        <w:t>和</w:t>
      </w:r>
      <w:r w:rsidR="00E87A1B" w:rsidRPr="00577ED3">
        <w:rPr>
          <w:rFonts w:hint="eastAsia"/>
          <w:bCs/>
        </w:rPr>
        <w:t>I</w:t>
      </w:r>
      <w:r w:rsidR="00E87A1B" w:rsidRPr="00577ED3">
        <w:rPr>
          <w:rFonts w:hint="eastAsia"/>
          <w:bCs/>
          <w:vertAlign w:val="subscript"/>
        </w:rPr>
        <w:t>[11:</w:t>
      </w:r>
      <w:r w:rsidR="00E87A1B">
        <w:rPr>
          <w:rFonts w:hint="eastAsia"/>
          <w:bCs/>
          <w:vertAlign w:val="subscript"/>
        </w:rPr>
        <w:t>7</w:t>
      </w:r>
      <w:r w:rsidR="00E87A1B" w:rsidRPr="00577ED3">
        <w:rPr>
          <w:rFonts w:hint="eastAsia"/>
          <w:bCs/>
          <w:vertAlign w:val="subscript"/>
        </w:rPr>
        <w:t>]</w:t>
      </w:r>
      <w:r w:rsidR="00BE77CF" w:rsidRPr="00BE77CF">
        <w:rPr>
          <w:rFonts w:hint="eastAsia"/>
        </w:rPr>
        <w:t>后经过拼接构成偏移量</w:t>
      </w:r>
      <w:r w:rsidR="00BE77CF" w:rsidRPr="00BE77CF">
        <w:rPr>
          <w:rFonts w:hint="eastAsia"/>
        </w:rPr>
        <w:t>offset</w:t>
      </w:r>
      <w:r w:rsidR="00E87A1B">
        <w:rPr>
          <w:rFonts w:hint="eastAsia"/>
        </w:rPr>
        <w:t>12</w:t>
      </w:r>
      <w:r w:rsidR="002920B4">
        <w:rPr>
          <w:rFonts w:hint="eastAsia"/>
        </w:rPr>
        <w:t>，再进行符号拓展得到最终的</w:t>
      </w:r>
      <w:r w:rsidR="000E013A">
        <w:rPr>
          <w:rFonts w:hint="eastAsia"/>
        </w:rPr>
        <w:t>6</w:t>
      </w:r>
      <w:r w:rsidR="000E013A">
        <w:t>4</w:t>
      </w:r>
      <w:r w:rsidR="000E013A">
        <w:rPr>
          <w:rFonts w:hint="eastAsia"/>
        </w:rPr>
        <w:t>位偏移量</w:t>
      </w:r>
      <w:r w:rsidR="000E013A">
        <w:rPr>
          <w:rFonts w:hint="eastAsia"/>
        </w:rPr>
        <w:t>offset</w:t>
      </w:r>
      <w:r w:rsidR="000E013A">
        <w:t>64</w:t>
      </w:r>
      <w:r w:rsidR="00BE77CF" w:rsidRPr="00BE77CF">
        <w:rPr>
          <w:rFonts w:hint="eastAsia"/>
        </w:rPr>
        <w:t>。</w:t>
      </w:r>
      <w:r w:rsidR="0096366A">
        <w:fldChar w:fldCharType="begin"/>
      </w:r>
      <w:r w:rsidR="0096366A">
        <w:instrText xml:space="preserve"> </w:instrText>
      </w:r>
      <w:r w:rsidR="0096366A">
        <w:rPr>
          <w:rFonts w:hint="eastAsia"/>
        </w:rPr>
        <w:instrText>REF _Ref157868281 \n \h</w:instrText>
      </w:r>
      <w:r w:rsidR="0096366A">
        <w:instrText xml:space="preserve"> </w:instrText>
      </w:r>
      <w:r w:rsidR="0096366A">
        <w:fldChar w:fldCharType="separate"/>
      </w:r>
      <w:r w:rsidR="0096366A" w:rsidRPr="0096366A">
        <w:rPr>
          <w:rFonts w:hint="eastAsia"/>
          <w:sz w:val="18"/>
        </w:rPr>
        <w:t>图</w:t>
      </w:r>
      <w:r w:rsidR="0096366A" w:rsidRPr="0096366A">
        <w:rPr>
          <w:rFonts w:hint="eastAsia"/>
          <w:sz w:val="18"/>
        </w:rPr>
        <w:t>1-2</w:t>
      </w:r>
      <w:r w:rsidR="0096366A">
        <w:fldChar w:fldCharType="end"/>
      </w:r>
      <w:r w:rsidR="003B0BC7">
        <w:rPr>
          <w:rFonts w:hint="eastAsia"/>
        </w:rPr>
        <w:t>～</w:t>
      </w:r>
      <w:r w:rsidR="0096366A">
        <w:fldChar w:fldCharType="begin"/>
      </w:r>
      <w:r w:rsidR="0096366A">
        <w:instrText xml:space="preserve"> </w:instrText>
      </w:r>
      <w:r w:rsidR="0096366A">
        <w:rPr>
          <w:rFonts w:hint="eastAsia"/>
        </w:rPr>
        <w:instrText>REF _Ref157868234 \n \h</w:instrText>
      </w:r>
      <w:r w:rsidR="0096366A">
        <w:instrText xml:space="preserve"> </w:instrText>
      </w:r>
      <w:r w:rsidR="0096366A">
        <w:fldChar w:fldCharType="separate"/>
      </w:r>
      <w:r w:rsidR="0096366A" w:rsidRPr="0096366A">
        <w:rPr>
          <w:rFonts w:hint="eastAsia"/>
          <w:sz w:val="18"/>
        </w:rPr>
        <w:t>图</w:t>
      </w:r>
      <w:r w:rsidR="0096366A" w:rsidRPr="0096366A">
        <w:rPr>
          <w:rFonts w:hint="eastAsia"/>
          <w:sz w:val="18"/>
        </w:rPr>
        <w:t>1-5</w:t>
      </w:r>
      <w:r w:rsidR="0096366A">
        <w:fldChar w:fldCharType="end"/>
      </w:r>
      <w:r w:rsidR="003B0BC7">
        <w:rPr>
          <w:rFonts w:hint="eastAsia"/>
        </w:rPr>
        <w:t>分别</w:t>
      </w:r>
      <w:r w:rsidR="00BE77CF" w:rsidRPr="00BE77CF">
        <w:rPr>
          <w:rFonts w:hint="eastAsia"/>
        </w:rPr>
        <w:t>展示了</w:t>
      </w:r>
      <w:r w:rsidR="003B0BC7">
        <w:rPr>
          <w:rFonts w:hint="eastAsia"/>
        </w:rPr>
        <w:t>S</w:t>
      </w:r>
      <w:r w:rsidR="003B0BC7">
        <w:rPr>
          <w:rFonts w:hint="eastAsia"/>
        </w:rPr>
        <w:t>、</w:t>
      </w:r>
      <w:r w:rsidR="003B0BC7">
        <w:rPr>
          <w:rFonts w:hint="eastAsia"/>
        </w:rPr>
        <w:t>B</w:t>
      </w:r>
      <w:r w:rsidR="003B0BC7">
        <w:rPr>
          <w:rFonts w:hint="eastAsia"/>
        </w:rPr>
        <w:t>、</w:t>
      </w:r>
      <w:r w:rsidR="00BE77CF" w:rsidRPr="00BE77CF">
        <w:rPr>
          <w:rFonts w:hint="eastAsia"/>
        </w:rPr>
        <w:t>U</w:t>
      </w:r>
      <w:r w:rsidR="003B0BC7">
        <w:rPr>
          <w:rFonts w:hint="eastAsia"/>
        </w:rPr>
        <w:t>、</w:t>
      </w:r>
      <w:r w:rsidR="003B0BC7">
        <w:rPr>
          <w:rFonts w:hint="eastAsia"/>
        </w:rPr>
        <w:t>J</w:t>
      </w:r>
      <w:r w:rsidR="00BE77CF" w:rsidRPr="00BE77CF">
        <w:rPr>
          <w:rFonts w:hint="eastAsia"/>
        </w:rPr>
        <w:t>型格式的立即数拼接方式。</w:t>
      </w:r>
    </w:p>
    <w:p w14:paraId="2022A997" w14:textId="07A96E7E" w:rsidR="00132E14" w:rsidRDefault="0036375E">
      <w:pPr>
        <w:pStyle w:val="affffd"/>
        <w:spacing w:before="78"/>
        <w:pPrChange w:id="129" w:author="Xi Lifeng" w:date="2024-02-20T12:53:00Z">
          <w:pPr>
            <w:ind w:firstLineChars="215" w:firstLine="451"/>
            <w:jc w:val="center"/>
          </w:pPr>
        </w:pPrChange>
      </w:pPr>
      <w:r>
        <w:object w:dxaOrig="8153" w:dyaOrig="5153" w14:anchorId="42F7D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99.5pt" o:ole="">
            <v:imagedata r:id="rId9" o:title=""/>
          </v:shape>
          <o:OLEObject Type="Embed" ProgID="Visio.Drawing.11" ShapeID="_x0000_i1025" DrawAspect="Content" ObjectID="_1769940981" r:id="rId10"/>
        </w:object>
      </w:r>
    </w:p>
    <w:p w14:paraId="62BAE663" w14:textId="04C81AAB" w:rsidR="00905CCD" w:rsidRPr="00905CCD" w:rsidRDefault="00905CCD">
      <w:pPr>
        <w:pStyle w:val="a0"/>
        <w:spacing w:after="78"/>
        <w:pPrChange w:id="130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r w:rsidRPr="00905CCD">
        <w:rPr>
          <w:rFonts w:hint="eastAsia"/>
        </w:rPr>
        <w:t xml:space="preserve"> </w:t>
      </w:r>
      <w:bookmarkStart w:id="131" w:name="_Ref157788393"/>
      <w:r>
        <w:rPr>
          <w:rFonts w:hint="eastAsia"/>
        </w:rPr>
        <w:t>直接引用立即数</w:t>
      </w:r>
      <w:bookmarkEnd w:id="131"/>
    </w:p>
    <w:p w14:paraId="5B72F5CE" w14:textId="1121E31A" w:rsidR="00132E14" w:rsidRDefault="00132E14" w:rsidP="008F398B">
      <w:pPr>
        <w:pStyle w:val="a3"/>
        <w:ind w:firstLine="420"/>
      </w:pPr>
    </w:p>
    <w:p w14:paraId="5C120AF9" w14:textId="021DEC3D" w:rsidR="00132E14" w:rsidRDefault="00683B8F">
      <w:pPr>
        <w:pStyle w:val="affffd"/>
        <w:spacing w:before="78"/>
        <w:rPr>
          <w:bCs/>
        </w:rPr>
        <w:pPrChange w:id="132" w:author="Xi Lifeng" w:date="2024-02-20T12:53:00Z">
          <w:pPr>
            <w:jc w:val="center"/>
          </w:pPr>
        </w:pPrChange>
      </w:pPr>
      <w:r>
        <w:object w:dxaOrig="10195" w:dyaOrig="7304" w14:anchorId="46929DF0">
          <v:shape id="_x0000_i1026" type="#_x0000_t75" style="width:415.5pt;height:297pt" o:ole="">
            <v:imagedata r:id="rId11" o:title=""/>
          </v:shape>
          <o:OLEObject Type="Embed" ProgID="Visio.Drawing.11" ShapeID="_x0000_i1026" DrawAspect="Content" ObjectID="_1769940982" r:id="rId12"/>
        </w:object>
      </w:r>
      <w:r w:rsidR="00B059D6" w:rsidDel="00B059D6">
        <w:t xml:space="preserve"> </w:t>
      </w:r>
    </w:p>
    <w:p w14:paraId="38F51FA9" w14:textId="05816D35" w:rsidR="00231FD4" w:rsidRPr="00D67D28" w:rsidRDefault="00041972">
      <w:pPr>
        <w:pStyle w:val="a0"/>
        <w:spacing w:after="78"/>
        <w:pPrChange w:id="133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34" w:name="_Ref157868281"/>
      <w:r>
        <w:t>S</w:t>
      </w:r>
      <w:r w:rsidR="00D67D28">
        <w:rPr>
          <w:rFonts w:hint="eastAsia"/>
        </w:rPr>
        <w:t>型格式下</w:t>
      </w:r>
      <w:r w:rsidR="00905CCD" w:rsidRPr="00905CCD">
        <w:rPr>
          <w:rFonts w:hint="eastAsia"/>
        </w:rPr>
        <w:t>拼接立即数的</w:t>
      </w:r>
      <w:r w:rsidR="00905CCD">
        <w:rPr>
          <w:rFonts w:hint="eastAsia"/>
        </w:rPr>
        <w:t>方式</w:t>
      </w:r>
      <w:bookmarkEnd w:id="134"/>
    </w:p>
    <w:p w14:paraId="3CBF0898" w14:textId="5B2AB3F3" w:rsidR="00D67D28" w:rsidRDefault="00AC4636">
      <w:pPr>
        <w:pStyle w:val="affffd"/>
        <w:spacing w:before="78"/>
        <w:rPr>
          <w:bCs/>
          <w:sz w:val="18"/>
          <w:szCs w:val="18"/>
        </w:rPr>
        <w:pPrChange w:id="135" w:author="Xi Lifeng" w:date="2024-02-20T12:53:00Z">
          <w:pPr>
            <w:pStyle w:val="af"/>
            <w:ind w:firstLineChars="0" w:firstLine="0"/>
            <w:jc w:val="center"/>
          </w:pPr>
        </w:pPrChange>
      </w:pPr>
      <w:r>
        <w:object w:dxaOrig="10659" w:dyaOrig="7269" w14:anchorId="173FD3DB">
          <v:shape id="_x0000_i1027" type="#_x0000_t75" style="width:415.5pt;height:283.5pt" o:ole="">
            <v:imagedata r:id="rId13" o:title=""/>
          </v:shape>
          <o:OLEObject Type="Embed" ProgID="Visio.Drawing.11" ShapeID="_x0000_i1027" DrawAspect="Content" ObjectID="_1769940983" r:id="rId14"/>
        </w:object>
      </w:r>
    </w:p>
    <w:p w14:paraId="71BAEDEA" w14:textId="33A81129" w:rsidR="00D67D28" w:rsidRDefault="00041972">
      <w:pPr>
        <w:pStyle w:val="a0"/>
        <w:spacing w:after="78"/>
        <w:pPrChange w:id="136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37" w:name="_Ref157943925"/>
      <w:r>
        <w:t>B</w:t>
      </w:r>
      <w:r w:rsidR="00D67D28">
        <w:rPr>
          <w:rFonts w:hint="eastAsia"/>
        </w:rPr>
        <w:t>型格式下</w:t>
      </w:r>
      <w:r w:rsidR="00D67D28" w:rsidRPr="00905CCD">
        <w:rPr>
          <w:rFonts w:hint="eastAsia"/>
        </w:rPr>
        <w:t>拼接立即数的</w:t>
      </w:r>
      <w:r w:rsidR="00D67D28">
        <w:rPr>
          <w:rFonts w:hint="eastAsia"/>
        </w:rPr>
        <w:t>方式</w:t>
      </w:r>
      <w:bookmarkEnd w:id="137"/>
    </w:p>
    <w:p w14:paraId="4F1F5A6F" w14:textId="61E66005" w:rsidR="007A36A6" w:rsidRDefault="00E83C31">
      <w:pPr>
        <w:pStyle w:val="affffd"/>
        <w:spacing w:before="78"/>
        <w:rPr>
          <w:bCs/>
          <w:sz w:val="18"/>
          <w:szCs w:val="18"/>
        </w:rPr>
        <w:pPrChange w:id="138" w:author="Xi Lifeng" w:date="2024-02-20T12:53:00Z">
          <w:pPr>
            <w:pStyle w:val="af"/>
            <w:ind w:firstLineChars="0" w:firstLine="0"/>
            <w:jc w:val="center"/>
          </w:pPr>
        </w:pPrChange>
      </w:pPr>
      <w:r>
        <w:object w:dxaOrig="7140" w:dyaOrig="3948" w14:anchorId="0BF4902D">
          <v:shape id="_x0000_i1028" type="#_x0000_t75" style="width:357pt;height:197.25pt" o:ole="">
            <v:imagedata r:id="rId15" o:title=""/>
          </v:shape>
          <o:OLEObject Type="Embed" ProgID="Visio.Drawing.15" ShapeID="_x0000_i1028" DrawAspect="Content" ObjectID="_1769940984" r:id="rId16"/>
        </w:object>
      </w:r>
      <w:r w:rsidDel="00E83C31">
        <w:t xml:space="preserve"> </w:t>
      </w:r>
    </w:p>
    <w:p w14:paraId="42269D13" w14:textId="0E8B632D" w:rsidR="007A36A6" w:rsidRDefault="00041972">
      <w:pPr>
        <w:pStyle w:val="a0"/>
        <w:spacing w:after="78"/>
        <w:pPrChange w:id="139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r>
        <w:t>U</w:t>
      </w:r>
      <w:r w:rsidR="007A36A6">
        <w:rPr>
          <w:rFonts w:hint="eastAsia"/>
        </w:rPr>
        <w:t>型格式下</w:t>
      </w:r>
      <w:r w:rsidR="007A36A6" w:rsidRPr="00905CCD">
        <w:rPr>
          <w:rFonts w:hint="eastAsia"/>
        </w:rPr>
        <w:t>拼接立即数的</w:t>
      </w:r>
      <w:r w:rsidR="007A36A6">
        <w:rPr>
          <w:rFonts w:hint="eastAsia"/>
        </w:rPr>
        <w:t>方式</w:t>
      </w:r>
    </w:p>
    <w:p w14:paraId="588EF027" w14:textId="71E96817" w:rsidR="007A36A6" w:rsidRDefault="00AC4636">
      <w:pPr>
        <w:pStyle w:val="affffd"/>
        <w:spacing w:before="78"/>
        <w:rPr>
          <w:bCs/>
          <w:sz w:val="18"/>
          <w:szCs w:val="18"/>
        </w:rPr>
        <w:pPrChange w:id="140" w:author="Xi Lifeng" w:date="2024-02-20T12:53:00Z">
          <w:pPr>
            <w:pStyle w:val="af"/>
            <w:ind w:firstLineChars="0" w:firstLine="0"/>
            <w:jc w:val="center"/>
          </w:pPr>
        </w:pPrChange>
      </w:pPr>
      <w:r w:rsidRPr="00AC4636">
        <w:lastRenderedPageBreak/>
        <w:t xml:space="preserve"> </w:t>
      </w:r>
      <w:r>
        <w:object w:dxaOrig="9475" w:dyaOrig="6991" w14:anchorId="6E62D49C">
          <v:shape id="_x0000_i1029" type="#_x0000_t75" style="width:405.75pt;height:298.5pt" o:ole="">
            <v:imagedata r:id="rId17" o:title=""/>
          </v:shape>
          <o:OLEObject Type="Embed" ProgID="Visio.Drawing.11" ShapeID="_x0000_i1029" DrawAspect="Content" ObjectID="_1769940985" r:id="rId18"/>
        </w:object>
      </w:r>
    </w:p>
    <w:p w14:paraId="3C63FBA9" w14:textId="368C85EF" w:rsidR="00D67D28" w:rsidRPr="002F4CC9" w:rsidRDefault="00041972">
      <w:pPr>
        <w:pStyle w:val="a0"/>
        <w:spacing w:after="78"/>
        <w:pPrChange w:id="141" w:author="Xi Lifeng" w:date="2024-02-20T12:43:00Z">
          <w:pPr>
            <w:pStyle w:val="af"/>
            <w:numPr>
              <w:numId w:val="57"/>
            </w:numPr>
            <w:tabs>
              <w:tab w:val="num" w:pos="510"/>
            </w:tabs>
            <w:spacing w:line="400" w:lineRule="exact"/>
            <w:ind w:left="510" w:firstLineChars="0" w:firstLine="0"/>
            <w:jc w:val="center"/>
          </w:pPr>
        </w:pPrChange>
      </w:pPr>
      <w:bookmarkStart w:id="142" w:name="_Ref157868234"/>
      <w:r>
        <w:t>J</w:t>
      </w:r>
      <w:r>
        <w:rPr>
          <w:rFonts w:hint="eastAsia"/>
        </w:rPr>
        <w:t>型格式下</w:t>
      </w:r>
      <w:r w:rsidRPr="00905CCD">
        <w:rPr>
          <w:rFonts w:hint="eastAsia"/>
        </w:rPr>
        <w:t>拼接立即数的</w:t>
      </w:r>
      <w:r>
        <w:rPr>
          <w:rFonts w:hint="eastAsia"/>
        </w:rPr>
        <w:t>方式</w:t>
      </w:r>
      <w:bookmarkStart w:id="143" w:name="_Ref157943933"/>
      <w:bookmarkEnd w:id="142"/>
    </w:p>
    <w:bookmarkEnd w:id="143"/>
    <w:p w14:paraId="2ECC75C8" w14:textId="77777777" w:rsidR="00231FD4" w:rsidRPr="00283DA4" w:rsidRDefault="00231FD4">
      <w:pPr>
        <w:pStyle w:val="3"/>
        <w:pPrChange w:id="144" w:author="Xi Lifeng" w:date="2024-02-20T12:43:00Z">
          <w:pPr>
            <w:spacing w:line="400" w:lineRule="exact"/>
            <w:ind w:firstLineChars="215" w:firstLine="451"/>
          </w:pPr>
        </w:pPrChange>
      </w:pPr>
      <w:del w:id="145" w:author="Xi Lifeng" w:date="2024-02-20T12:43:00Z">
        <w:r w:rsidDel="007D7BC4">
          <w:delText>2</w:delText>
        </w:r>
        <w:r w:rsidRPr="00283DA4" w:rsidDel="007D7BC4">
          <w:rPr>
            <w:rFonts w:ascii="宋体" w:hAnsi="宋体"/>
          </w:rPr>
          <w:delText>.</w:delText>
        </w:r>
      </w:del>
      <w:r>
        <w:rPr>
          <w:rFonts w:ascii="宋体" w:hAnsi="宋体" w:hint="eastAsia"/>
        </w:rPr>
        <w:t>寄存器</w:t>
      </w:r>
      <w:r w:rsidRPr="00283DA4">
        <w:rPr>
          <w:rFonts w:hint="eastAsia"/>
        </w:rPr>
        <w:t>寻址</w:t>
      </w:r>
    </w:p>
    <w:p w14:paraId="74CF35E5" w14:textId="29C8FE9C" w:rsidR="00231FD4" w:rsidRDefault="0096366A" w:rsidP="008F398B">
      <w:pPr>
        <w:pStyle w:val="a3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_Ref157788393 \n \h</w:instrText>
      </w:r>
      <w:r>
        <w:instrText xml:space="preserve"> </w:instrText>
      </w:r>
      <w:r>
        <w:fldChar w:fldCharType="separate"/>
      </w:r>
      <w:r w:rsidRPr="0096366A">
        <w:rPr>
          <w:rFonts w:hint="eastAsia"/>
          <w:sz w:val="18"/>
        </w:rPr>
        <w:t>图</w:t>
      </w:r>
      <w:r w:rsidRPr="0096366A">
        <w:rPr>
          <w:rFonts w:hint="eastAsia"/>
          <w:sz w:val="18"/>
        </w:rPr>
        <w:t>1-1</w:t>
      </w:r>
      <w:r>
        <w:fldChar w:fldCharType="end"/>
      </w:r>
      <w:r w:rsidR="00754299" w:rsidRPr="00754299"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_Ref157868234 \n \h</w:instrText>
      </w:r>
      <w:r>
        <w:instrText xml:space="preserve"> </w:instrText>
      </w:r>
      <w:r>
        <w:fldChar w:fldCharType="separate"/>
      </w:r>
      <w:r w:rsidRPr="0096366A">
        <w:rPr>
          <w:rFonts w:hint="eastAsia"/>
          <w:sz w:val="18"/>
        </w:rPr>
        <w:t>图</w:t>
      </w:r>
      <w:r w:rsidRPr="0096366A">
        <w:rPr>
          <w:rFonts w:hint="eastAsia"/>
          <w:sz w:val="18"/>
        </w:rPr>
        <w:t>1-5</w:t>
      </w:r>
      <w:r>
        <w:fldChar w:fldCharType="end"/>
      </w:r>
      <w:r w:rsidR="00754299" w:rsidRPr="00754299">
        <w:rPr>
          <w:rFonts w:hint="eastAsia"/>
        </w:rPr>
        <w:t>也展示了寄存器寻址方式。</w:t>
      </w:r>
      <w:r w:rsidR="00DB7E23" w:rsidRPr="00754299">
        <w:rPr>
          <w:rFonts w:hint="eastAsia"/>
        </w:rPr>
        <w:t>寄存器寻址方式</w:t>
      </w:r>
      <w:r w:rsidR="00DB7E23">
        <w:rPr>
          <w:rFonts w:hint="eastAsia"/>
        </w:rPr>
        <w:t>下，</w:t>
      </w:r>
      <w:r w:rsidR="004F41BE" w:rsidRPr="004F41BE">
        <w:rPr>
          <w:rFonts w:hint="eastAsia"/>
        </w:rPr>
        <w:t>操作数位于通用寄存器堆的某个寄存器里</w:t>
      </w:r>
      <w:r w:rsidR="00DB7E23">
        <w:rPr>
          <w:rFonts w:hint="eastAsia"/>
        </w:rPr>
        <w:t>，</w:t>
      </w:r>
      <w:r w:rsidR="004F41BE" w:rsidRPr="004F41BE">
        <w:rPr>
          <w:rFonts w:hint="eastAsia"/>
        </w:rPr>
        <w:t>指令码的</w:t>
      </w:r>
      <w:r w:rsidR="00231FD4" w:rsidRPr="004F41BE">
        <w:t>rs1</w:t>
      </w:r>
      <w:r w:rsidR="00231FD4" w:rsidRPr="004F41BE">
        <w:t>、</w:t>
      </w:r>
      <w:r w:rsidR="00231FD4" w:rsidRPr="004F41BE">
        <w:t>rs2</w:t>
      </w:r>
      <w:r w:rsidR="00231FD4" w:rsidRPr="004F41BE">
        <w:t>、</w:t>
      </w:r>
      <w:proofErr w:type="spellStart"/>
      <w:r w:rsidR="00231FD4" w:rsidRPr="004F41BE">
        <w:t>rd</w:t>
      </w:r>
      <w:proofErr w:type="spellEnd"/>
      <w:r w:rsidR="004F41BE" w:rsidRPr="004F41BE">
        <w:rPr>
          <w:rFonts w:hint="eastAsia"/>
        </w:rPr>
        <w:t>字段分别给出源寄存器和目的寄存器的地址（即寄存器号）</w:t>
      </w:r>
      <w:r w:rsidR="00231FD4">
        <w:rPr>
          <w:rFonts w:hint="eastAsia"/>
        </w:rPr>
        <w:t>，</w:t>
      </w:r>
      <w:r w:rsidR="004F41BE">
        <w:rPr>
          <w:rFonts w:hint="eastAsia"/>
        </w:rPr>
        <w:t>RISC-V</w:t>
      </w:r>
      <w:r w:rsidR="004F41BE">
        <w:rPr>
          <w:rFonts w:hint="eastAsia"/>
        </w:rPr>
        <w:t>的所有指令格式都用到了</w:t>
      </w:r>
      <w:r w:rsidR="00231FD4">
        <w:rPr>
          <w:rFonts w:hint="eastAsia"/>
        </w:rPr>
        <w:t>寄存器寻址</w:t>
      </w:r>
      <w:r w:rsidR="004F41BE">
        <w:rPr>
          <w:rFonts w:hint="eastAsia"/>
        </w:rPr>
        <w:t>方式</w:t>
      </w:r>
      <w:r w:rsidR="00231FD4">
        <w:rPr>
          <w:rFonts w:hint="eastAsia"/>
        </w:rPr>
        <w:t>。</w:t>
      </w:r>
    </w:p>
    <w:p w14:paraId="03F14A48" w14:textId="77777777" w:rsidR="00BE53B4" w:rsidRDefault="00BE53B4" w:rsidP="008F398B">
      <w:pPr>
        <w:pStyle w:val="a3"/>
        <w:ind w:firstLine="420"/>
      </w:pPr>
    </w:p>
    <w:p w14:paraId="466534DC" w14:textId="28664149" w:rsidR="00231FD4" w:rsidRPr="00283DA4" w:rsidRDefault="00231FD4">
      <w:pPr>
        <w:pStyle w:val="3"/>
        <w:pPrChange w:id="146" w:author="Xi Lifeng" w:date="2024-02-20T12:43:00Z">
          <w:pPr>
            <w:spacing w:line="400" w:lineRule="exact"/>
            <w:ind w:firstLineChars="215" w:firstLine="451"/>
          </w:pPr>
        </w:pPrChange>
      </w:pPr>
      <w:del w:id="147" w:author="Xi Lifeng" w:date="2024-02-20T12:43:00Z">
        <w:r w:rsidDel="007D7BC4">
          <w:delText>3</w:delText>
        </w:r>
        <w:r w:rsidRPr="00283DA4" w:rsidDel="007D7BC4">
          <w:rPr>
            <w:rFonts w:ascii="宋体" w:hAnsi="宋体"/>
          </w:rPr>
          <w:delText>.</w:delText>
        </w:r>
      </w:del>
      <w:r w:rsidR="00DB7E23">
        <w:rPr>
          <w:rFonts w:ascii="宋体" w:hAnsi="宋体" w:hint="eastAsia"/>
        </w:rPr>
        <w:t>基</w:t>
      </w:r>
      <w:r>
        <w:rPr>
          <w:rFonts w:ascii="宋体" w:hAnsi="宋体" w:hint="eastAsia"/>
        </w:rPr>
        <w:t>址</w:t>
      </w:r>
      <w:r w:rsidRPr="00283DA4">
        <w:rPr>
          <w:rFonts w:hint="eastAsia"/>
        </w:rPr>
        <w:t>寻址</w:t>
      </w:r>
    </w:p>
    <w:p w14:paraId="19DFB90C" w14:textId="7F1409A0" w:rsidR="00F72CC6" w:rsidRDefault="00FA0A8F" w:rsidP="008F398B">
      <w:pPr>
        <w:pStyle w:val="a3"/>
        <w:ind w:firstLine="420"/>
      </w:pPr>
      <w:r>
        <w:rPr>
          <w:rFonts w:hint="eastAsia"/>
        </w:rPr>
        <w:t>在</w:t>
      </w:r>
      <w:r w:rsidR="0083350C" w:rsidRPr="00966403">
        <w:rPr>
          <w:sz w:val="18"/>
          <w:szCs w:val="18"/>
        </w:rPr>
        <w:fldChar w:fldCharType="begin"/>
      </w:r>
      <w:r w:rsidR="0083350C" w:rsidRPr="00966403">
        <w:rPr>
          <w:sz w:val="18"/>
          <w:szCs w:val="18"/>
        </w:rPr>
        <w:instrText xml:space="preserve"> REF _Ref157868281 \n \h </w:instrText>
      </w:r>
      <w:r w:rsidR="0083350C">
        <w:rPr>
          <w:sz w:val="18"/>
          <w:szCs w:val="18"/>
        </w:rPr>
        <w:instrText xml:space="preserve"> \* MERGEFORMAT </w:instrText>
      </w:r>
      <w:r w:rsidR="0083350C" w:rsidRPr="00966403">
        <w:rPr>
          <w:sz w:val="18"/>
          <w:szCs w:val="18"/>
        </w:rPr>
      </w:r>
      <w:r w:rsidR="0083350C" w:rsidRPr="00966403">
        <w:rPr>
          <w:sz w:val="18"/>
          <w:szCs w:val="18"/>
        </w:rPr>
        <w:fldChar w:fldCharType="separate"/>
      </w:r>
      <w:r w:rsidR="0083350C" w:rsidRPr="00966403">
        <w:rPr>
          <w:rFonts w:hint="eastAsia"/>
          <w:sz w:val="18"/>
          <w:szCs w:val="18"/>
        </w:rPr>
        <w:t>图</w:t>
      </w:r>
      <w:r w:rsidR="0083350C" w:rsidRPr="00966403">
        <w:rPr>
          <w:sz w:val="18"/>
          <w:szCs w:val="18"/>
        </w:rPr>
        <w:t>1-2</w:t>
      </w:r>
      <w:r w:rsidR="0083350C" w:rsidRPr="00966403">
        <w:rPr>
          <w:sz w:val="18"/>
          <w:szCs w:val="18"/>
        </w:rPr>
        <w:fldChar w:fldCharType="end"/>
      </w:r>
      <w:r>
        <w:rPr>
          <w:rFonts w:hint="eastAsia"/>
        </w:rPr>
        <w:t>中，</w:t>
      </w:r>
      <w:r>
        <w:rPr>
          <w:rFonts w:hint="eastAsia"/>
        </w:rPr>
        <w:t>o</w:t>
      </w:r>
      <w:r>
        <w:t>ffset12(rs1)</w:t>
      </w:r>
      <w:r>
        <w:rPr>
          <w:rFonts w:hint="eastAsia"/>
        </w:rPr>
        <w:t>表示目的</w:t>
      </w:r>
      <w:r w:rsidR="00231FD4" w:rsidRPr="00BE53B4">
        <w:rPr>
          <w:rFonts w:hint="eastAsia"/>
        </w:rPr>
        <w:t>操作数</w:t>
      </w:r>
      <w:r>
        <w:rPr>
          <w:rFonts w:hint="eastAsia"/>
        </w:rPr>
        <w:t>采用</w:t>
      </w:r>
      <w:r w:rsidR="00966403">
        <w:rPr>
          <w:rFonts w:hint="eastAsia"/>
        </w:rPr>
        <w:t>了</w:t>
      </w:r>
      <w:r w:rsidR="00DB7E23">
        <w:rPr>
          <w:rFonts w:hint="eastAsia"/>
        </w:rPr>
        <w:t>基</w:t>
      </w:r>
      <w:r>
        <w:rPr>
          <w:rFonts w:hint="eastAsia"/>
        </w:rPr>
        <w:t>址寻址方式</w:t>
      </w:r>
      <w:r w:rsidR="005278DE">
        <w:rPr>
          <w:rFonts w:hint="eastAsia"/>
        </w:rPr>
        <w:t>，其起始字节的</w:t>
      </w:r>
      <w:r w:rsidR="005E36F4">
        <w:rPr>
          <w:rFonts w:hint="eastAsia"/>
        </w:rPr>
        <w:t>访存地址</w:t>
      </w:r>
      <w:r w:rsidR="00231FD4" w:rsidRPr="00BE53B4">
        <w:rPr>
          <w:rFonts w:hint="eastAsia"/>
        </w:rPr>
        <w:t>EA</w:t>
      </w:r>
      <w:r w:rsidR="005E36F4">
        <w:rPr>
          <w:rFonts w:hint="eastAsia"/>
        </w:rPr>
        <w:t>由</w:t>
      </w:r>
      <w:r w:rsidR="00F276E0">
        <w:rPr>
          <w:rFonts w:hint="eastAsia"/>
        </w:rPr>
        <w:t>基址</w:t>
      </w:r>
      <w:r w:rsidR="00231FD4" w:rsidRPr="00BE53B4">
        <w:rPr>
          <w:rFonts w:hint="eastAsia"/>
        </w:rPr>
        <w:t>rs</w:t>
      </w:r>
      <w:r w:rsidR="00231FD4" w:rsidRPr="00BE53B4">
        <w:t>1</w:t>
      </w:r>
      <w:r w:rsidR="00231FD4" w:rsidRPr="00BE53B4">
        <w:rPr>
          <w:rFonts w:hint="eastAsia"/>
        </w:rPr>
        <w:t>与</w:t>
      </w:r>
      <w:r w:rsidR="005E36F4">
        <w:rPr>
          <w:rFonts w:hint="eastAsia"/>
        </w:rPr>
        <w:t>符号扩展的</w:t>
      </w:r>
      <w:r w:rsidR="00231FD4" w:rsidRPr="00BE53B4">
        <w:rPr>
          <w:rFonts w:hint="eastAsia"/>
        </w:rPr>
        <w:t>偏移量</w:t>
      </w:r>
      <w:r w:rsidR="00231FD4" w:rsidRPr="00BE53B4">
        <w:rPr>
          <w:rFonts w:hint="eastAsia"/>
        </w:rPr>
        <w:t>offset</w:t>
      </w:r>
      <w:r w:rsidR="00F72CC6">
        <w:rPr>
          <w:rFonts w:hint="eastAsia"/>
        </w:rPr>
        <w:t>12</w:t>
      </w:r>
      <w:r w:rsidR="00231FD4" w:rsidRPr="00BE53B4">
        <w:rPr>
          <w:rFonts w:hint="eastAsia"/>
        </w:rPr>
        <w:t>相加得到</w:t>
      </w:r>
      <w:r w:rsidR="00231FD4">
        <w:rPr>
          <w:rFonts w:hint="eastAsia"/>
        </w:rPr>
        <w:t>，即</w:t>
      </w:r>
      <w:r w:rsidR="00231FD4" w:rsidRPr="007A5DEB">
        <w:t>EA = rs1+ SE</w:t>
      </w:r>
      <w:r w:rsidR="00F72CC6">
        <w:rPr>
          <w:rFonts w:hint="eastAsia"/>
        </w:rPr>
        <w:t>XT64</w:t>
      </w:r>
      <w:r w:rsidR="00231FD4" w:rsidRPr="007A5DEB">
        <w:t>（</w:t>
      </w:r>
      <w:r w:rsidR="00F72CC6">
        <w:rPr>
          <w:rFonts w:hint="eastAsia"/>
        </w:rPr>
        <w:t>o</w:t>
      </w:r>
      <w:r w:rsidR="00F72CC6">
        <w:t>ffset</w:t>
      </w:r>
      <w:r w:rsidR="00231FD4" w:rsidRPr="007A5DEB">
        <w:t>12</w:t>
      </w:r>
      <w:r w:rsidR="00231FD4" w:rsidRPr="007A5DEB">
        <w:t>）</w:t>
      </w:r>
      <w:r w:rsidR="00231FD4">
        <w:rPr>
          <w:rFonts w:hint="eastAsia"/>
        </w:rPr>
        <w:t>。</w:t>
      </w:r>
      <w:r w:rsidR="00F72CC6">
        <w:t xml:space="preserve"> </w:t>
      </w:r>
      <w:r w:rsidR="00F72CC6">
        <w:rPr>
          <w:rFonts w:hint="eastAsia"/>
        </w:rPr>
        <w:t>在</w:t>
      </w:r>
      <w:r w:rsidR="00BE65F5" w:rsidRPr="004C1472">
        <w:rPr>
          <w:sz w:val="18"/>
          <w:szCs w:val="18"/>
        </w:rPr>
        <w:fldChar w:fldCharType="begin"/>
      </w:r>
      <w:r w:rsidR="00BE65F5" w:rsidRPr="004C1472">
        <w:rPr>
          <w:sz w:val="18"/>
          <w:szCs w:val="18"/>
        </w:rPr>
        <w:instrText xml:space="preserve"> </w:instrText>
      </w:r>
      <w:r w:rsidR="00BE65F5" w:rsidRPr="004C1472">
        <w:rPr>
          <w:rFonts w:hint="eastAsia"/>
          <w:sz w:val="18"/>
          <w:szCs w:val="18"/>
        </w:rPr>
        <w:instrText>REF _Ref157868281 \n \h</w:instrText>
      </w:r>
      <w:r w:rsidR="00BE65F5" w:rsidRPr="004C1472">
        <w:rPr>
          <w:sz w:val="18"/>
          <w:szCs w:val="18"/>
        </w:rPr>
        <w:instrText xml:space="preserve"> </w:instrText>
      </w:r>
      <w:r w:rsidR="00BE65F5">
        <w:rPr>
          <w:sz w:val="18"/>
          <w:szCs w:val="18"/>
        </w:rPr>
        <w:instrText xml:space="preserve"> \* MERGEFORMAT </w:instrText>
      </w:r>
      <w:r w:rsidR="00BE65F5" w:rsidRPr="004C1472">
        <w:rPr>
          <w:sz w:val="18"/>
          <w:szCs w:val="18"/>
        </w:rPr>
      </w:r>
      <w:r w:rsidR="00BE65F5" w:rsidRPr="004C1472">
        <w:rPr>
          <w:sz w:val="18"/>
          <w:szCs w:val="18"/>
        </w:rPr>
        <w:fldChar w:fldCharType="separate"/>
      </w:r>
      <w:r w:rsidR="00BE65F5" w:rsidRPr="004C1472">
        <w:rPr>
          <w:rFonts w:hint="eastAsia"/>
          <w:sz w:val="18"/>
          <w:szCs w:val="18"/>
        </w:rPr>
        <w:t>图</w:t>
      </w:r>
      <w:r w:rsidR="00BE65F5" w:rsidRPr="004C1472">
        <w:rPr>
          <w:rFonts w:hint="eastAsia"/>
          <w:sz w:val="18"/>
          <w:szCs w:val="18"/>
        </w:rPr>
        <w:t>1-2</w:t>
      </w:r>
      <w:r w:rsidR="00BE65F5" w:rsidRPr="004C1472">
        <w:rPr>
          <w:sz w:val="18"/>
          <w:szCs w:val="18"/>
        </w:rPr>
        <w:fldChar w:fldCharType="end"/>
      </w:r>
      <w:r w:rsidR="00F72CC6">
        <w:rPr>
          <w:rFonts w:hint="eastAsia"/>
        </w:rPr>
        <w:t>的举例中，</w:t>
      </w:r>
      <w:proofErr w:type="spellStart"/>
      <w:r w:rsidR="00F72CC6" w:rsidRPr="00F72CC6">
        <w:t>sh</w:t>
      </w:r>
      <w:proofErr w:type="spellEnd"/>
      <w:r w:rsidR="00F72CC6" w:rsidRPr="00F72CC6">
        <w:t xml:space="preserve"> rs2,offset12(rs1)</w:t>
      </w:r>
      <w:r w:rsidR="00F72CC6" w:rsidRPr="00F72CC6">
        <w:rPr>
          <w:rFonts w:hint="eastAsia"/>
        </w:rPr>
        <w:t>指令</w:t>
      </w:r>
      <w:r w:rsidR="00F72CC6">
        <w:rPr>
          <w:rFonts w:hint="eastAsia"/>
        </w:rPr>
        <w:t>要求将</w:t>
      </w:r>
      <w:r w:rsidR="00F72CC6">
        <w:rPr>
          <w:rFonts w:hint="eastAsia"/>
        </w:rPr>
        <w:t>r</w:t>
      </w:r>
      <w:r w:rsidR="00F72CC6">
        <w:t>s2</w:t>
      </w:r>
      <w:r w:rsidR="00F72CC6">
        <w:rPr>
          <w:rFonts w:hint="eastAsia"/>
        </w:rPr>
        <w:t>寄存器的低</w:t>
      </w:r>
      <w:r w:rsidR="00F72CC6">
        <w:rPr>
          <w:rFonts w:hint="eastAsia"/>
        </w:rPr>
        <w:t>16</w:t>
      </w:r>
      <w:r w:rsidR="00F72CC6">
        <w:rPr>
          <w:rFonts w:hint="eastAsia"/>
        </w:rPr>
        <w:t>位写入存储器</w:t>
      </w:r>
      <w:r w:rsidR="00F80E90">
        <w:rPr>
          <w:rFonts w:hint="eastAsia"/>
        </w:rPr>
        <w:t>。将</w:t>
      </w:r>
      <w:r w:rsidR="00F80E90">
        <w:rPr>
          <w:rFonts w:hint="eastAsia"/>
        </w:rPr>
        <w:t>r</w:t>
      </w:r>
      <w:r w:rsidR="00F80E90">
        <w:t>s2</w:t>
      </w:r>
      <w:r w:rsidR="00F80E90">
        <w:rPr>
          <w:rFonts w:hint="eastAsia"/>
        </w:rPr>
        <w:t>的低</w:t>
      </w:r>
      <w:r w:rsidR="00F80E90">
        <w:rPr>
          <w:rFonts w:hint="eastAsia"/>
        </w:rPr>
        <w:t>16</w:t>
      </w:r>
      <w:r w:rsidR="00F80E90">
        <w:rPr>
          <w:rFonts w:hint="eastAsia"/>
        </w:rPr>
        <w:t>位中的</w:t>
      </w:r>
      <w:r w:rsidR="000F76EF">
        <w:rPr>
          <w:rFonts w:hint="eastAsia"/>
        </w:rPr>
        <w:t>低</w:t>
      </w:r>
      <w:r w:rsidR="00F80E90">
        <w:rPr>
          <w:rFonts w:hint="eastAsia"/>
        </w:rPr>
        <w:t>8</w:t>
      </w:r>
      <w:r w:rsidR="00F80E90">
        <w:rPr>
          <w:rFonts w:hint="eastAsia"/>
        </w:rPr>
        <w:t>位和</w:t>
      </w:r>
      <w:r w:rsidR="000F76EF">
        <w:rPr>
          <w:rFonts w:hint="eastAsia"/>
        </w:rPr>
        <w:t>高</w:t>
      </w:r>
      <w:r w:rsidR="00F80E90">
        <w:rPr>
          <w:rFonts w:hint="eastAsia"/>
        </w:rPr>
        <w:t>8</w:t>
      </w:r>
      <w:r w:rsidR="00F80E90">
        <w:rPr>
          <w:rFonts w:hint="eastAsia"/>
        </w:rPr>
        <w:t>位分别存入相邻的两个存储器单元，单元地址分别是</w:t>
      </w:r>
      <w:r w:rsidR="00F80E90" w:rsidRPr="007A5DEB">
        <w:t>EA</w:t>
      </w:r>
      <w:r w:rsidR="00F80E90">
        <w:rPr>
          <w:rFonts w:hint="eastAsia"/>
        </w:rPr>
        <w:t>和</w:t>
      </w:r>
      <w:r w:rsidR="00F80E90">
        <w:rPr>
          <w:rFonts w:hint="eastAsia"/>
        </w:rPr>
        <w:t>EA+1</w:t>
      </w:r>
      <w:r w:rsidR="00F80E90">
        <w:rPr>
          <w:rFonts w:hint="eastAsia"/>
        </w:rPr>
        <w:t>。</w:t>
      </w:r>
    </w:p>
    <w:p w14:paraId="57E33D90" w14:textId="3EC2336A" w:rsidR="00F276E0" w:rsidRDefault="00F276E0" w:rsidP="008F398B">
      <w:pPr>
        <w:pStyle w:val="a3"/>
        <w:ind w:firstLine="420"/>
      </w:pPr>
      <w:r>
        <w:rPr>
          <w:rFonts w:hint="eastAsia"/>
        </w:rPr>
        <w:t>基</w:t>
      </w:r>
      <w:r w:rsidR="00231FD4" w:rsidRPr="00BE53B4">
        <w:t>址寻址</w:t>
      </w:r>
      <w:r w:rsidR="00F72CC6">
        <w:rPr>
          <w:rFonts w:hint="eastAsia"/>
        </w:rPr>
        <w:t>在</w:t>
      </w:r>
      <w:r w:rsidR="00231FD4" w:rsidRPr="00BE53B4">
        <w:t>I</w:t>
      </w:r>
      <w:r w:rsidR="00231FD4" w:rsidRPr="00BE53B4">
        <w:t>型和</w:t>
      </w:r>
      <w:r w:rsidR="00231FD4" w:rsidRPr="00BE53B4">
        <w:t>S</w:t>
      </w:r>
      <w:r w:rsidR="00231FD4" w:rsidRPr="00BE53B4">
        <w:t>型格式的访存指令</w:t>
      </w:r>
      <w:r w:rsidR="00F72CC6">
        <w:rPr>
          <w:rFonts w:hint="eastAsia"/>
        </w:rPr>
        <w:t>中有较多使用</w:t>
      </w:r>
      <w:r w:rsidR="00231FD4">
        <w:rPr>
          <w:rFonts w:hint="eastAsia"/>
        </w:rPr>
        <w:t>。</w:t>
      </w:r>
    </w:p>
    <w:p w14:paraId="33A9AD85" w14:textId="60B5DCB9" w:rsidR="00231FD4" w:rsidRDefault="00F276E0" w:rsidP="008F398B">
      <w:pPr>
        <w:pStyle w:val="a3"/>
        <w:ind w:firstLine="420"/>
      </w:pPr>
      <w:r>
        <w:rPr>
          <w:rFonts w:hint="eastAsia"/>
        </w:rPr>
        <w:t>注：</w:t>
      </w:r>
      <w:r>
        <w:rPr>
          <w:rFonts w:hint="eastAsia"/>
        </w:rPr>
        <w:t>RISC-V</w:t>
      </w:r>
      <w:r>
        <w:rPr>
          <w:rFonts w:hint="eastAsia"/>
        </w:rPr>
        <w:t>的基址寻址方式实际上是变址寻址方式，为了和</w:t>
      </w:r>
      <w:r>
        <w:rPr>
          <w:rFonts w:hint="eastAsia"/>
        </w:rPr>
        <w:t>RISC-V</w:t>
      </w:r>
      <w:r>
        <w:rPr>
          <w:rFonts w:hint="eastAsia"/>
        </w:rPr>
        <w:t>资料上的称谓统一，称之为基址寻址方式。</w:t>
      </w:r>
    </w:p>
    <w:p w14:paraId="0F7299BE" w14:textId="15AF13C4" w:rsidR="00231FD4" w:rsidRPr="009B47D5" w:rsidRDefault="00231FD4" w:rsidP="008F398B">
      <w:pPr>
        <w:pStyle w:val="a3"/>
        <w:ind w:firstLine="420"/>
      </w:pPr>
    </w:p>
    <w:p w14:paraId="776CAA1A" w14:textId="77777777" w:rsidR="00231FD4" w:rsidRPr="00283DA4" w:rsidRDefault="00231FD4">
      <w:pPr>
        <w:pStyle w:val="3"/>
        <w:pPrChange w:id="148" w:author="Xi Lifeng" w:date="2024-02-20T12:43:00Z">
          <w:pPr>
            <w:spacing w:line="400" w:lineRule="exact"/>
            <w:ind w:firstLineChars="215" w:firstLine="451"/>
          </w:pPr>
        </w:pPrChange>
      </w:pPr>
      <w:del w:id="149" w:author="Xi Lifeng" w:date="2024-02-20T12:43:00Z">
        <w:r w:rsidDel="007D7BC4">
          <w:delText>4</w:delText>
        </w:r>
        <w:r w:rsidRPr="00283DA4" w:rsidDel="007D7BC4">
          <w:rPr>
            <w:rFonts w:ascii="宋体" w:hAnsi="宋体"/>
          </w:rPr>
          <w:delText>.</w:delText>
        </w:r>
      </w:del>
      <w:r>
        <w:rPr>
          <w:rFonts w:ascii="宋体" w:hAnsi="宋体" w:hint="eastAsia"/>
        </w:rPr>
        <w:t>相对</w:t>
      </w:r>
      <w:r w:rsidRPr="00283DA4">
        <w:rPr>
          <w:rFonts w:hint="eastAsia"/>
        </w:rPr>
        <w:t>寻址</w:t>
      </w:r>
    </w:p>
    <w:p w14:paraId="1EC69D4F" w14:textId="1C00999B" w:rsidR="00231FD4" w:rsidRDefault="000F76EF" w:rsidP="008F398B">
      <w:pPr>
        <w:pStyle w:val="a3"/>
        <w:ind w:firstLine="360"/>
      </w:pPr>
      <w:r w:rsidRPr="00966403">
        <w:rPr>
          <w:sz w:val="18"/>
          <w:szCs w:val="18"/>
        </w:rPr>
        <w:fldChar w:fldCharType="begin"/>
      </w:r>
      <w:r w:rsidRPr="00966403">
        <w:rPr>
          <w:sz w:val="18"/>
          <w:szCs w:val="18"/>
        </w:rPr>
        <w:instrText xml:space="preserve"> REF _Ref157943925 \r \h  \* MERGEFORMAT </w:instrText>
      </w:r>
      <w:r w:rsidRPr="00966403">
        <w:rPr>
          <w:sz w:val="18"/>
          <w:szCs w:val="18"/>
        </w:rPr>
      </w:r>
      <w:r w:rsidRPr="00966403">
        <w:rPr>
          <w:sz w:val="18"/>
          <w:szCs w:val="18"/>
        </w:rPr>
        <w:fldChar w:fldCharType="separate"/>
      </w:r>
      <w:r w:rsidRPr="00966403">
        <w:rPr>
          <w:rFonts w:hint="eastAsia"/>
          <w:sz w:val="18"/>
          <w:szCs w:val="18"/>
        </w:rPr>
        <w:t>图</w:t>
      </w:r>
      <w:r w:rsidRPr="00966403">
        <w:rPr>
          <w:sz w:val="18"/>
          <w:szCs w:val="18"/>
        </w:rPr>
        <w:t>1-3</w:t>
      </w:r>
      <w:r w:rsidRPr="00966403">
        <w:rPr>
          <w:sz w:val="18"/>
          <w:szCs w:val="18"/>
        </w:rPr>
        <w:fldChar w:fldCharType="end"/>
      </w:r>
      <w:r w:rsidR="006A1CDD">
        <w:rPr>
          <w:rFonts w:hint="eastAsia"/>
        </w:rPr>
        <w:t>和</w:t>
      </w:r>
      <w:r w:rsidRPr="00966403">
        <w:rPr>
          <w:sz w:val="18"/>
          <w:szCs w:val="18"/>
        </w:rPr>
        <w:fldChar w:fldCharType="begin"/>
      </w:r>
      <w:r w:rsidRPr="00966403">
        <w:rPr>
          <w:sz w:val="18"/>
          <w:szCs w:val="18"/>
        </w:rPr>
        <w:instrText xml:space="preserve"> REF _Ref157943933 \r \h </w:instrText>
      </w:r>
      <w:r>
        <w:rPr>
          <w:sz w:val="18"/>
          <w:szCs w:val="18"/>
        </w:rPr>
        <w:instrText xml:space="preserve"> \* MERGEFORMAT </w:instrText>
      </w:r>
      <w:r w:rsidRPr="00966403">
        <w:rPr>
          <w:sz w:val="18"/>
          <w:szCs w:val="18"/>
        </w:rPr>
      </w:r>
      <w:r w:rsidRPr="00966403">
        <w:rPr>
          <w:sz w:val="18"/>
          <w:szCs w:val="18"/>
        </w:rPr>
        <w:fldChar w:fldCharType="separate"/>
      </w:r>
      <w:r w:rsidRPr="00966403">
        <w:rPr>
          <w:rFonts w:hint="eastAsia"/>
          <w:sz w:val="18"/>
          <w:szCs w:val="18"/>
        </w:rPr>
        <w:t>图</w:t>
      </w:r>
      <w:r w:rsidRPr="00966403">
        <w:rPr>
          <w:sz w:val="18"/>
          <w:szCs w:val="18"/>
        </w:rPr>
        <w:t>1-5</w:t>
      </w:r>
      <w:r w:rsidRPr="00966403">
        <w:rPr>
          <w:sz w:val="18"/>
          <w:szCs w:val="18"/>
        </w:rPr>
        <w:fldChar w:fldCharType="end"/>
      </w:r>
      <w:r w:rsidR="006A1CDD">
        <w:rPr>
          <w:rFonts w:hint="eastAsia"/>
        </w:rPr>
        <w:t>分别展示了</w:t>
      </w:r>
      <w:r w:rsidR="00231FD4" w:rsidRPr="006A1CDD">
        <w:rPr>
          <w:rFonts w:hint="eastAsia"/>
        </w:rPr>
        <w:t>相对寻址</w:t>
      </w:r>
      <w:r w:rsidR="006A1CDD">
        <w:rPr>
          <w:rFonts w:hint="eastAsia"/>
        </w:rPr>
        <w:t>方式</w:t>
      </w:r>
      <w:r w:rsidR="00D90CE4">
        <w:rPr>
          <w:rFonts w:hint="eastAsia"/>
        </w:rPr>
        <w:t>。两者的共同点是，偏移量与程序计数器</w:t>
      </w:r>
      <w:r w:rsidR="00D90CE4">
        <w:rPr>
          <w:rFonts w:hint="eastAsia"/>
        </w:rPr>
        <w:t>PC</w:t>
      </w:r>
      <w:r w:rsidR="00D90CE4">
        <w:rPr>
          <w:rFonts w:hint="eastAsia"/>
        </w:rPr>
        <w:t>的值相加后形成目标转移地址。</w:t>
      </w:r>
      <w:r w:rsidR="00326505">
        <w:rPr>
          <w:rFonts w:hint="eastAsia"/>
        </w:rPr>
        <w:t>不同之处主要在于图</w:t>
      </w:r>
      <w:r w:rsidR="00326505">
        <w:rPr>
          <w:rFonts w:hint="eastAsia"/>
        </w:rPr>
        <w:t>1-5</w:t>
      </w:r>
      <w:r w:rsidR="00326505">
        <w:rPr>
          <w:rFonts w:hint="eastAsia"/>
        </w:rPr>
        <w:t>中的是无条件跳转，即必须跳转；而图</w:t>
      </w:r>
      <w:r w:rsidR="00326505">
        <w:rPr>
          <w:rFonts w:hint="eastAsia"/>
        </w:rPr>
        <w:t>1-3</w:t>
      </w:r>
      <w:r w:rsidR="00326505">
        <w:rPr>
          <w:rFonts w:hint="eastAsia"/>
        </w:rPr>
        <w:t>中是</w:t>
      </w:r>
      <w:r w:rsidR="00966403">
        <w:rPr>
          <w:rFonts w:hint="eastAsia"/>
        </w:rPr>
        <w:t>条件跳转，</w:t>
      </w:r>
      <w:r w:rsidR="00326505">
        <w:rPr>
          <w:rFonts w:hint="eastAsia"/>
        </w:rPr>
        <w:t>由比较器产生的比较结果来决定是否跳转</w:t>
      </w:r>
      <w:r w:rsidR="00231FD4">
        <w:rPr>
          <w:rFonts w:hint="eastAsia"/>
        </w:rPr>
        <w:t>。</w:t>
      </w:r>
      <w:r w:rsidR="00E6092A">
        <w:rPr>
          <w:rFonts w:hint="eastAsia"/>
        </w:rPr>
        <w:t>为了避免链接时重新计算转移地址所带来的繁复，</w:t>
      </w:r>
      <w:r w:rsidR="00326505" w:rsidRPr="00966403">
        <w:rPr>
          <w:rFonts w:ascii="黑体" w:eastAsia="黑体" w:hAnsi="黑体" w:hint="eastAsia"/>
          <w:b/>
          <w:bCs/>
        </w:rPr>
        <w:t>在计算机系统中，所有跳转指令都采用相对寻址方式来</w:t>
      </w:r>
      <w:r w:rsidR="007D4748" w:rsidRPr="00966403">
        <w:rPr>
          <w:rFonts w:ascii="黑体" w:eastAsia="黑体" w:hAnsi="黑体" w:hint="eastAsia"/>
          <w:b/>
          <w:bCs/>
        </w:rPr>
        <w:t>生成</w:t>
      </w:r>
      <w:r w:rsidR="00326505" w:rsidRPr="00966403">
        <w:rPr>
          <w:rFonts w:ascii="黑体" w:eastAsia="黑体" w:hAnsi="黑体" w:hint="eastAsia"/>
          <w:b/>
          <w:bCs/>
        </w:rPr>
        <w:t>转移</w:t>
      </w:r>
      <w:r w:rsidR="009E6579">
        <w:rPr>
          <w:rFonts w:ascii="黑体" w:eastAsia="黑体" w:hAnsi="黑体" w:hint="eastAsia"/>
          <w:b/>
          <w:bCs/>
        </w:rPr>
        <w:t>目标</w:t>
      </w:r>
      <w:r w:rsidR="00326505" w:rsidRPr="00966403">
        <w:rPr>
          <w:rFonts w:ascii="黑体" w:eastAsia="黑体" w:hAnsi="黑体" w:hint="eastAsia"/>
          <w:b/>
          <w:bCs/>
        </w:rPr>
        <w:t>地址。</w:t>
      </w:r>
    </w:p>
    <w:p w14:paraId="61568A54" w14:textId="4071CEE4" w:rsidR="009E6579" w:rsidRPr="009E6579" w:rsidDel="009C7B57" w:rsidRDefault="009E6579" w:rsidP="00C45A05">
      <w:pPr>
        <w:pStyle w:val="a3"/>
        <w:ind w:firstLine="420"/>
        <w:rPr>
          <w:del w:id="150" w:author="Xi Lifeng" w:date="2024-02-20T12:30:00Z"/>
        </w:rPr>
      </w:pPr>
      <w:r>
        <w:rPr>
          <w:rFonts w:ascii="宋体" w:hAnsi="宋体" w:hint="eastAsia"/>
        </w:rPr>
        <w:lastRenderedPageBreak/>
        <w:t>需要注意的是，为了保证转移目标地址能够按照半字（2字节）对齐，对于</w:t>
      </w:r>
      <w:r w:rsidR="00533440">
        <w:rPr>
          <w:rFonts w:ascii="宋体" w:hAnsi="宋体" w:hint="eastAsia"/>
        </w:rPr>
        <w:t>所有</w:t>
      </w:r>
      <w:r>
        <w:rPr>
          <w:rFonts w:ascii="宋体" w:hAnsi="宋体" w:hint="eastAsia"/>
        </w:rPr>
        <w:t>B型格式的分支跳转指令和J型格式的</w:t>
      </w:r>
      <w:proofErr w:type="spellStart"/>
      <w:r>
        <w:rPr>
          <w:rFonts w:ascii="宋体" w:hAnsi="宋体" w:hint="eastAsia"/>
        </w:rPr>
        <w:t>j</w:t>
      </w:r>
      <w:r>
        <w:rPr>
          <w:rFonts w:ascii="宋体" w:hAnsi="宋体"/>
        </w:rPr>
        <w:t>al</w:t>
      </w:r>
      <w:proofErr w:type="spellEnd"/>
      <w:r>
        <w:rPr>
          <w:rFonts w:ascii="宋体" w:hAnsi="宋体" w:hint="eastAsia"/>
        </w:rPr>
        <w:t>指令，它们的偏移量必须保证末位是0，因此o</w:t>
      </w:r>
      <w:r>
        <w:rPr>
          <w:rFonts w:ascii="宋体" w:hAnsi="宋体"/>
        </w:rPr>
        <w:t>ffset</w:t>
      </w:r>
      <w:r>
        <w:rPr>
          <w:rFonts w:ascii="宋体" w:hAnsi="宋体" w:hint="eastAsia"/>
        </w:rPr>
        <w:t>先左移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位补0后再与PC相加得到转移目标地址。</w:t>
      </w:r>
      <w:r w:rsidR="00533440">
        <w:rPr>
          <w:rFonts w:ascii="宋体" w:hAnsi="宋体" w:hint="eastAsia"/>
        </w:rPr>
        <w:t>因为PC的末位始终是0，所以能够保证计算得到的转移目标地址末位为0。</w:t>
      </w:r>
      <w:r>
        <w:rPr>
          <w:rFonts w:ascii="宋体" w:hAnsi="宋体" w:hint="eastAsia"/>
        </w:rPr>
        <w:t>而对于I型格式的</w:t>
      </w:r>
      <w:proofErr w:type="spellStart"/>
      <w:r>
        <w:rPr>
          <w:rFonts w:ascii="宋体" w:hAnsi="宋体" w:hint="eastAsia"/>
        </w:rPr>
        <w:t>j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>r</w:t>
      </w:r>
      <w:proofErr w:type="spellEnd"/>
      <w:r>
        <w:rPr>
          <w:rFonts w:ascii="宋体" w:hAnsi="宋体" w:hint="eastAsia"/>
        </w:rPr>
        <w:t>指令,</w:t>
      </w:r>
      <w:r w:rsidRPr="009E657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它的</w:t>
      </w:r>
      <w:r w:rsidR="00D37996">
        <w:rPr>
          <w:rFonts w:ascii="宋体" w:hAnsi="宋体" w:hint="eastAsia"/>
        </w:rPr>
        <w:t>偏移量</w:t>
      </w:r>
      <w:r>
        <w:rPr>
          <w:rFonts w:ascii="宋体" w:hAnsi="宋体" w:hint="eastAsia"/>
        </w:rPr>
        <w:t>o</w:t>
      </w:r>
      <w:r>
        <w:rPr>
          <w:rFonts w:ascii="宋体" w:hAnsi="宋体"/>
        </w:rPr>
        <w:t>ffset</w:t>
      </w:r>
      <w:r>
        <w:rPr>
          <w:rFonts w:ascii="宋体" w:hAnsi="宋体" w:hint="eastAsia"/>
        </w:rPr>
        <w:t>直接与PC相加后</w:t>
      </w:r>
      <w:r w:rsidR="00D37996">
        <w:rPr>
          <w:rFonts w:ascii="宋体" w:hAnsi="宋体" w:hint="eastAsia"/>
        </w:rPr>
        <w:t>，</w:t>
      </w:r>
      <w:r>
        <w:rPr>
          <w:rFonts w:ascii="宋体" w:hAnsi="宋体" w:hint="eastAsia"/>
        </w:rPr>
        <w:t>再通过&amp;～1操作</w:t>
      </w:r>
      <w:r w:rsidR="00A15FF7">
        <w:rPr>
          <w:rFonts w:ascii="宋体" w:hAnsi="宋体" w:hint="eastAsia"/>
        </w:rPr>
        <w:t>来</w:t>
      </w:r>
      <w:r>
        <w:rPr>
          <w:rFonts w:ascii="宋体" w:hAnsi="宋体" w:hint="eastAsia"/>
        </w:rPr>
        <w:t>使得转移目标地址的末位为0。</w:t>
      </w:r>
    </w:p>
    <w:p w14:paraId="0214D6D2" w14:textId="6E84CEE6" w:rsidR="002B2753" w:rsidRPr="002B2753" w:rsidRDefault="003459FE">
      <w:pPr>
        <w:pStyle w:val="a3"/>
        <w:ind w:firstLine="420"/>
        <w:pPrChange w:id="151" w:author="Xi Lifeng" w:date="2024-02-20T12:30:00Z">
          <w:pPr>
            <w:tabs>
              <w:tab w:val="left" w:pos="425"/>
            </w:tabs>
            <w:jc w:val="center"/>
          </w:pPr>
        </w:pPrChange>
      </w:pPr>
      <w:del w:id="152" w:author="Xi Lifeng" w:date="2024-02-20T12:29:00Z">
        <w:r w:rsidDel="009C7B57">
          <w:br w:type="page"/>
        </w:r>
      </w:del>
      <w:bookmarkStart w:id="153" w:name="page4"/>
      <w:bookmarkEnd w:id="3"/>
      <w:bookmarkEnd w:id="4"/>
      <w:bookmarkEnd w:id="5"/>
      <w:bookmarkEnd w:id="6"/>
      <w:bookmarkEnd w:id="153"/>
    </w:p>
    <w:sectPr w:rsidR="002B2753" w:rsidRPr="002B2753" w:rsidSect="009D6FB6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3F64" w14:textId="77777777" w:rsidR="007A331C" w:rsidRDefault="007A331C">
      <w:r>
        <w:separator/>
      </w:r>
    </w:p>
  </w:endnote>
  <w:endnote w:type="continuationSeparator" w:id="0">
    <w:p w14:paraId="3CAC7310" w14:textId="77777777" w:rsidR="007A331C" w:rsidRDefault="007A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441EE911tCID">
    <w:altName w:val="Cambria"/>
    <w:panose1 w:val="00000000000000000000"/>
    <w:charset w:val="00"/>
    <w:family w:val="roman"/>
    <w:notTrueType/>
    <w:pitch w:val="default"/>
  </w:font>
  <w:font w:name="TTC5B27F5FtCID">
    <w:altName w:val="Cambria"/>
    <w:panose1 w:val="00000000000000000000"/>
    <w:charset w:val="00"/>
    <w:family w:val="roman"/>
    <w:notTrueType/>
    <w:pitch w:val="default"/>
  </w:font>
  <w:font w:name="TT299A3ECBtCID">
    <w:altName w:val="Cambria"/>
    <w:panose1 w:val="00000000000000000000"/>
    <w:charset w:val="00"/>
    <w:family w:val="roman"/>
    <w:notTrueType/>
    <w:pitch w:val="default"/>
  </w:font>
  <w:font w:name="TT551F079BtCID">
    <w:altName w:val="Cambria"/>
    <w:panose1 w:val="00000000000000000000"/>
    <w:charset w:val="00"/>
    <w:family w:val="roman"/>
    <w:notTrueType/>
    <w:pitch w:val="default"/>
  </w:font>
  <w:font w:name="TT7F5F5B8tCID">
    <w:altName w:val="Cambria"/>
    <w:panose1 w:val="00000000000000000000"/>
    <w:charset w:val="00"/>
    <w:family w:val="roman"/>
    <w:notTrueType/>
    <w:pitch w:val="default"/>
  </w:font>
  <w:font w:name="TTE20AC274tCID">
    <w:altName w:val="Cambria"/>
    <w:panose1 w:val="00000000000000000000"/>
    <w:charset w:val="00"/>
    <w:family w:val="roman"/>
    <w:notTrueType/>
    <w:pitch w:val="default"/>
  </w:font>
  <w:font w:name="TT9E365D44tCID">
    <w:altName w:val="Cambria"/>
    <w:panose1 w:val="00000000000000000000"/>
    <w:charset w:val="00"/>
    <w:family w:val="roman"/>
    <w:notTrueType/>
    <w:pitch w:val="default"/>
  </w:font>
  <w:font w:name="TT38FCFC29tCID">
    <w:altName w:val="Cambria"/>
    <w:panose1 w:val="00000000000000000000"/>
    <w:charset w:val="00"/>
    <w:family w:val="roman"/>
    <w:notTrueType/>
    <w:pitch w:val="default"/>
  </w:font>
  <w:font w:name="TT3D2B7B50tCID">
    <w:altName w:val="Cambria"/>
    <w:panose1 w:val="00000000000000000000"/>
    <w:charset w:val="00"/>
    <w:family w:val="roman"/>
    <w:notTrueType/>
    <w:pitch w:val="default"/>
  </w:font>
  <w:font w:name="TT1E5C90AEtCID">
    <w:altName w:val="Cambria"/>
    <w:panose1 w:val="00000000000000000000"/>
    <w:charset w:val="00"/>
    <w:family w:val="roman"/>
    <w:notTrueType/>
    <w:pitch w:val="default"/>
  </w:font>
  <w:font w:name="TT21D4BC5CtCID">
    <w:altName w:val="Cambria"/>
    <w:panose1 w:val="00000000000000000000"/>
    <w:charset w:val="00"/>
    <w:family w:val="roman"/>
    <w:notTrueType/>
    <w:pitch w:val="default"/>
  </w:font>
  <w:font w:name="TT31FFCC23tCI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E80" w14:textId="77777777" w:rsidR="00AF01C4" w:rsidRDefault="00AF01C4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741101F0" w14:textId="77777777" w:rsidR="00AF01C4" w:rsidRDefault="00AF01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D5B3" w14:textId="77777777" w:rsidR="00AF01C4" w:rsidRDefault="00AF01C4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  <w:noProof/>
      </w:rPr>
      <w:t>90</w:t>
    </w:r>
    <w:r>
      <w:fldChar w:fldCharType="end"/>
    </w:r>
  </w:p>
  <w:p w14:paraId="2DF3EE53" w14:textId="77777777" w:rsidR="00AF01C4" w:rsidRDefault="00AF01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EE63" w14:textId="77777777" w:rsidR="007A331C" w:rsidRDefault="007A331C">
      <w:r>
        <w:separator/>
      </w:r>
    </w:p>
  </w:footnote>
  <w:footnote w:type="continuationSeparator" w:id="0">
    <w:p w14:paraId="410F5460" w14:textId="77777777" w:rsidR="007A331C" w:rsidRDefault="007A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2687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CF2566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9BCBC5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5C245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612B2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04612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EA8C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F18FB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A289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2414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F597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00FD264C"/>
    <w:multiLevelType w:val="hybridMultilevel"/>
    <w:tmpl w:val="64B25A0E"/>
    <w:lvl w:ilvl="0" w:tplc="195C337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28F4C19"/>
    <w:multiLevelType w:val="multilevel"/>
    <w:tmpl w:val="A3E0425C"/>
    <w:lvl w:ilvl="0">
      <w:start w:val="1"/>
      <w:numFmt w:val="decimal"/>
      <w:lvlText w:val="1.%1."/>
      <w:lvlJc w:val="left"/>
      <w:pPr>
        <w:ind w:left="1134" w:hanging="1134"/>
      </w:pPr>
      <w:rPr>
        <w:rFonts w:hint="eastAsia"/>
        <w:sz w:val="32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黑体" w:eastAsia="黑体" w:hAnsi="黑体"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02E123BD"/>
    <w:multiLevelType w:val="multilevel"/>
    <w:tmpl w:val="F36029F2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7">
      <w:start w:val="1"/>
      <w:numFmt w:val="decimal"/>
      <w:lvlRestart w:val="5"/>
      <w:pStyle w:val="5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04556112"/>
    <w:multiLevelType w:val="hybridMultilevel"/>
    <w:tmpl w:val="84E82330"/>
    <w:lvl w:ilvl="0" w:tplc="7AE2BA16">
      <w:start w:val="1"/>
      <w:numFmt w:val="decimal"/>
      <w:lvlText w:val="表1-%1"/>
      <w:lvlJc w:val="left"/>
      <w:pPr>
        <w:ind w:left="510" w:hanging="51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4921143"/>
    <w:multiLevelType w:val="multilevel"/>
    <w:tmpl w:val="BBE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F81A0F"/>
    <w:multiLevelType w:val="hybridMultilevel"/>
    <w:tmpl w:val="AD22945A"/>
    <w:lvl w:ilvl="0" w:tplc="615A56EC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081835D1"/>
    <w:multiLevelType w:val="hybridMultilevel"/>
    <w:tmpl w:val="AF2E1B6C"/>
    <w:lvl w:ilvl="0" w:tplc="04090001">
      <w:start w:val="1"/>
      <w:numFmt w:val="bullet"/>
      <w:lvlText w:val="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18" w15:restartNumberingAfterBreak="0">
    <w:nsid w:val="0A8A7BA3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C84493D"/>
    <w:multiLevelType w:val="hybridMultilevel"/>
    <w:tmpl w:val="E674A408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20" w15:restartNumberingAfterBreak="0">
    <w:nsid w:val="0DD7330E"/>
    <w:multiLevelType w:val="multilevel"/>
    <w:tmpl w:val="E9D8AA3C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0E797563"/>
    <w:multiLevelType w:val="hybridMultilevel"/>
    <w:tmpl w:val="276A925E"/>
    <w:lvl w:ilvl="0" w:tplc="531A8569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0EA63428"/>
    <w:multiLevelType w:val="hybridMultilevel"/>
    <w:tmpl w:val="58E0F80C"/>
    <w:lvl w:ilvl="0" w:tplc="7AF4553C">
      <w:start w:val="1"/>
      <w:numFmt w:val="decimalEnclosedCircle"/>
      <w:lvlText w:val="%1"/>
      <w:lvlJc w:val="left"/>
      <w:pPr>
        <w:ind w:left="8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23" w15:restartNumberingAfterBreak="0">
    <w:nsid w:val="1026299E"/>
    <w:multiLevelType w:val="hybridMultilevel"/>
    <w:tmpl w:val="A028961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4221ACF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F55900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18326306"/>
    <w:multiLevelType w:val="hybridMultilevel"/>
    <w:tmpl w:val="47B8ADD0"/>
    <w:lvl w:ilvl="0" w:tplc="AED255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6C6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40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CD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A0F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84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00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602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87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965575"/>
    <w:multiLevelType w:val="hybridMultilevel"/>
    <w:tmpl w:val="5EAC619C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28" w15:restartNumberingAfterBreak="0">
    <w:nsid w:val="1AAF6DF7"/>
    <w:multiLevelType w:val="multilevel"/>
    <w:tmpl w:val="807C9314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1B6A63A4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30" w15:restartNumberingAfterBreak="0">
    <w:nsid w:val="1DFA2B32"/>
    <w:multiLevelType w:val="hybridMultilevel"/>
    <w:tmpl w:val="AC54C1E4"/>
    <w:lvl w:ilvl="0" w:tplc="FD506C4E">
      <w:start w:val="1"/>
      <w:numFmt w:val="decimal"/>
      <w:lvlText w:val="%1）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1" w15:restartNumberingAfterBreak="0">
    <w:nsid w:val="1EF26A24"/>
    <w:multiLevelType w:val="multilevel"/>
    <w:tmpl w:val="ADAAC720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10.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208CED29"/>
    <w:multiLevelType w:val="multilevel"/>
    <w:tmpl w:val="47202DDC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 w15:restartNumberingAfterBreak="0">
    <w:nsid w:val="24190D58"/>
    <w:multiLevelType w:val="hybridMultilevel"/>
    <w:tmpl w:val="35347EEA"/>
    <w:lvl w:ilvl="0" w:tplc="91003F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41B6AC0"/>
    <w:multiLevelType w:val="hybridMultilevel"/>
    <w:tmpl w:val="DC7052F4"/>
    <w:lvl w:ilvl="0" w:tplc="FADC5F1A">
      <w:start w:val="1"/>
      <w:numFmt w:val="decimal"/>
      <w:lvlText w:val="【例10-%1】"/>
      <w:lvlJc w:val="left"/>
      <w:pPr>
        <w:ind w:left="779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5" w15:restartNumberingAfterBreak="0">
    <w:nsid w:val="24661500"/>
    <w:multiLevelType w:val="hybridMultilevel"/>
    <w:tmpl w:val="A5C4F190"/>
    <w:lvl w:ilvl="0" w:tplc="04090003">
      <w:start w:val="1"/>
      <w:numFmt w:val="bullet"/>
      <w:lvlText w:val="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6" w15:restartNumberingAfterBreak="0">
    <w:nsid w:val="26E72513"/>
    <w:multiLevelType w:val="hybridMultilevel"/>
    <w:tmpl w:val="1DAE2744"/>
    <w:lvl w:ilvl="0" w:tplc="04090003">
      <w:start w:val="1"/>
      <w:numFmt w:val="bullet"/>
      <w:lvlText w:val="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7" w15:restartNumberingAfterBreak="0">
    <w:nsid w:val="2740789E"/>
    <w:multiLevelType w:val="hybridMultilevel"/>
    <w:tmpl w:val="164002AA"/>
    <w:lvl w:ilvl="0" w:tplc="3828AE44">
      <w:start w:val="1"/>
      <w:numFmt w:val="decimal"/>
      <w:lvlText w:val="表10-%1"/>
      <w:lvlJc w:val="left"/>
      <w:pPr>
        <w:ind w:left="99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E54179"/>
    <w:multiLevelType w:val="hybridMultilevel"/>
    <w:tmpl w:val="0122EFEE"/>
    <w:lvl w:ilvl="0" w:tplc="80280074">
      <w:start w:val="1"/>
      <w:numFmt w:val="decimal"/>
      <w:lvlText w:val="%1、"/>
      <w:lvlJc w:val="left"/>
      <w:pPr>
        <w:ind w:left="871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39" w15:restartNumberingAfterBreak="0">
    <w:nsid w:val="2B2277BA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 w15:restartNumberingAfterBreak="0">
    <w:nsid w:val="2CA57669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2DC34310"/>
    <w:multiLevelType w:val="hybridMultilevel"/>
    <w:tmpl w:val="FA6E052A"/>
    <w:lvl w:ilvl="0" w:tplc="91003F62">
      <w:start w:val="1"/>
      <w:numFmt w:val="decimal"/>
      <w:lvlText w:val="%1."/>
      <w:lvlJc w:val="left"/>
      <w:pPr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2" w15:restartNumberingAfterBreak="0">
    <w:nsid w:val="2DDF0E4C"/>
    <w:multiLevelType w:val="hybridMultilevel"/>
    <w:tmpl w:val="4B7422C6"/>
    <w:lvl w:ilvl="0" w:tplc="8BD2A2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EFCA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67B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A7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A8C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0C1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C5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AB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664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191E5F"/>
    <w:multiLevelType w:val="hybridMultilevel"/>
    <w:tmpl w:val="1EAE5B4A"/>
    <w:lvl w:ilvl="0" w:tplc="80280074">
      <w:start w:val="1"/>
      <w:numFmt w:val="decimal"/>
      <w:lvlText w:val="%1、"/>
      <w:lvlJc w:val="left"/>
      <w:pPr>
        <w:ind w:left="871" w:hanging="420"/>
      </w:pPr>
      <w:rPr>
        <w:rFonts w:hint="eastAsia"/>
      </w:rPr>
    </w:lvl>
    <w:lvl w:ilvl="1" w:tplc="7AF4553C">
      <w:start w:val="1"/>
      <w:numFmt w:val="decimalEnclosedCircle"/>
      <w:lvlText w:val="%2"/>
      <w:lvlJc w:val="left"/>
      <w:pPr>
        <w:ind w:left="12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44" w15:restartNumberingAfterBreak="0">
    <w:nsid w:val="2F6F659A"/>
    <w:multiLevelType w:val="multilevel"/>
    <w:tmpl w:val="776A8300"/>
    <w:styleLink w:val="40"/>
    <w:lvl w:ilvl="0">
      <w:start w:val="1"/>
      <w:numFmt w:val="decimal"/>
      <w:lvlText w:val="第%1章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5" w15:restartNumberingAfterBreak="0">
    <w:nsid w:val="30C95B80"/>
    <w:multiLevelType w:val="hybridMultilevel"/>
    <w:tmpl w:val="2138E1EE"/>
    <w:lvl w:ilvl="0" w:tplc="D9F2B7D6">
      <w:start w:val="1"/>
      <w:numFmt w:val="decimal"/>
      <w:lvlText w:val="（%1）"/>
      <w:lvlJc w:val="left"/>
      <w:pPr>
        <w:ind w:left="8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46" w15:restartNumberingAfterBreak="0">
    <w:nsid w:val="32E35B43"/>
    <w:multiLevelType w:val="multilevel"/>
    <w:tmpl w:val="3EE43242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7.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34FA1117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48" w15:restartNumberingAfterBreak="0">
    <w:nsid w:val="374F1D3A"/>
    <w:multiLevelType w:val="hybridMultilevel"/>
    <w:tmpl w:val="01A69D30"/>
    <w:lvl w:ilvl="0" w:tplc="FD506C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959478C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0" w15:restartNumberingAfterBreak="0">
    <w:nsid w:val="3AD237E6"/>
    <w:multiLevelType w:val="multilevel"/>
    <w:tmpl w:val="81BEE012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 w15:restartNumberingAfterBreak="0">
    <w:nsid w:val="3CE30249"/>
    <w:multiLevelType w:val="hybridMultilevel"/>
    <w:tmpl w:val="96640796"/>
    <w:lvl w:ilvl="0" w:tplc="59080A7C">
      <w:start w:val="1"/>
      <w:numFmt w:val="decimal"/>
      <w:lvlText w:val="表1-%1"/>
      <w:lvlJc w:val="left"/>
      <w:pPr>
        <w:ind w:left="510" w:hanging="510"/>
      </w:pPr>
      <w:rPr>
        <w:rFonts w:hint="eastAsia"/>
        <w:sz w:val="18"/>
        <w:szCs w:val="1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103D96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53" w15:restartNumberingAfterBreak="0">
    <w:nsid w:val="41BC118A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4" w15:restartNumberingAfterBreak="0">
    <w:nsid w:val="42690900"/>
    <w:multiLevelType w:val="hybridMultilevel"/>
    <w:tmpl w:val="D916D258"/>
    <w:lvl w:ilvl="0" w:tplc="183060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0C3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E3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25D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8C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AA9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00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6C2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2E3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8C47BB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6" w15:restartNumberingAfterBreak="0">
    <w:nsid w:val="44E0198A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84950F2"/>
    <w:multiLevelType w:val="hybridMultilevel"/>
    <w:tmpl w:val="0FF0DD12"/>
    <w:lvl w:ilvl="0" w:tplc="89343956">
      <w:start w:val="1"/>
      <w:numFmt w:val="decimal"/>
      <w:lvlText w:val="图1-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AF901FD"/>
    <w:multiLevelType w:val="hybridMultilevel"/>
    <w:tmpl w:val="E6CA5C70"/>
    <w:lvl w:ilvl="0" w:tplc="615A56EC">
      <w:start w:val="1"/>
      <w:numFmt w:val="decimalEnclosedCircle"/>
      <w:lvlText w:val="%1"/>
      <w:lvlJc w:val="left"/>
      <w:pPr>
        <w:ind w:left="1157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59" w15:restartNumberingAfterBreak="0">
    <w:nsid w:val="4C1340FD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 w15:restartNumberingAfterBreak="0">
    <w:nsid w:val="4C966D63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 w15:restartNumberingAfterBreak="0">
    <w:nsid w:val="4FC04A94"/>
    <w:multiLevelType w:val="hybridMultilevel"/>
    <w:tmpl w:val="8A7E6368"/>
    <w:lvl w:ilvl="0" w:tplc="D9F2B7D6">
      <w:start w:val="1"/>
      <w:numFmt w:val="decimal"/>
      <w:lvlText w:val="（%1）"/>
      <w:lvlJc w:val="left"/>
      <w:pPr>
        <w:ind w:left="871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62" w15:restartNumberingAfterBreak="0">
    <w:nsid w:val="4FE2542A"/>
    <w:multiLevelType w:val="multilevel"/>
    <w:tmpl w:val="A620B438"/>
    <w:styleLink w:val="10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3.%2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3" w15:restartNumberingAfterBreak="0">
    <w:nsid w:val="4FF7786C"/>
    <w:multiLevelType w:val="multilevel"/>
    <w:tmpl w:val="8D9C054E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4" w15:restartNumberingAfterBreak="0">
    <w:nsid w:val="51B37CED"/>
    <w:multiLevelType w:val="hybridMultilevel"/>
    <w:tmpl w:val="AC00F9DC"/>
    <w:lvl w:ilvl="0" w:tplc="04090005">
      <w:start w:val="1"/>
      <w:numFmt w:val="bullet"/>
      <w:lvlText w:val=""/>
      <w:lvlJc w:val="left"/>
      <w:pPr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1" w:hanging="420"/>
      </w:pPr>
      <w:rPr>
        <w:rFonts w:ascii="Wingdings" w:hAnsi="Wingdings" w:hint="default"/>
      </w:rPr>
    </w:lvl>
  </w:abstractNum>
  <w:abstractNum w:abstractNumId="65" w15:restartNumberingAfterBreak="0">
    <w:nsid w:val="52B94420"/>
    <w:multiLevelType w:val="multilevel"/>
    <w:tmpl w:val="55E0C7A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6" w15:restartNumberingAfterBreak="0">
    <w:nsid w:val="5A6D4E30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67" w15:restartNumberingAfterBreak="0">
    <w:nsid w:val="5B906E4B"/>
    <w:multiLevelType w:val="hybridMultilevel"/>
    <w:tmpl w:val="FF225F6E"/>
    <w:lvl w:ilvl="0" w:tplc="7152D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CB4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2D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07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01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C4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42A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A72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32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B82B06"/>
    <w:multiLevelType w:val="hybridMultilevel"/>
    <w:tmpl w:val="8B361B30"/>
    <w:lvl w:ilvl="0" w:tplc="2FA8B736">
      <w:start w:val="1"/>
      <w:numFmt w:val="decimalEnclosedCircle"/>
      <w:lvlText w:val="%1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9" w15:restartNumberingAfterBreak="0">
    <w:nsid w:val="60E46674"/>
    <w:multiLevelType w:val="hybridMultilevel"/>
    <w:tmpl w:val="BC1291A0"/>
    <w:lvl w:ilvl="0" w:tplc="531A8569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0" w15:restartNumberingAfterBreak="0">
    <w:nsid w:val="61663F7D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1" w15:restartNumberingAfterBreak="0">
    <w:nsid w:val="61A363DE"/>
    <w:multiLevelType w:val="hybridMultilevel"/>
    <w:tmpl w:val="86A6F286"/>
    <w:lvl w:ilvl="0" w:tplc="615A56EC">
      <w:start w:val="1"/>
      <w:numFmt w:val="decimalEnclosedCircle"/>
      <w:lvlText w:val="%1"/>
      <w:lvlJc w:val="left"/>
      <w:pPr>
        <w:ind w:left="1138" w:hanging="420"/>
      </w:pPr>
      <w:rPr>
        <w:rFonts w:ascii="宋体" w:hAnsi="宋体" w:cs="宋体" w:hint="default"/>
      </w:rPr>
    </w:lvl>
    <w:lvl w:ilvl="1" w:tplc="04090003">
      <w:start w:val="1"/>
      <w:numFmt w:val="bullet"/>
      <w:lvlText w:val=""/>
      <w:lvlJc w:val="left"/>
      <w:pPr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20"/>
      </w:pPr>
      <w:rPr>
        <w:rFonts w:ascii="Wingdings" w:hAnsi="Wingdings" w:hint="default"/>
      </w:rPr>
    </w:lvl>
  </w:abstractNum>
  <w:abstractNum w:abstractNumId="72" w15:restartNumberingAfterBreak="0">
    <w:nsid w:val="6593167C"/>
    <w:multiLevelType w:val="multilevel"/>
    <w:tmpl w:val="8C901CE6"/>
    <w:lvl w:ilvl="0">
      <w:start w:val="4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10.3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3" w15:restartNumberingAfterBreak="0">
    <w:nsid w:val="663E35F0"/>
    <w:multiLevelType w:val="multilevel"/>
    <w:tmpl w:val="C99ACA2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4" w15:restartNumberingAfterBreak="0">
    <w:nsid w:val="6A5756AE"/>
    <w:multiLevelType w:val="multilevel"/>
    <w:tmpl w:val="55E0C7AA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5" w15:restartNumberingAfterBreak="0">
    <w:nsid w:val="6A94037D"/>
    <w:multiLevelType w:val="multilevel"/>
    <w:tmpl w:val="F7ECB60A"/>
    <w:lvl w:ilvl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6" w15:restartNumberingAfterBreak="0">
    <w:nsid w:val="6C6709B5"/>
    <w:multiLevelType w:val="hybridMultilevel"/>
    <w:tmpl w:val="2BB0427C"/>
    <w:lvl w:ilvl="0" w:tplc="531A8569">
      <w:start w:val="1"/>
      <w:numFmt w:val="decimal"/>
      <w:lvlText w:val="%1）"/>
      <w:lvlJc w:val="left"/>
      <w:pPr>
        <w:ind w:left="7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7" w15:restartNumberingAfterBreak="0">
    <w:nsid w:val="6D191FC7"/>
    <w:multiLevelType w:val="multilevel"/>
    <w:tmpl w:val="81BEE012"/>
    <w:lvl w:ilvl="0">
      <w:start w:val="1"/>
      <w:numFmt w:val="decimal"/>
      <w:lvlText w:val="%1．"/>
      <w:lvlJc w:val="left"/>
      <w:pPr>
        <w:tabs>
          <w:tab w:val="left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8" w15:restartNumberingAfterBreak="0">
    <w:nsid w:val="72643169"/>
    <w:multiLevelType w:val="hybridMultilevel"/>
    <w:tmpl w:val="0FF0DD12"/>
    <w:lvl w:ilvl="0" w:tplc="89343956">
      <w:start w:val="1"/>
      <w:numFmt w:val="decimal"/>
      <w:lvlText w:val="图1-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730423FE"/>
    <w:multiLevelType w:val="hybridMultilevel"/>
    <w:tmpl w:val="E398F3E2"/>
    <w:lvl w:ilvl="0" w:tplc="FD506C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73223381"/>
    <w:multiLevelType w:val="hybridMultilevel"/>
    <w:tmpl w:val="91DE75D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1" w15:restartNumberingAfterBreak="0">
    <w:nsid w:val="76B12A2C"/>
    <w:multiLevelType w:val="hybridMultilevel"/>
    <w:tmpl w:val="276A925E"/>
    <w:lvl w:ilvl="0" w:tplc="531A8569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77AD01F4"/>
    <w:multiLevelType w:val="multilevel"/>
    <w:tmpl w:val="F2F8DE64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83" w15:restartNumberingAfterBreak="0">
    <w:nsid w:val="7ACA5BBF"/>
    <w:multiLevelType w:val="hybridMultilevel"/>
    <w:tmpl w:val="EA18279E"/>
    <w:lvl w:ilvl="0" w:tplc="B5DC38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BD321B5"/>
    <w:multiLevelType w:val="hybridMultilevel"/>
    <w:tmpl w:val="D91E0FA4"/>
    <w:lvl w:ilvl="0" w:tplc="A96C3D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D7B330B"/>
    <w:multiLevelType w:val="hybridMultilevel"/>
    <w:tmpl w:val="AB52F410"/>
    <w:lvl w:ilvl="0" w:tplc="58981186">
      <w:start w:val="1"/>
      <w:numFmt w:val="decimal"/>
      <w:lvlText w:val="图10-%1"/>
      <w:lvlJc w:val="left"/>
      <w:pPr>
        <w:ind w:left="990" w:hanging="420"/>
      </w:pPr>
      <w:rPr>
        <w:rFonts w:hint="eastAsia"/>
      </w:rPr>
    </w:lvl>
    <w:lvl w:ilvl="1" w:tplc="E0107226">
      <w:start w:val="1"/>
      <w:numFmt w:val="decimalEnclosedCircle"/>
      <w:lvlText w:val="%2"/>
      <w:lvlJc w:val="left"/>
      <w:pPr>
        <w:ind w:left="502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82"/>
  </w:num>
  <w:num w:numId="3">
    <w:abstractNumId w:val="46"/>
  </w:num>
  <w:num w:numId="4">
    <w:abstractNumId w:val="20"/>
  </w:num>
  <w:num w:numId="5">
    <w:abstractNumId w:val="72"/>
  </w:num>
  <w:num w:numId="6">
    <w:abstractNumId w:val="62"/>
  </w:num>
  <w:num w:numId="7">
    <w:abstractNumId w:val="10"/>
  </w:num>
  <w:num w:numId="8">
    <w:abstractNumId w:val="44"/>
  </w:num>
  <w:num w:numId="9">
    <w:abstractNumId w:val="85"/>
  </w:num>
  <w:num w:numId="10">
    <w:abstractNumId w:val="37"/>
  </w:num>
  <w:num w:numId="11">
    <w:abstractNumId w:val="41"/>
  </w:num>
  <w:num w:numId="12">
    <w:abstractNumId w:val="76"/>
  </w:num>
  <w:num w:numId="13">
    <w:abstractNumId w:val="63"/>
  </w:num>
  <w:num w:numId="14">
    <w:abstractNumId w:val="49"/>
  </w:num>
  <w:num w:numId="15">
    <w:abstractNumId w:val="77"/>
  </w:num>
  <w:num w:numId="16">
    <w:abstractNumId w:val="74"/>
  </w:num>
  <w:num w:numId="17">
    <w:abstractNumId w:val="39"/>
  </w:num>
  <w:num w:numId="18">
    <w:abstractNumId w:val="59"/>
  </w:num>
  <w:num w:numId="19">
    <w:abstractNumId w:val="28"/>
  </w:num>
  <w:num w:numId="20">
    <w:abstractNumId w:val="75"/>
  </w:num>
  <w:num w:numId="21">
    <w:abstractNumId w:val="24"/>
  </w:num>
  <w:num w:numId="22">
    <w:abstractNumId w:val="25"/>
  </w:num>
  <w:num w:numId="23">
    <w:abstractNumId w:val="84"/>
  </w:num>
  <w:num w:numId="24">
    <w:abstractNumId w:val="50"/>
  </w:num>
  <w:num w:numId="25">
    <w:abstractNumId w:val="83"/>
  </w:num>
  <w:num w:numId="26">
    <w:abstractNumId w:val="70"/>
  </w:num>
  <w:num w:numId="27">
    <w:abstractNumId w:val="80"/>
  </w:num>
  <w:num w:numId="28">
    <w:abstractNumId w:val="21"/>
  </w:num>
  <w:num w:numId="29">
    <w:abstractNumId w:val="81"/>
  </w:num>
  <w:num w:numId="30">
    <w:abstractNumId w:val="60"/>
  </w:num>
  <w:num w:numId="31">
    <w:abstractNumId w:val="31"/>
  </w:num>
  <w:num w:numId="32">
    <w:abstractNumId w:val="33"/>
  </w:num>
  <w:num w:numId="33">
    <w:abstractNumId w:val="53"/>
  </w:num>
  <w:num w:numId="34">
    <w:abstractNumId w:val="69"/>
  </w:num>
  <w:num w:numId="35">
    <w:abstractNumId w:val="65"/>
  </w:num>
  <w:num w:numId="36">
    <w:abstractNumId w:val="68"/>
  </w:num>
  <w:num w:numId="37">
    <w:abstractNumId w:val="56"/>
  </w:num>
  <w:num w:numId="38">
    <w:abstractNumId w:val="55"/>
  </w:num>
  <w:num w:numId="39">
    <w:abstractNumId w:val="23"/>
  </w:num>
  <w:num w:numId="40">
    <w:abstractNumId w:val="34"/>
  </w:num>
  <w:num w:numId="41">
    <w:abstractNumId w:val="73"/>
  </w:num>
  <w:num w:numId="42">
    <w:abstractNumId w:val="79"/>
  </w:num>
  <w:num w:numId="43">
    <w:abstractNumId w:val="40"/>
  </w:num>
  <w:num w:numId="44">
    <w:abstractNumId w:val="47"/>
  </w:num>
  <w:num w:numId="45">
    <w:abstractNumId w:val="71"/>
  </w:num>
  <w:num w:numId="46">
    <w:abstractNumId w:val="66"/>
  </w:num>
  <w:num w:numId="47">
    <w:abstractNumId w:val="29"/>
  </w:num>
  <w:num w:numId="48">
    <w:abstractNumId w:val="52"/>
  </w:num>
  <w:num w:numId="49">
    <w:abstractNumId w:val="30"/>
  </w:num>
  <w:num w:numId="50">
    <w:abstractNumId w:val="48"/>
  </w:num>
  <w:num w:numId="51">
    <w:abstractNumId w:val="58"/>
  </w:num>
  <w:num w:numId="52">
    <w:abstractNumId w:val="18"/>
  </w:num>
  <w:num w:numId="53">
    <w:abstractNumId w:val="16"/>
  </w:num>
  <w:num w:numId="54">
    <w:abstractNumId w:val="15"/>
  </w:num>
  <w:num w:numId="55">
    <w:abstractNumId w:val="11"/>
  </w:num>
  <w:num w:numId="56">
    <w:abstractNumId w:val="12"/>
  </w:num>
  <w:num w:numId="57">
    <w:abstractNumId w:val="78"/>
  </w:num>
  <w:num w:numId="58">
    <w:abstractNumId w:val="51"/>
  </w:num>
  <w:num w:numId="59">
    <w:abstractNumId w:val="17"/>
  </w:num>
  <w:num w:numId="60">
    <w:abstractNumId w:val="27"/>
  </w:num>
  <w:num w:numId="61">
    <w:abstractNumId w:val="19"/>
  </w:num>
  <w:num w:numId="62">
    <w:abstractNumId w:val="64"/>
  </w:num>
  <w:num w:numId="63">
    <w:abstractNumId w:val="14"/>
  </w:num>
  <w:num w:numId="64">
    <w:abstractNumId w:val="36"/>
  </w:num>
  <w:num w:numId="65">
    <w:abstractNumId w:val="35"/>
  </w:num>
  <w:num w:numId="66">
    <w:abstractNumId w:val="43"/>
  </w:num>
  <w:num w:numId="67">
    <w:abstractNumId w:val="45"/>
  </w:num>
  <w:num w:numId="68">
    <w:abstractNumId w:val="38"/>
  </w:num>
  <w:num w:numId="69">
    <w:abstractNumId w:val="67"/>
  </w:num>
  <w:num w:numId="70">
    <w:abstractNumId w:val="54"/>
  </w:num>
  <w:num w:numId="71">
    <w:abstractNumId w:val="42"/>
  </w:num>
  <w:num w:numId="72">
    <w:abstractNumId w:val="26"/>
  </w:num>
  <w:num w:numId="73">
    <w:abstractNumId w:val="57"/>
  </w:num>
  <w:num w:numId="74">
    <w:abstractNumId w:val="61"/>
  </w:num>
  <w:num w:numId="75">
    <w:abstractNumId w:val="22"/>
  </w:num>
  <w:num w:numId="76">
    <w:abstractNumId w:val="8"/>
  </w:num>
  <w:num w:numId="77">
    <w:abstractNumId w:val="3"/>
  </w:num>
  <w:num w:numId="78">
    <w:abstractNumId w:val="2"/>
  </w:num>
  <w:num w:numId="79">
    <w:abstractNumId w:val="1"/>
  </w:num>
  <w:num w:numId="80">
    <w:abstractNumId w:val="0"/>
  </w:num>
  <w:num w:numId="81">
    <w:abstractNumId w:val="9"/>
  </w:num>
  <w:num w:numId="82">
    <w:abstractNumId w:val="7"/>
  </w:num>
  <w:num w:numId="83">
    <w:abstractNumId w:val="6"/>
  </w:num>
  <w:num w:numId="84">
    <w:abstractNumId w:val="5"/>
  </w:num>
  <w:num w:numId="85">
    <w:abstractNumId w:val="4"/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 Lifeng">
    <w15:presenceInfo w15:providerId="Windows Live" w15:userId="dfbadc120b633e9e"/>
  </w15:person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/>
  <w:trackRevision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54201"/>
    <w:rsid w:val="000009EF"/>
    <w:rsid w:val="00000CBF"/>
    <w:rsid w:val="000011B1"/>
    <w:rsid w:val="000011D6"/>
    <w:rsid w:val="00001424"/>
    <w:rsid w:val="00001580"/>
    <w:rsid w:val="0000165A"/>
    <w:rsid w:val="00001723"/>
    <w:rsid w:val="00002119"/>
    <w:rsid w:val="0000271E"/>
    <w:rsid w:val="0000283F"/>
    <w:rsid w:val="00002923"/>
    <w:rsid w:val="000029DE"/>
    <w:rsid w:val="000029FC"/>
    <w:rsid w:val="000030A7"/>
    <w:rsid w:val="000033BE"/>
    <w:rsid w:val="00003AAB"/>
    <w:rsid w:val="00003B83"/>
    <w:rsid w:val="00003DAB"/>
    <w:rsid w:val="00004110"/>
    <w:rsid w:val="000042EA"/>
    <w:rsid w:val="000044D0"/>
    <w:rsid w:val="00004567"/>
    <w:rsid w:val="000054E9"/>
    <w:rsid w:val="0000550F"/>
    <w:rsid w:val="00005C1F"/>
    <w:rsid w:val="00005CAE"/>
    <w:rsid w:val="000061E0"/>
    <w:rsid w:val="00006694"/>
    <w:rsid w:val="000067D9"/>
    <w:rsid w:val="000068B0"/>
    <w:rsid w:val="00006F07"/>
    <w:rsid w:val="00007252"/>
    <w:rsid w:val="0000759B"/>
    <w:rsid w:val="000078CA"/>
    <w:rsid w:val="00010349"/>
    <w:rsid w:val="00010396"/>
    <w:rsid w:val="000103BB"/>
    <w:rsid w:val="000103E5"/>
    <w:rsid w:val="00010DAC"/>
    <w:rsid w:val="00011076"/>
    <w:rsid w:val="0001161E"/>
    <w:rsid w:val="000119B8"/>
    <w:rsid w:val="00011ECE"/>
    <w:rsid w:val="0001200C"/>
    <w:rsid w:val="0001237A"/>
    <w:rsid w:val="000129EE"/>
    <w:rsid w:val="00012BE4"/>
    <w:rsid w:val="00012C4E"/>
    <w:rsid w:val="00013295"/>
    <w:rsid w:val="00013381"/>
    <w:rsid w:val="00013531"/>
    <w:rsid w:val="0001386F"/>
    <w:rsid w:val="0001415D"/>
    <w:rsid w:val="000146A3"/>
    <w:rsid w:val="00014CFA"/>
    <w:rsid w:val="00014D39"/>
    <w:rsid w:val="00015323"/>
    <w:rsid w:val="000158DA"/>
    <w:rsid w:val="00015BFD"/>
    <w:rsid w:val="00015D1A"/>
    <w:rsid w:val="00015D59"/>
    <w:rsid w:val="00016207"/>
    <w:rsid w:val="00016965"/>
    <w:rsid w:val="00016CEA"/>
    <w:rsid w:val="00016ECC"/>
    <w:rsid w:val="000171ED"/>
    <w:rsid w:val="00017949"/>
    <w:rsid w:val="0001797F"/>
    <w:rsid w:val="00017C78"/>
    <w:rsid w:val="00020571"/>
    <w:rsid w:val="00020672"/>
    <w:rsid w:val="00021170"/>
    <w:rsid w:val="00021276"/>
    <w:rsid w:val="00021836"/>
    <w:rsid w:val="00021FE1"/>
    <w:rsid w:val="000220EA"/>
    <w:rsid w:val="00022713"/>
    <w:rsid w:val="00022B14"/>
    <w:rsid w:val="000233CF"/>
    <w:rsid w:val="0002363E"/>
    <w:rsid w:val="0002379F"/>
    <w:rsid w:val="000239D3"/>
    <w:rsid w:val="00023BD2"/>
    <w:rsid w:val="00023C3C"/>
    <w:rsid w:val="00023FD1"/>
    <w:rsid w:val="000241CC"/>
    <w:rsid w:val="00024318"/>
    <w:rsid w:val="00024A2B"/>
    <w:rsid w:val="00024FA0"/>
    <w:rsid w:val="00025269"/>
    <w:rsid w:val="000258D5"/>
    <w:rsid w:val="00026286"/>
    <w:rsid w:val="000265E9"/>
    <w:rsid w:val="0002663B"/>
    <w:rsid w:val="0002670D"/>
    <w:rsid w:val="00027A51"/>
    <w:rsid w:val="00027AA3"/>
    <w:rsid w:val="00027BBE"/>
    <w:rsid w:val="00027EA4"/>
    <w:rsid w:val="00030292"/>
    <w:rsid w:val="00030324"/>
    <w:rsid w:val="000305A8"/>
    <w:rsid w:val="00030E82"/>
    <w:rsid w:val="00031102"/>
    <w:rsid w:val="000319A1"/>
    <w:rsid w:val="00031CE2"/>
    <w:rsid w:val="00031D9F"/>
    <w:rsid w:val="00031DA7"/>
    <w:rsid w:val="00031DF3"/>
    <w:rsid w:val="00031E48"/>
    <w:rsid w:val="00032192"/>
    <w:rsid w:val="000321FA"/>
    <w:rsid w:val="0003241A"/>
    <w:rsid w:val="000327D8"/>
    <w:rsid w:val="00032841"/>
    <w:rsid w:val="000330D7"/>
    <w:rsid w:val="000334EE"/>
    <w:rsid w:val="000335C0"/>
    <w:rsid w:val="00033718"/>
    <w:rsid w:val="00033EB6"/>
    <w:rsid w:val="0003417B"/>
    <w:rsid w:val="000342EA"/>
    <w:rsid w:val="000343BD"/>
    <w:rsid w:val="0003440E"/>
    <w:rsid w:val="000346BB"/>
    <w:rsid w:val="0003478C"/>
    <w:rsid w:val="00034816"/>
    <w:rsid w:val="00034C6F"/>
    <w:rsid w:val="00034CAC"/>
    <w:rsid w:val="00035140"/>
    <w:rsid w:val="000352B1"/>
    <w:rsid w:val="00035356"/>
    <w:rsid w:val="00035387"/>
    <w:rsid w:val="0003571C"/>
    <w:rsid w:val="00035915"/>
    <w:rsid w:val="000359CC"/>
    <w:rsid w:val="00035D09"/>
    <w:rsid w:val="0003604B"/>
    <w:rsid w:val="00036146"/>
    <w:rsid w:val="000362C2"/>
    <w:rsid w:val="00036319"/>
    <w:rsid w:val="00036697"/>
    <w:rsid w:val="000368C3"/>
    <w:rsid w:val="00037602"/>
    <w:rsid w:val="0003761A"/>
    <w:rsid w:val="000379DC"/>
    <w:rsid w:val="00040035"/>
    <w:rsid w:val="0004049D"/>
    <w:rsid w:val="00040B97"/>
    <w:rsid w:val="00040D1F"/>
    <w:rsid w:val="00040F65"/>
    <w:rsid w:val="00041707"/>
    <w:rsid w:val="000418C0"/>
    <w:rsid w:val="00041972"/>
    <w:rsid w:val="000419D4"/>
    <w:rsid w:val="00042224"/>
    <w:rsid w:val="00042769"/>
    <w:rsid w:val="00042BA3"/>
    <w:rsid w:val="00042C65"/>
    <w:rsid w:val="0004309B"/>
    <w:rsid w:val="000433A8"/>
    <w:rsid w:val="000433F1"/>
    <w:rsid w:val="00043A2A"/>
    <w:rsid w:val="00043AF4"/>
    <w:rsid w:val="00044620"/>
    <w:rsid w:val="00044680"/>
    <w:rsid w:val="00044DA6"/>
    <w:rsid w:val="00044E3A"/>
    <w:rsid w:val="00044F49"/>
    <w:rsid w:val="00045CBF"/>
    <w:rsid w:val="00045D69"/>
    <w:rsid w:val="000460E8"/>
    <w:rsid w:val="00046954"/>
    <w:rsid w:val="000471A3"/>
    <w:rsid w:val="00047331"/>
    <w:rsid w:val="000474F9"/>
    <w:rsid w:val="0004757E"/>
    <w:rsid w:val="00047725"/>
    <w:rsid w:val="00047C59"/>
    <w:rsid w:val="00047CC4"/>
    <w:rsid w:val="000506B0"/>
    <w:rsid w:val="00050A05"/>
    <w:rsid w:val="000520AE"/>
    <w:rsid w:val="0005213F"/>
    <w:rsid w:val="000521CF"/>
    <w:rsid w:val="00052691"/>
    <w:rsid w:val="00052733"/>
    <w:rsid w:val="000527B0"/>
    <w:rsid w:val="000527F7"/>
    <w:rsid w:val="0005281F"/>
    <w:rsid w:val="00052830"/>
    <w:rsid w:val="000528AF"/>
    <w:rsid w:val="00052922"/>
    <w:rsid w:val="00052972"/>
    <w:rsid w:val="00052B6F"/>
    <w:rsid w:val="00052FC1"/>
    <w:rsid w:val="0005303E"/>
    <w:rsid w:val="0005314E"/>
    <w:rsid w:val="00053309"/>
    <w:rsid w:val="00053395"/>
    <w:rsid w:val="00053AE4"/>
    <w:rsid w:val="00053C44"/>
    <w:rsid w:val="0005425C"/>
    <w:rsid w:val="0005433E"/>
    <w:rsid w:val="00054793"/>
    <w:rsid w:val="00054852"/>
    <w:rsid w:val="00054A34"/>
    <w:rsid w:val="00054B7F"/>
    <w:rsid w:val="00054E98"/>
    <w:rsid w:val="0005528F"/>
    <w:rsid w:val="00055A5D"/>
    <w:rsid w:val="00055D9D"/>
    <w:rsid w:val="00055EC0"/>
    <w:rsid w:val="0005608B"/>
    <w:rsid w:val="0005638A"/>
    <w:rsid w:val="00056700"/>
    <w:rsid w:val="000567D0"/>
    <w:rsid w:val="000568D5"/>
    <w:rsid w:val="00056993"/>
    <w:rsid w:val="00056C23"/>
    <w:rsid w:val="00056D52"/>
    <w:rsid w:val="00056DF7"/>
    <w:rsid w:val="00057036"/>
    <w:rsid w:val="0005731B"/>
    <w:rsid w:val="000578A2"/>
    <w:rsid w:val="00057991"/>
    <w:rsid w:val="00057A4E"/>
    <w:rsid w:val="000600CA"/>
    <w:rsid w:val="00060418"/>
    <w:rsid w:val="0006087E"/>
    <w:rsid w:val="00060BFE"/>
    <w:rsid w:val="000619FF"/>
    <w:rsid w:val="0006209B"/>
    <w:rsid w:val="00062D51"/>
    <w:rsid w:val="00062E27"/>
    <w:rsid w:val="00062EDB"/>
    <w:rsid w:val="000630F5"/>
    <w:rsid w:val="000633DE"/>
    <w:rsid w:val="000638F0"/>
    <w:rsid w:val="00063A90"/>
    <w:rsid w:val="0006414D"/>
    <w:rsid w:val="00064B28"/>
    <w:rsid w:val="00064DAF"/>
    <w:rsid w:val="00064E6B"/>
    <w:rsid w:val="00064E70"/>
    <w:rsid w:val="0006503B"/>
    <w:rsid w:val="00065751"/>
    <w:rsid w:val="0006579F"/>
    <w:rsid w:val="00065B72"/>
    <w:rsid w:val="00065D15"/>
    <w:rsid w:val="0006603F"/>
    <w:rsid w:val="00066764"/>
    <w:rsid w:val="00066CDF"/>
    <w:rsid w:val="00067853"/>
    <w:rsid w:val="000702D7"/>
    <w:rsid w:val="000703CC"/>
    <w:rsid w:val="00070406"/>
    <w:rsid w:val="00070EA9"/>
    <w:rsid w:val="00070EC0"/>
    <w:rsid w:val="00070EEC"/>
    <w:rsid w:val="0007172A"/>
    <w:rsid w:val="00071D7A"/>
    <w:rsid w:val="00071DB5"/>
    <w:rsid w:val="00071EE0"/>
    <w:rsid w:val="00072BC7"/>
    <w:rsid w:val="000735E9"/>
    <w:rsid w:val="00073ABD"/>
    <w:rsid w:val="00073B7E"/>
    <w:rsid w:val="00073BFD"/>
    <w:rsid w:val="00073EAB"/>
    <w:rsid w:val="000740E4"/>
    <w:rsid w:val="0007447E"/>
    <w:rsid w:val="000744FF"/>
    <w:rsid w:val="00074877"/>
    <w:rsid w:val="000749D3"/>
    <w:rsid w:val="00074EED"/>
    <w:rsid w:val="00075959"/>
    <w:rsid w:val="00075964"/>
    <w:rsid w:val="00075EF4"/>
    <w:rsid w:val="000761F1"/>
    <w:rsid w:val="000762D5"/>
    <w:rsid w:val="00076452"/>
    <w:rsid w:val="0007677C"/>
    <w:rsid w:val="00076790"/>
    <w:rsid w:val="000767B1"/>
    <w:rsid w:val="00077045"/>
    <w:rsid w:val="00077524"/>
    <w:rsid w:val="00077761"/>
    <w:rsid w:val="00077848"/>
    <w:rsid w:val="00077EF3"/>
    <w:rsid w:val="000802D1"/>
    <w:rsid w:val="000802F4"/>
    <w:rsid w:val="000803B5"/>
    <w:rsid w:val="000808F8"/>
    <w:rsid w:val="00080FDE"/>
    <w:rsid w:val="0008108A"/>
    <w:rsid w:val="000810D0"/>
    <w:rsid w:val="000817C7"/>
    <w:rsid w:val="0008196A"/>
    <w:rsid w:val="00081A1C"/>
    <w:rsid w:val="00081C78"/>
    <w:rsid w:val="00081F22"/>
    <w:rsid w:val="00082085"/>
    <w:rsid w:val="00082094"/>
    <w:rsid w:val="0008252C"/>
    <w:rsid w:val="00082738"/>
    <w:rsid w:val="0008314B"/>
    <w:rsid w:val="00083BC9"/>
    <w:rsid w:val="00084173"/>
    <w:rsid w:val="00084252"/>
    <w:rsid w:val="00084855"/>
    <w:rsid w:val="0008496F"/>
    <w:rsid w:val="00084A84"/>
    <w:rsid w:val="00084DE7"/>
    <w:rsid w:val="00084EEA"/>
    <w:rsid w:val="00084FA6"/>
    <w:rsid w:val="0008520D"/>
    <w:rsid w:val="0008535D"/>
    <w:rsid w:val="0008570B"/>
    <w:rsid w:val="00085C1D"/>
    <w:rsid w:val="00085FF5"/>
    <w:rsid w:val="00087282"/>
    <w:rsid w:val="000876E7"/>
    <w:rsid w:val="00087858"/>
    <w:rsid w:val="000879CA"/>
    <w:rsid w:val="000879F9"/>
    <w:rsid w:val="00087D35"/>
    <w:rsid w:val="00087EE5"/>
    <w:rsid w:val="00087FD9"/>
    <w:rsid w:val="00090553"/>
    <w:rsid w:val="00090DC4"/>
    <w:rsid w:val="00091037"/>
    <w:rsid w:val="000914E2"/>
    <w:rsid w:val="00091540"/>
    <w:rsid w:val="000916B0"/>
    <w:rsid w:val="000917A2"/>
    <w:rsid w:val="000919B3"/>
    <w:rsid w:val="00091A71"/>
    <w:rsid w:val="00091EC9"/>
    <w:rsid w:val="00091EE8"/>
    <w:rsid w:val="00091FA4"/>
    <w:rsid w:val="0009209F"/>
    <w:rsid w:val="000921C0"/>
    <w:rsid w:val="0009292B"/>
    <w:rsid w:val="000929B2"/>
    <w:rsid w:val="00092B0A"/>
    <w:rsid w:val="00092DFD"/>
    <w:rsid w:val="00092F4E"/>
    <w:rsid w:val="00092FF0"/>
    <w:rsid w:val="000930C8"/>
    <w:rsid w:val="0009333E"/>
    <w:rsid w:val="000934BC"/>
    <w:rsid w:val="000935DB"/>
    <w:rsid w:val="000935F8"/>
    <w:rsid w:val="00093B43"/>
    <w:rsid w:val="0009406E"/>
    <w:rsid w:val="0009438E"/>
    <w:rsid w:val="000947F1"/>
    <w:rsid w:val="00095287"/>
    <w:rsid w:val="0009533E"/>
    <w:rsid w:val="000953A4"/>
    <w:rsid w:val="000957C1"/>
    <w:rsid w:val="0009583C"/>
    <w:rsid w:val="00095F58"/>
    <w:rsid w:val="000968B4"/>
    <w:rsid w:val="00096D89"/>
    <w:rsid w:val="000971AD"/>
    <w:rsid w:val="000973C8"/>
    <w:rsid w:val="000975AC"/>
    <w:rsid w:val="000979A5"/>
    <w:rsid w:val="00097FAF"/>
    <w:rsid w:val="000A029C"/>
    <w:rsid w:val="000A056F"/>
    <w:rsid w:val="000A06E5"/>
    <w:rsid w:val="000A0B1B"/>
    <w:rsid w:val="000A0CBB"/>
    <w:rsid w:val="000A0F99"/>
    <w:rsid w:val="000A1275"/>
    <w:rsid w:val="000A153A"/>
    <w:rsid w:val="000A166B"/>
    <w:rsid w:val="000A169C"/>
    <w:rsid w:val="000A1975"/>
    <w:rsid w:val="000A1AAB"/>
    <w:rsid w:val="000A1AC8"/>
    <w:rsid w:val="000A1CFD"/>
    <w:rsid w:val="000A1DB0"/>
    <w:rsid w:val="000A239E"/>
    <w:rsid w:val="000A25CB"/>
    <w:rsid w:val="000A2714"/>
    <w:rsid w:val="000A272D"/>
    <w:rsid w:val="000A27A3"/>
    <w:rsid w:val="000A2A24"/>
    <w:rsid w:val="000A2AD8"/>
    <w:rsid w:val="000A35E3"/>
    <w:rsid w:val="000A3A55"/>
    <w:rsid w:val="000A3EA0"/>
    <w:rsid w:val="000A408E"/>
    <w:rsid w:val="000A40E6"/>
    <w:rsid w:val="000A43B4"/>
    <w:rsid w:val="000A4F1A"/>
    <w:rsid w:val="000A54A7"/>
    <w:rsid w:val="000A5788"/>
    <w:rsid w:val="000A5AD5"/>
    <w:rsid w:val="000A5E1A"/>
    <w:rsid w:val="000A5E50"/>
    <w:rsid w:val="000A5EF3"/>
    <w:rsid w:val="000A614D"/>
    <w:rsid w:val="000A61ED"/>
    <w:rsid w:val="000A64FF"/>
    <w:rsid w:val="000A6706"/>
    <w:rsid w:val="000A6EDA"/>
    <w:rsid w:val="000A720A"/>
    <w:rsid w:val="000A73CF"/>
    <w:rsid w:val="000B0296"/>
    <w:rsid w:val="000B02B5"/>
    <w:rsid w:val="000B04B8"/>
    <w:rsid w:val="000B0593"/>
    <w:rsid w:val="000B0618"/>
    <w:rsid w:val="000B0D6F"/>
    <w:rsid w:val="000B111F"/>
    <w:rsid w:val="000B11A2"/>
    <w:rsid w:val="000B12A6"/>
    <w:rsid w:val="000B1759"/>
    <w:rsid w:val="000B1809"/>
    <w:rsid w:val="000B1833"/>
    <w:rsid w:val="000B1D4E"/>
    <w:rsid w:val="000B258F"/>
    <w:rsid w:val="000B259C"/>
    <w:rsid w:val="000B2A23"/>
    <w:rsid w:val="000B318B"/>
    <w:rsid w:val="000B3305"/>
    <w:rsid w:val="000B392A"/>
    <w:rsid w:val="000B3A6C"/>
    <w:rsid w:val="000B43F4"/>
    <w:rsid w:val="000B47E3"/>
    <w:rsid w:val="000B4950"/>
    <w:rsid w:val="000B4E1A"/>
    <w:rsid w:val="000B4FD8"/>
    <w:rsid w:val="000B5BD6"/>
    <w:rsid w:val="000B5CE3"/>
    <w:rsid w:val="000B5D44"/>
    <w:rsid w:val="000B5F4F"/>
    <w:rsid w:val="000B6101"/>
    <w:rsid w:val="000B6973"/>
    <w:rsid w:val="000B6982"/>
    <w:rsid w:val="000B70EA"/>
    <w:rsid w:val="000B71D1"/>
    <w:rsid w:val="000B7727"/>
    <w:rsid w:val="000C01AE"/>
    <w:rsid w:val="000C01D1"/>
    <w:rsid w:val="000C081E"/>
    <w:rsid w:val="000C0D15"/>
    <w:rsid w:val="000C0F70"/>
    <w:rsid w:val="000C10F5"/>
    <w:rsid w:val="000C124D"/>
    <w:rsid w:val="000C136C"/>
    <w:rsid w:val="000C1539"/>
    <w:rsid w:val="000C1604"/>
    <w:rsid w:val="000C1659"/>
    <w:rsid w:val="000C176D"/>
    <w:rsid w:val="000C1811"/>
    <w:rsid w:val="000C18B3"/>
    <w:rsid w:val="000C25EA"/>
    <w:rsid w:val="000C2B33"/>
    <w:rsid w:val="000C313A"/>
    <w:rsid w:val="000C31CF"/>
    <w:rsid w:val="000C3281"/>
    <w:rsid w:val="000C38ED"/>
    <w:rsid w:val="000C3C85"/>
    <w:rsid w:val="000C3D42"/>
    <w:rsid w:val="000C3DCC"/>
    <w:rsid w:val="000C42E0"/>
    <w:rsid w:val="000C45A6"/>
    <w:rsid w:val="000C5F97"/>
    <w:rsid w:val="000C6050"/>
    <w:rsid w:val="000C6223"/>
    <w:rsid w:val="000C6480"/>
    <w:rsid w:val="000C66B1"/>
    <w:rsid w:val="000C66DD"/>
    <w:rsid w:val="000C6A90"/>
    <w:rsid w:val="000C6F44"/>
    <w:rsid w:val="000C6FFE"/>
    <w:rsid w:val="000C70B2"/>
    <w:rsid w:val="000C79BB"/>
    <w:rsid w:val="000C7BFC"/>
    <w:rsid w:val="000C7EB6"/>
    <w:rsid w:val="000C7EEC"/>
    <w:rsid w:val="000C7FD0"/>
    <w:rsid w:val="000D005B"/>
    <w:rsid w:val="000D043C"/>
    <w:rsid w:val="000D0444"/>
    <w:rsid w:val="000D0946"/>
    <w:rsid w:val="000D0AD3"/>
    <w:rsid w:val="000D11EE"/>
    <w:rsid w:val="000D1510"/>
    <w:rsid w:val="000D19AF"/>
    <w:rsid w:val="000D1E05"/>
    <w:rsid w:val="000D1F3D"/>
    <w:rsid w:val="000D1F53"/>
    <w:rsid w:val="000D1F6B"/>
    <w:rsid w:val="000D24FE"/>
    <w:rsid w:val="000D2CF2"/>
    <w:rsid w:val="000D3049"/>
    <w:rsid w:val="000D31F5"/>
    <w:rsid w:val="000D3554"/>
    <w:rsid w:val="000D3576"/>
    <w:rsid w:val="000D3B42"/>
    <w:rsid w:val="000D3BAD"/>
    <w:rsid w:val="000D3BDD"/>
    <w:rsid w:val="000D3BEA"/>
    <w:rsid w:val="000D3F65"/>
    <w:rsid w:val="000D412A"/>
    <w:rsid w:val="000D4B15"/>
    <w:rsid w:val="000D5577"/>
    <w:rsid w:val="000D5607"/>
    <w:rsid w:val="000D610F"/>
    <w:rsid w:val="000D6B0F"/>
    <w:rsid w:val="000D6FB7"/>
    <w:rsid w:val="000D721A"/>
    <w:rsid w:val="000D72CB"/>
    <w:rsid w:val="000D73EA"/>
    <w:rsid w:val="000D756D"/>
    <w:rsid w:val="000D76C0"/>
    <w:rsid w:val="000D79B5"/>
    <w:rsid w:val="000D7B95"/>
    <w:rsid w:val="000D7EA6"/>
    <w:rsid w:val="000E0092"/>
    <w:rsid w:val="000E013A"/>
    <w:rsid w:val="000E038B"/>
    <w:rsid w:val="000E063A"/>
    <w:rsid w:val="000E0DF6"/>
    <w:rsid w:val="000E0F99"/>
    <w:rsid w:val="000E121D"/>
    <w:rsid w:val="000E144B"/>
    <w:rsid w:val="000E172B"/>
    <w:rsid w:val="000E20B5"/>
    <w:rsid w:val="000E21A2"/>
    <w:rsid w:val="000E2CA8"/>
    <w:rsid w:val="000E2E15"/>
    <w:rsid w:val="000E3F55"/>
    <w:rsid w:val="000E42AF"/>
    <w:rsid w:val="000E47C8"/>
    <w:rsid w:val="000E4F27"/>
    <w:rsid w:val="000E5073"/>
    <w:rsid w:val="000E5683"/>
    <w:rsid w:val="000E59A0"/>
    <w:rsid w:val="000E5A17"/>
    <w:rsid w:val="000E6B83"/>
    <w:rsid w:val="000E6C13"/>
    <w:rsid w:val="000E6E88"/>
    <w:rsid w:val="000E7235"/>
    <w:rsid w:val="000E72FC"/>
    <w:rsid w:val="000E7AE2"/>
    <w:rsid w:val="000E7D79"/>
    <w:rsid w:val="000E7EBB"/>
    <w:rsid w:val="000F02DA"/>
    <w:rsid w:val="000F07C7"/>
    <w:rsid w:val="000F09A9"/>
    <w:rsid w:val="000F09D7"/>
    <w:rsid w:val="000F0B36"/>
    <w:rsid w:val="000F0BCE"/>
    <w:rsid w:val="000F0D54"/>
    <w:rsid w:val="000F0F7F"/>
    <w:rsid w:val="000F114D"/>
    <w:rsid w:val="000F11A0"/>
    <w:rsid w:val="000F1371"/>
    <w:rsid w:val="000F1459"/>
    <w:rsid w:val="000F1AC3"/>
    <w:rsid w:val="000F1BB2"/>
    <w:rsid w:val="000F1CB6"/>
    <w:rsid w:val="000F1CD5"/>
    <w:rsid w:val="000F1F9C"/>
    <w:rsid w:val="000F2705"/>
    <w:rsid w:val="000F27FD"/>
    <w:rsid w:val="000F2897"/>
    <w:rsid w:val="000F2BB5"/>
    <w:rsid w:val="000F33EB"/>
    <w:rsid w:val="000F3F04"/>
    <w:rsid w:val="000F479E"/>
    <w:rsid w:val="000F4A3C"/>
    <w:rsid w:val="000F4C73"/>
    <w:rsid w:val="000F526B"/>
    <w:rsid w:val="000F5594"/>
    <w:rsid w:val="000F5D7B"/>
    <w:rsid w:val="000F723F"/>
    <w:rsid w:val="000F75E8"/>
    <w:rsid w:val="000F76EF"/>
    <w:rsid w:val="000F7E95"/>
    <w:rsid w:val="000F7F6E"/>
    <w:rsid w:val="0010050F"/>
    <w:rsid w:val="0010064E"/>
    <w:rsid w:val="00100B0B"/>
    <w:rsid w:val="00100B2E"/>
    <w:rsid w:val="00100BA5"/>
    <w:rsid w:val="00100F95"/>
    <w:rsid w:val="00100FF0"/>
    <w:rsid w:val="001010BD"/>
    <w:rsid w:val="00101110"/>
    <w:rsid w:val="001011CF"/>
    <w:rsid w:val="001011F0"/>
    <w:rsid w:val="00101273"/>
    <w:rsid w:val="00101284"/>
    <w:rsid w:val="0010145B"/>
    <w:rsid w:val="0010199E"/>
    <w:rsid w:val="00101C0A"/>
    <w:rsid w:val="00101EFC"/>
    <w:rsid w:val="00102112"/>
    <w:rsid w:val="00102E64"/>
    <w:rsid w:val="00102FFF"/>
    <w:rsid w:val="00103190"/>
    <w:rsid w:val="001033DA"/>
    <w:rsid w:val="0010362A"/>
    <w:rsid w:val="00103916"/>
    <w:rsid w:val="00103985"/>
    <w:rsid w:val="00103F36"/>
    <w:rsid w:val="0010449B"/>
    <w:rsid w:val="00104A9F"/>
    <w:rsid w:val="00104DF7"/>
    <w:rsid w:val="00105F9C"/>
    <w:rsid w:val="00105FB7"/>
    <w:rsid w:val="001063DB"/>
    <w:rsid w:val="001064D0"/>
    <w:rsid w:val="0010655D"/>
    <w:rsid w:val="001066FF"/>
    <w:rsid w:val="0010678D"/>
    <w:rsid w:val="00106FB1"/>
    <w:rsid w:val="001071E5"/>
    <w:rsid w:val="001071FB"/>
    <w:rsid w:val="00107470"/>
    <w:rsid w:val="001077FB"/>
    <w:rsid w:val="001103B0"/>
    <w:rsid w:val="00110844"/>
    <w:rsid w:val="00111129"/>
    <w:rsid w:val="001112C2"/>
    <w:rsid w:val="001114B4"/>
    <w:rsid w:val="001117D3"/>
    <w:rsid w:val="0011196A"/>
    <w:rsid w:val="00111B1A"/>
    <w:rsid w:val="00111C86"/>
    <w:rsid w:val="00111CBC"/>
    <w:rsid w:val="001123C4"/>
    <w:rsid w:val="00112459"/>
    <w:rsid w:val="001128B0"/>
    <w:rsid w:val="00112AA0"/>
    <w:rsid w:val="00113533"/>
    <w:rsid w:val="0011365F"/>
    <w:rsid w:val="001136BB"/>
    <w:rsid w:val="00113A12"/>
    <w:rsid w:val="00113E91"/>
    <w:rsid w:val="001146B1"/>
    <w:rsid w:val="00114732"/>
    <w:rsid w:val="00114F47"/>
    <w:rsid w:val="00115035"/>
    <w:rsid w:val="0011527C"/>
    <w:rsid w:val="0011535D"/>
    <w:rsid w:val="00115370"/>
    <w:rsid w:val="001155A0"/>
    <w:rsid w:val="001157C9"/>
    <w:rsid w:val="00115831"/>
    <w:rsid w:val="00115A89"/>
    <w:rsid w:val="00115A97"/>
    <w:rsid w:val="00115B79"/>
    <w:rsid w:val="00115C34"/>
    <w:rsid w:val="00115C6B"/>
    <w:rsid w:val="00115DBD"/>
    <w:rsid w:val="0011605A"/>
    <w:rsid w:val="00116528"/>
    <w:rsid w:val="0011659C"/>
    <w:rsid w:val="001165D8"/>
    <w:rsid w:val="00116B41"/>
    <w:rsid w:val="00116C09"/>
    <w:rsid w:val="00117391"/>
    <w:rsid w:val="001178CC"/>
    <w:rsid w:val="001201A6"/>
    <w:rsid w:val="001204F5"/>
    <w:rsid w:val="0012096C"/>
    <w:rsid w:val="00120BBD"/>
    <w:rsid w:val="00120E9A"/>
    <w:rsid w:val="001213C9"/>
    <w:rsid w:val="0012156B"/>
    <w:rsid w:val="00121916"/>
    <w:rsid w:val="00122100"/>
    <w:rsid w:val="0012284C"/>
    <w:rsid w:val="00122B69"/>
    <w:rsid w:val="00122F26"/>
    <w:rsid w:val="00122FD5"/>
    <w:rsid w:val="00122FF8"/>
    <w:rsid w:val="001232FC"/>
    <w:rsid w:val="00123398"/>
    <w:rsid w:val="00123458"/>
    <w:rsid w:val="00123716"/>
    <w:rsid w:val="001239DA"/>
    <w:rsid w:val="00123B34"/>
    <w:rsid w:val="0012473E"/>
    <w:rsid w:val="0012490F"/>
    <w:rsid w:val="00124D93"/>
    <w:rsid w:val="00124DE1"/>
    <w:rsid w:val="00124EAD"/>
    <w:rsid w:val="001250B3"/>
    <w:rsid w:val="00125D81"/>
    <w:rsid w:val="00125DF9"/>
    <w:rsid w:val="00126140"/>
    <w:rsid w:val="001264EE"/>
    <w:rsid w:val="0012664B"/>
    <w:rsid w:val="00126B5D"/>
    <w:rsid w:val="001277A2"/>
    <w:rsid w:val="00127CD1"/>
    <w:rsid w:val="00127D59"/>
    <w:rsid w:val="001302D1"/>
    <w:rsid w:val="00130706"/>
    <w:rsid w:val="001308A5"/>
    <w:rsid w:val="001313CB"/>
    <w:rsid w:val="0013171E"/>
    <w:rsid w:val="00131ADF"/>
    <w:rsid w:val="00132D13"/>
    <w:rsid w:val="00132DCF"/>
    <w:rsid w:val="00132E14"/>
    <w:rsid w:val="00133372"/>
    <w:rsid w:val="00133425"/>
    <w:rsid w:val="00133667"/>
    <w:rsid w:val="001336CD"/>
    <w:rsid w:val="00133A08"/>
    <w:rsid w:val="00133F7E"/>
    <w:rsid w:val="00134606"/>
    <w:rsid w:val="0013467F"/>
    <w:rsid w:val="00135C6F"/>
    <w:rsid w:val="00135DB8"/>
    <w:rsid w:val="00135F8E"/>
    <w:rsid w:val="00136C09"/>
    <w:rsid w:val="00136EC9"/>
    <w:rsid w:val="0013704C"/>
    <w:rsid w:val="00137588"/>
    <w:rsid w:val="00137F11"/>
    <w:rsid w:val="001400A0"/>
    <w:rsid w:val="00140374"/>
    <w:rsid w:val="00140481"/>
    <w:rsid w:val="00140FC3"/>
    <w:rsid w:val="0014115B"/>
    <w:rsid w:val="0014175A"/>
    <w:rsid w:val="00141A31"/>
    <w:rsid w:val="00141A5E"/>
    <w:rsid w:val="00141BBB"/>
    <w:rsid w:val="001423C8"/>
    <w:rsid w:val="00142472"/>
    <w:rsid w:val="00142B3C"/>
    <w:rsid w:val="00142C1F"/>
    <w:rsid w:val="00142D31"/>
    <w:rsid w:val="00142FE2"/>
    <w:rsid w:val="00143224"/>
    <w:rsid w:val="00143665"/>
    <w:rsid w:val="00143848"/>
    <w:rsid w:val="00143940"/>
    <w:rsid w:val="00143A01"/>
    <w:rsid w:val="00143E2A"/>
    <w:rsid w:val="001440E6"/>
    <w:rsid w:val="00144283"/>
    <w:rsid w:val="001443EE"/>
    <w:rsid w:val="00144407"/>
    <w:rsid w:val="001444CC"/>
    <w:rsid w:val="001446DB"/>
    <w:rsid w:val="00144768"/>
    <w:rsid w:val="00144969"/>
    <w:rsid w:val="00144978"/>
    <w:rsid w:val="00144AD2"/>
    <w:rsid w:val="00144AD9"/>
    <w:rsid w:val="00145054"/>
    <w:rsid w:val="001450EC"/>
    <w:rsid w:val="0014528B"/>
    <w:rsid w:val="001452A8"/>
    <w:rsid w:val="00145305"/>
    <w:rsid w:val="001453F0"/>
    <w:rsid w:val="001460CA"/>
    <w:rsid w:val="00146274"/>
    <w:rsid w:val="001462CD"/>
    <w:rsid w:val="001464FD"/>
    <w:rsid w:val="001468A8"/>
    <w:rsid w:val="001474D0"/>
    <w:rsid w:val="00147B36"/>
    <w:rsid w:val="00147B73"/>
    <w:rsid w:val="00147CC4"/>
    <w:rsid w:val="001504D9"/>
    <w:rsid w:val="0015060A"/>
    <w:rsid w:val="001507CD"/>
    <w:rsid w:val="001508B9"/>
    <w:rsid w:val="00151064"/>
    <w:rsid w:val="00151549"/>
    <w:rsid w:val="0015167E"/>
    <w:rsid w:val="00151B55"/>
    <w:rsid w:val="00151B92"/>
    <w:rsid w:val="00151F39"/>
    <w:rsid w:val="001527F6"/>
    <w:rsid w:val="001529BA"/>
    <w:rsid w:val="00152AC3"/>
    <w:rsid w:val="00152E09"/>
    <w:rsid w:val="001530F1"/>
    <w:rsid w:val="0015355A"/>
    <w:rsid w:val="0015376D"/>
    <w:rsid w:val="0015383E"/>
    <w:rsid w:val="001539D8"/>
    <w:rsid w:val="00153B1A"/>
    <w:rsid w:val="00153BC1"/>
    <w:rsid w:val="00153D85"/>
    <w:rsid w:val="00153E95"/>
    <w:rsid w:val="00154669"/>
    <w:rsid w:val="001546D2"/>
    <w:rsid w:val="00154853"/>
    <w:rsid w:val="00154A68"/>
    <w:rsid w:val="00154CE5"/>
    <w:rsid w:val="00154F62"/>
    <w:rsid w:val="00155012"/>
    <w:rsid w:val="00155257"/>
    <w:rsid w:val="00155710"/>
    <w:rsid w:val="00155B8C"/>
    <w:rsid w:val="001560B2"/>
    <w:rsid w:val="0015651A"/>
    <w:rsid w:val="001567B3"/>
    <w:rsid w:val="0015687E"/>
    <w:rsid w:val="00156BC9"/>
    <w:rsid w:val="00157298"/>
    <w:rsid w:val="001576BA"/>
    <w:rsid w:val="00157A2A"/>
    <w:rsid w:val="0016035A"/>
    <w:rsid w:val="001604A9"/>
    <w:rsid w:val="001606BA"/>
    <w:rsid w:val="00160903"/>
    <w:rsid w:val="00160A5E"/>
    <w:rsid w:val="00160C2C"/>
    <w:rsid w:val="00160ED1"/>
    <w:rsid w:val="001610E1"/>
    <w:rsid w:val="00161129"/>
    <w:rsid w:val="001611EC"/>
    <w:rsid w:val="00161A22"/>
    <w:rsid w:val="001623FC"/>
    <w:rsid w:val="00162E6A"/>
    <w:rsid w:val="001636B5"/>
    <w:rsid w:val="001636CE"/>
    <w:rsid w:val="00163A94"/>
    <w:rsid w:val="00163AC5"/>
    <w:rsid w:val="00163AD3"/>
    <w:rsid w:val="0016409C"/>
    <w:rsid w:val="00164196"/>
    <w:rsid w:val="00164A83"/>
    <w:rsid w:val="00164EF9"/>
    <w:rsid w:val="001650A3"/>
    <w:rsid w:val="00165C1B"/>
    <w:rsid w:val="00165EEE"/>
    <w:rsid w:val="00166A5C"/>
    <w:rsid w:val="00166E35"/>
    <w:rsid w:val="00167055"/>
    <w:rsid w:val="00167169"/>
    <w:rsid w:val="0016756C"/>
    <w:rsid w:val="001675A6"/>
    <w:rsid w:val="00167742"/>
    <w:rsid w:val="00167985"/>
    <w:rsid w:val="00167AA7"/>
    <w:rsid w:val="00170589"/>
    <w:rsid w:val="00170E48"/>
    <w:rsid w:val="00172255"/>
    <w:rsid w:val="00172686"/>
    <w:rsid w:val="00172918"/>
    <w:rsid w:val="00172C41"/>
    <w:rsid w:val="001732BE"/>
    <w:rsid w:val="001735DF"/>
    <w:rsid w:val="0017377B"/>
    <w:rsid w:val="0017408E"/>
    <w:rsid w:val="00174962"/>
    <w:rsid w:val="00174AFA"/>
    <w:rsid w:val="00174FEC"/>
    <w:rsid w:val="001750CF"/>
    <w:rsid w:val="001750F4"/>
    <w:rsid w:val="00175880"/>
    <w:rsid w:val="00175CC6"/>
    <w:rsid w:val="00175D6B"/>
    <w:rsid w:val="00175FAB"/>
    <w:rsid w:val="001762EF"/>
    <w:rsid w:val="00176451"/>
    <w:rsid w:val="001764EB"/>
    <w:rsid w:val="0017662E"/>
    <w:rsid w:val="001766C0"/>
    <w:rsid w:val="001767DF"/>
    <w:rsid w:val="00176A89"/>
    <w:rsid w:val="00176D51"/>
    <w:rsid w:val="00176FDB"/>
    <w:rsid w:val="00177123"/>
    <w:rsid w:val="001771DD"/>
    <w:rsid w:val="00177544"/>
    <w:rsid w:val="00177961"/>
    <w:rsid w:val="00177A2B"/>
    <w:rsid w:val="00177A4B"/>
    <w:rsid w:val="00177C31"/>
    <w:rsid w:val="00180020"/>
    <w:rsid w:val="001808FF"/>
    <w:rsid w:val="00181357"/>
    <w:rsid w:val="00181BED"/>
    <w:rsid w:val="00181F6A"/>
    <w:rsid w:val="001820AA"/>
    <w:rsid w:val="00182131"/>
    <w:rsid w:val="001821AA"/>
    <w:rsid w:val="00182B69"/>
    <w:rsid w:val="00182BD2"/>
    <w:rsid w:val="00182E66"/>
    <w:rsid w:val="0018351A"/>
    <w:rsid w:val="00183716"/>
    <w:rsid w:val="0018374C"/>
    <w:rsid w:val="00183CAB"/>
    <w:rsid w:val="00183D07"/>
    <w:rsid w:val="00183D12"/>
    <w:rsid w:val="00183DD9"/>
    <w:rsid w:val="0018433C"/>
    <w:rsid w:val="001844C8"/>
    <w:rsid w:val="00184618"/>
    <w:rsid w:val="00184ED1"/>
    <w:rsid w:val="00184F9A"/>
    <w:rsid w:val="00185362"/>
    <w:rsid w:val="0018596A"/>
    <w:rsid w:val="00185CB0"/>
    <w:rsid w:val="00185F0B"/>
    <w:rsid w:val="00186130"/>
    <w:rsid w:val="001861F3"/>
    <w:rsid w:val="00186233"/>
    <w:rsid w:val="001865B5"/>
    <w:rsid w:val="00187A6B"/>
    <w:rsid w:val="00187D6E"/>
    <w:rsid w:val="00187E9F"/>
    <w:rsid w:val="00190057"/>
    <w:rsid w:val="001900FA"/>
    <w:rsid w:val="00190377"/>
    <w:rsid w:val="001904BD"/>
    <w:rsid w:val="001906B6"/>
    <w:rsid w:val="0019071F"/>
    <w:rsid w:val="00190805"/>
    <w:rsid w:val="00190CF2"/>
    <w:rsid w:val="001910FF"/>
    <w:rsid w:val="001912DE"/>
    <w:rsid w:val="0019135E"/>
    <w:rsid w:val="0019140C"/>
    <w:rsid w:val="00191974"/>
    <w:rsid w:val="00192055"/>
    <w:rsid w:val="001924E6"/>
    <w:rsid w:val="00192CE5"/>
    <w:rsid w:val="00192D1D"/>
    <w:rsid w:val="00192DF9"/>
    <w:rsid w:val="00193318"/>
    <w:rsid w:val="0019339F"/>
    <w:rsid w:val="00193515"/>
    <w:rsid w:val="00193DC7"/>
    <w:rsid w:val="00193ED2"/>
    <w:rsid w:val="00194043"/>
    <w:rsid w:val="00194180"/>
    <w:rsid w:val="001941A1"/>
    <w:rsid w:val="00194392"/>
    <w:rsid w:val="00194817"/>
    <w:rsid w:val="0019484D"/>
    <w:rsid w:val="0019499F"/>
    <w:rsid w:val="00194CEC"/>
    <w:rsid w:val="001954A5"/>
    <w:rsid w:val="0019562F"/>
    <w:rsid w:val="0019568D"/>
    <w:rsid w:val="00195B26"/>
    <w:rsid w:val="00196057"/>
    <w:rsid w:val="0019653F"/>
    <w:rsid w:val="0019671A"/>
    <w:rsid w:val="00196A33"/>
    <w:rsid w:val="00196E6A"/>
    <w:rsid w:val="00196F1E"/>
    <w:rsid w:val="00197511"/>
    <w:rsid w:val="00197683"/>
    <w:rsid w:val="001978B6"/>
    <w:rsid w:val="00197A7A"/>
    <w:rsid w:val="001A0245"/>
    <w:rsid w:val="001A04AA"/>
    <w:rsid w:val="001A059C"/>
    <w:rsid w:val="001A0D38"/>
    <w:rsid w:val="001A0EA2"/>
    <w:rsid w:val="001A1244"/>
    <w:rsid w:val="001A1288"/>
    <w:rsid w:val="001A1525"/>
    <w:rsid w:val="001A15DD"/>
    <w:rsid w:val="001A1BA3"/>
    <w:rsid w:val="001A1D69"/>
    <w:rsid w:val="001A1E88"/>
    <w:rsid w:val="001A2112"/>
    <w:rsid w:val="001A2AB1"/>
    <w:rsid w:val="001A2CA9"/>
    <w:rsid w:val="001A2EF4"/>
    <w:rsid w:val="001A30D0"/>
    <w:rsid w:val="001A367E"/>
    <w:rsid w:val="001A3C3B"/>
    <w:rsid w:val="001A3F3E"/>
    <w:rsid w:val="001A423A"/>
    <w:rsid w:val="001A452F"/>
    <w:rsid w:val="001A4ADD"/>
    <w:rsid w:val="001A4C98"/>
    <w:rsid w:val="001A4C9D"/>
    <w:rsid w:val="001A54E5"/>
    <w:rsid w:val="001A570A"/>
    <w:rsid w:val="001A5BD1"/>
    <w:rsid w:val="001A6119"/>
    <w:rsid w:val="001A6188"/>
    <w:rsid w:val="001A6642"/>
    <w:rsid w:val="001A67E6"/>
    <w:rsid w:val="001A685D"/>
    <w:rsid w:val="001A6ADA"/>
    <w:rsid w:val="001A700A"/>
    <w:rsid w:val="001A7444"/>
    <w:rsid w:val="001A74A5"/>
    <w:rsid w:val="001A7E48"/>
    <w:rsid w:val="001B05D3"/>
    <w:rsid w:val="001B070E"/>
    <w:rsid w:val="001B09C5"/>
    <w:rsid w:val="001B0B3B"/>
    <w:rsid w:val="001B0C63"/>
    <w:rsid w:val="001B11A4"/>
    <w:rsid w:val="001B12D8"/>
    <w:rsid w:val="001B13C0"/>
    <w:rsid w:val="001B1402"/>
    <w:rsid w:val="001B1BD7"/>
    <w:rsid w:val="001B25F8"/>
    <w:rsid w:val="001B2B3B"/>
    <w:rsid w:val="001B2C06"/>
    <w:rsid w:val="001B2E9E"/>
    <w:rsid w:val="001B3065"/>
    <w:rsid w:val="001B333F"/>
    <w:rsid w:val="001B34B8"/>
    <w:rsid w:val="001B35F2"/>
    <w:rsid w:val="001B377C"/>
    <w:rsid w:val="001B4228"/>
    <w:rsid w:val="001B4296"/>
    <w:rsid w:val="001B44A2"/>
    <w:rsid w:val="001B47B0"/>
    <w:rsid w:val="001B47CE"/>
    <w:rsid w:val="001B4AA9"/>
    <w:rsid w:val="001B4D27"/>
    <w:rsid w:val="001B4D53"/>
    <w:rsid w:val="001B4EC8"/>
    <w:rsid w:val="001B5585"/>
    <w:rsid w:val="001B5730"/>
    <w:rsid w:val="001B5AEF"/>
    <w:rsid w:val="001B5B0F"/>
    <w:rsid w:val="001B636E"/>
    <w:rsid w:val="001B6384"/>
    <w:rsid w:val="001B6641"/>
    <w:rsid w:val="001B67C8"/>
    <w:rsid w:val="001B7365"/>
    <w:rsid w:val="001B7AAF"/>
    <w:rsid w:val="001B7D65"/>
    <w:rsid w:val="001C0019"/>
    <w:rsid w:val="001C06BC"/>
    <w:rsid w:val="001C094F"/>
    <w:rsid w:val="001C09EC"/>
    <w:rsid w:val="001C1260"/>
    <w:rsid w:val="001C131D"/>
    <w:rsid w:val="001C154A"/>
    <w:rsid w:val="001C1644"/>
    <w:rsid w:val="001C1693"/>
    <w:rsid w:val="001C16D4"/>
    <w:rsid w:val="001C18A9"/>
    <w:rsid w:val="001C19A6"/>
    <w:rsid w:val="001C1AA8"/>
    <w:rsid w:val="001C1D91"/>
    <w:rsid w:val="001C1F6E"/>
    <w:rsid w:val="001C203E"/>
    <w:rsid w:val="001C21DB"/>
    <w:rsid w:val="001C24B3"/>
    <w:rsid w:val="001C2ACD"/>
    <w:rsid w:val="001C2FE5"/>
    <w:rsid w:val="001C3324"/>
    <w:rsid w:val="001C37C2"/>
    <w:rsid w:val="001C38C6"/>
    <w:rsid w:val="001C38FA"/>
    <w:rsid w:val="001C3918"/>
    <w:rsid w:val="001C3BB2"/>
    <w:rsid w:val="001C41A4"/>
    <w:rsid w:val="001C4D7E"/>
    <w:rsid w:val="001C51B2"/>
    <w:rsid w:val="001C590C"/>
    <w:rsid w:val="001C5AA2"/>
    <w:rsid w:val="001C5CFD"/>
    <w:rsid w:val="001C6287"/>
    <w:rsid w:val="001C6424"/>
    <w:rsid w:val="001C656F"/>
    <w:rsid w:val="001C670A"/>
    <w:rsid w:val="001C69EB"/>
    <w:rsid w:val="001C6C67"/>
    <w:rsid w:val="001C6D00"/>
    <w:rsid w:val="001C6EAC"/>
    <w:rsid w:val="001C72AE"/>
    <w:rsid w:val="001C763C"/>
    <w:rsid w:val="001C7B7A"/>
    <w:rsid w:val="001C7D8E"/>
    <w:rsid w:val="001C7F9F"/>
    <w:rsid w:val="001D0398"/>
    <w:rsid w:val="001D08F1"/>
    <w:rsid w:val="001D0CFB"/>
    <w:rsid w:val="001D0DA7"/>
    <w:rsid w:val="001D0F1E"/>
    <w:rsid w:val="001D13E7"/>
    <w:rsid w:val="001D265E"/>
    <w:rsid w:val="001D3090"/>
    <w:rsid w:val="001D3597"/>
    <w:rsid w:val="001D381D"/>
    <w:rsid w:val="001D384F"/>
    <w:rsid w:val="001D3CE2"/>
    <w:rsid w:val="001D41C3"/>
    <w:rsid w:val="001D41FC"/>
    <w:rsid w:val="001D43FD"/>
    <w:rsid w:val="001D486F"/>
    <w:rsid w:val="001D5C05"/>
    <w:rsid w:val="001D5D64"/>
    <w:rsid w:val="001D642F"/>
    <w:rsid w:val="001D6E10"/>
    <w:rsid w:val="001D6EF2"/>
    <w:rsid w:val="001D70D6"/>
    <w:rsid w:val="001D70FD"/>
    <w:rsid w:val="001D71D1"/>
    <w:rsid w:val="001D73E1"/>
    <w:rsid w:val="001D7447"/>
    <w:rsid w:val="001D7686"/>
    <w:rsid w:val="001D7B42"/>
    <w:rsid w:val="001D7B88"/>
    <w:rsid w:val="001D7CA2"/>
    <w:rsid w:val="001D7CE7"/>
    <w:rsid w:val="001E0239"/>
    <w:rsid w:val="001E056B"/>
    <w:rsid w:val="001E0794"/>
    <w:rsid w:val="001E0B06"/>
    <w:rsid w:val="001E0B33"/>
    <w:rsid w:val="001E167A"/>
    <w:rsid w:val="001E1680"/>
    <w:rsid w:val="001E16C6"/>
    <w:rsid w:val="001E1813"/>
    <w:rsid w:val="001E1907"/>
    <w:rsid w:val="001E1CE5"/>
    <w:rsid w:val="001E2145"/>
    <w:rsid w:val="001E21F2"/>
    <w:rsid w:val="001E227D"/>
    <w:rsid w:val="001E2478"/>
    <w:rsid w:val="001E2492"/>
    <w:rsid w:val="001E24EF"/>
    <w:rsid w:val="001E2942"/>
    <w:rsid w:val="001E2E4A"/>
    <w:rsid w:val="001E317C"/>
    <w:rsid w:val="001E3236"/>
    <w:rsid w:val="001E3A33"/>
    <w:rsid w:val="001E3AA1"/>
    <w:rsid w:val="001E3D77"/>
    <w:rsid w:val="001E4070"/>
    <w:rsid w:val="001E46F3"/>
    <w:rsid w:val="001E4810"/>
    <w:rsid w:val="001E4A8F"/>
    <w:rsid w:val="001E56A6"/>
    <w:rsid w:val="001E573D"/>
    <w:rsid w:val="001E58FD"/>
    <w:rsid w:val="001E5C4A"/>
    <w:rsid w:val="001E6192"/>
    <w:rsid w:val="001E63A3"/>
    <w:rsid w:val="001E6BD2"/>
    <w:rsid w:val="001E71E3"/>
    <w:rsid w:val="001E7797"/>
    <w:rsid w:val="001E77F1"/>
    <w:rsid w:val="001E79DB"/>
    <w:rsid w:val="001E7C66"/>
    <w:rsid w:val="001F00A2"/>
    <w:rsid w:val="001F01FF"/>
    <w:rsid w:val="001F0610"/>
    <w:rsid w:val="001F096D"/>
    <w:rsid w:val="001F09CA"/>
    <w:rsid w:val="001F0B9D"/>
    <w:rsid w:val="001F0ED5"/>
    <w:rsid w:val="001F158E"/>
    <w:rsid w:val="001F170F"/>
    <w:rsid w:val="001F1D14"/>
    <w:rsid w:val="001F1DB1"/>
    <w:rsid w:val="001F1F14"/>
    <w:rsid w:val="001F1FDE"/>
    <w:rsid w:val="001F249E"/>
    <w:rsid w:val="001F3216"/>
    <w:rsid w:val="001F3368"/>
    <w:rsid w:val="001F39EE"/>
    <w:rsid w:val="001F3BCE"/>
    <w:rsid w:val="001F3FB5"/>
    <w:rsid w:val="001F417C"/>
    <w:rsid w:val="001F44BC"/>
    <w:rsid w:val="001F45E4"/>
    <w:rsid w:val="001F46CB"/>
    <w:rsid w:val="001F4A70"/>
    <w:rsid w:val="001F5E56"/>
    <w:rsid w:val="001F5E95"/>
    <w:rsid w:val="001F62FC"/>
    <w:rsid w:val="001F6318"/>
    <w:rsid w:val="001F66BB"/>
    <w:rsid w:val="001F6970"/>
    <w:rsid w:val="001F6E02"/>
    <w:rsid w:val="001F7392"/>
    <w:rsid w:val="001F764D"/>
    <w:rsid w:val="001F7933"/>
    <w:rsid w:val="001F7A56"/>
    <w:rsid w:val="001F7AD9"/>
    <w:rsid w:val="001F7B79"/>
    <w:rsid w:val="001F7E4F"/>
    <w:rsid w:val="00200D7F"/>
    <w:rsid w:val="00200EBE"/>
    <w:rsid w:val="00200F17"/>
    <w:rsid w:val="002011F3"/>
    <w:rsid w:val="002014B2"/>
    <w:rsid w:val="00201517"/>
    <w:rsid w:val="002018E7"/>
    <w:rsid w:val="00201E8B"/>
    <w:rsid w:val="00202D0B"/>
    <w:rsid w:val="0020330B"/>
    <w:rsid w:val="00203443"/>
    <w:rsid w:val="00203749"/>
    <w:rsid w:val="00203A1F"/>
    <w:rsid w:val="0020464D"/>
    <w:rsid w:val="00204779"/>
    <w:rsid w:val="00204956"/>
    <w:rsid w:val="00204D94"/>
    <w:rsid w:val="00204DC8"/>
    <w:rsid w:val="00204E77"/>
    <w:rsid w:val="00204F48"/>
    <w:rsid w:val="00204F5D"/>
    <w:rsid w:val="0020537F"/>
    <w:rsid w:val="00205776"/>
    <w:rsid w:val="00205956"/>
    <w:rsid w:val="00205A70"/>
    <w:rsid w:val="00205D06"/>
    <w:rsid w:val="00206092"/>
    <w:rsid w:val="00206769"/>
    <w:rsid w:val="00206CD8"/>
    <w:rsid w:val="0020746A"/>
    <w:rsid w:val="00207A44"/>
    <w:rsid w:val="00207CCB"/>
    <w:rsid w:val="00210291"/>
    <w:rsid w:val="00210295"/>
    <w:rsid w:val="002105A4"/>
    <w:rsid w:val="002105DA"/>
    <w:rsid w:val="002109E9"/>
    <w:rsid w:val="00210C4B"/>
    <w:rsid w:val="00211051"/>
    <w:rsid w:val="002114A0"/>
    <w:rsid w:val="002114C9"/>
    <w:rsid w:val="002115A9"/>
    <w:rsid w:val="002116C9"/>
    <w:rsid w:val="00211A4A"/>
    <w:rsid w:val="00211AE1"/>
    <w:rsid w:val="00211DFA"/>
    <w:rsid w:val="00211E7D"/>
    <w:rsid w:val="00211EDC"/>
    <w:rsid w:val="0021211D"/>
    <w:rsid w:val="0021225C"/>
    <w:rsid w:val="00212941"/>
    <w:rsid w:val="00212953"/>
    <w:rsid w:val="00212BA4"/>
    <w:rsid w:val="00212E35"/>
    <w:rsid w:val="0021313C"/>
    <w:rsid w:val="0021338B"/>
    <w:rsid w:val="002133AC"/>
    <w:rsid w:val="00213922"/>
    <w:rsid w:val="00214B53"/>
    <w:rsid w:val="0021509A"/>
    <w:rsid w:val="0021509F"/>
    <w:rsid w:val="002155EF"/>
    <w:rsid w:val="0021594F"/>
    <w:rsid w:val="00215BD0"/>
    <w:rsid w:val="00215C76"/>
    <w:rsid w:val="00215EB8"/>
    <w:rsid w:val="002161BA"/>
    <w:rsid w:val="002161D6"/>
    <w:rsid w:val="00216DD0"/>
    <w:rsid w:val="00216F63"/>
    <w:rsid w:val="00217A50"/>
    <w:rsid w:val="00217F1C"/>
    <w:rsid w:val="002209B6"/>
    <w:rsid w:val="00221228"/>
    <w:rsid w:val="00221746"/>
    <w:rsid w:val="00221D56"/>
    <w:rsid w:val="00221EA5"/>
    <w:rsid w:val="002220C4"/>
    <w:rsid w:val="00222501"/>
    <w:rsid w:val="00222530"/>
    <w:rsid w:val="002226CC"/>
    <w:rsid w:val="0022287A"/>
    <w:rsid w:val="00222B0B"/>
    <w:rsid w:val="00222B48"/>
    <w:rsid w:val="00222DDD"/>
    <w:rsid w:val="00223086"/>
    <w:rsid w:val="00223292"/>
    <w:rsid w:val="002232F0"/>
    <w:rsid w:val="002234A4"/>
    <w:rsid w:val="00223505"/>
    <w:rsid w:val="00223F09"/>
    <w:rsid w:val="00224340"/>
    <w:rsid w:val="002246DE"/>
    <w:rsid w:val="002247D2"/>
    <w:rsid w:val="00224999"/>
    <w:rsid w:val="00224D55"/>
    <w:rsid w:val="00225296"/>
    <w:rsid w:val="00225544"/>
    <w:rsid w:val="002255FF"/>
    <w:rsid w:val="00225664"/>
    <w:rsid w:val="002256C0"/>
    <w:rsid w:val="00225EA2"/>
    <w:rsid w:val="00225F69"/>
    <w:rsid w:val="0022606F"/>
    <w:rsid w:val="0022644B"/>
    <w:rsid w:val="00226609"/>
    <w:rsid w:val="00226778"/>
    <w:rsid w:val="0022687E"/>
    <w:rsid w:val="00226A08"/>
    <w:rsid w:val="00226ABC"/>
    <w:rsid w:val="00226F14"/>
    <w:rsid w:val="002275EE"/>
    <w:rsid w:val="00227FE7"/>
    <w:rsid w:val="00230A1B"/>
    <w:rsid w:val="00230E6A"/>
    <w:rsid w:val="002310CF"/>
    <w:rsid w:val="0023147D"/>
    <w:rsid w:val="00231919"/>
    <w:rsid w:val="00231FD4"/>
    <w:rsid w:val="002325EC"/>
    <w:rsid w:val="002327E2"/>
    <w:rsid w:val="002328B3"/>
    <w:rsid w:val="002328D2"/>
    <w:rsid w:val="002329E9"/>
    <w:rsid w:val="002337DD"/>
    <w:rsid w:val="00233CF5"/>
    <w:rsid w:val="00233E90"/>
    <w:rsid w:val="002342CD"/>
    <w:rsid w:val="002345D2"/>
    <w:rsid w:val="0023479A"/>
    <w:rsid w:val="00234809"/>
    <w:rsid w:val="00235115"/>
    <w:rsid w:val="002358AE"/>
    <w:rsid w:val="002359BF"/>
    <w:rsid w:val="00235B50"/>
    <w:rsid w:val="00235CE7"/>
    <w:rsid w:val="00235E62"/>
    <w:rsid w:val="002362D0"/>
    <w:rsid w:val="00236695"/>
    <w:rsid w:val="00237680"/>
    <w:rsid w:val="002400DB"/>
    <w:rsid w:val="0024068D"/>
    <w:rsid w:val="00240895"/>
    <w:rsid w:val="00240DFB"/>
    <w:rsid w:val="00240F99"/>
    <w:rsid w:val="0024135E"/>
    <w:rsid w:val="0024145F"/>
    <w:rsid w:val="0024146E"/>
    <w:rsid w:val="0024156A"/>
    <w:rsid w:val="002419C9"/>
    <w:rsid w:val="00241CD0"/>
    <w:rsid w:val="002425B5"/>
    <w:rsid w:val="00242737"/>
    <w:rsid w:val="00242986"/>
    <w:rsid w:val="002429F7"/>
    <w:rsid w:val="00242B06"/>
    <w:rsid w:val="0024385E"/>
    <w:rsid w:val="00243910"/>
    <w:rsid w:val="00243C32"/>
    <w:rsid w:val="00243F62"/>
    <w:rsid w:val="00244421"/>
    <w:rsid w:val="00244DCF"/>
    <w:rsid w:val="00244E4E"/>
    <w:rsid w:val="00245313"/>
    <w:rsid w:val="0024571C"/>
    <w:rsid w:val="0024598D"/>
    <w:rsid w:val="00245A2F"/>
    <w:rsid w:val="00245ACD"/>
    <w:rsid w:val="00245AD0"/>
    <w:rsid w:val="00245DE8"/>
    <w:rsid w:val="00245E0C"/>
    <w:rsid w:val="00245FE4"/>
    <w:rsid w:val="00246041"/>
    <w:rsid w:val="00246092"/>
    <w:rsid w:val="002460CB"/>
    <w:rsid w:val="00246132"/>
    <w:rsid w:val="0024618B"/>
    <w:rsid w:val="00246297"/>
    <w:rsid w:val="0024642D"/>
    <w:rsid w:val="0024656C"/>
    <w:rsid w:val="002468A9"/>
    <w:rsid w:val="00246E02"/>
    <w:rsid w:val="00247061"/>
    <w:rsid w:val="0024783F"/>
    <w:rsid w:val="00250271"/>
    <w:rsid w:val="002506A7"/>
    <w:rsid w:val="00250C34"/>
    <w:rsid w:val="00250C5F"/>
    <w:rsid w:val="00250D98"/>
    <w:rsid w:val="002513AA"/>
    <w:rsid w:val="00251568"/>
    <w:rsid w:val="00251783"/>
    <w:rsid w:val="00251935"/>
    <w:rsid w:val="0025243C"/>
    <w:rsid w:val="00253089"/>
    <w:rsid w:val="0025331F"/>
    <w:rsid w:val="0025335E"/>
    <w:rsid w:val="00253833"/>
    <w:rsid w:val="002540DE"/>
    <w:rsid w:val="00254FF3"/>
    <w:rsid w:val="0025533C"/>
    <w:rsid w:val="00255358"/>
    <w:rsid w:val="00255385"/>
    <w:rsid w:val="0025539A"/>
    <w:rsid w:val="00255465"/>
    <w:rsid w:val="00255A82"/>
    <w:rsid w:val="002566D8"/>
    <w:rsid w:val="00256959"/>
    <w:rsid w:val="00256AD1"/>
    <w:rsid w:val="00256BFF"/>
    <w:rsid w:val="00256ED7"/>
    <w:rsid w:val="0025704B"/>
    <w:rsid w:val="00257408"/>
    <w:rsid w:val="00257727"/>
    <w:rsid w:val="002600D1"/>
    <w:rsid w:val="00260162"/>
    <w:rsid w:val="0026100E"/>
    <w:rsid w:val="0026105D"/>
    <w:rsid w:val="00261612"/>
    <w:rsid w:val="00261BB0"/>
    <w:rsid w:val="00261C88"/>
    <w:rsid w:val="00261E9D"/>
    <w:rsid w:val="002620DC"/>
    <w:rsid w:val="0026238F"/>
    <w:rsid w:val="00262780"/>
    <w:rsid w:val="00263349"/>
    <w:rsid w:val="002636DA"/>
    <w:rsid w:val="0026411A"/>
    <w:rsid w:val="002643F6"/>
    <w:rsid w:val="002647F0"/>
    <w:rsid w:val="00264892"/>
    <w:rsid w:val="002649A5"/>
    <w:rsid w:val="002649FD"/>
    <w:rsid w:val="00264BF2"/>
    <w:rsid w:val="00264CA4"/>
    <w:rsid w:val="00265472"/>
    <w:rsid w:val="00265563"/>
    <w:rsid w:val="002656D1"/>
    <w:rsid w:val="00265964"/>
    <w:rsid w:val="00265A3C"/>
    <w:rsid w:val="00265C7A"/>
    <w:rsid w:val="00265FB9"/>
    <w:rsid w:val="00266456"/>
    <w:rsid w:val="00266463"/>
    <w:rsid w:val="002668AF"/>
    <w:rsid w:val="00266C12"/>
    <w:rsid w:val="00266C26"/>
    <w:rsid w:val="00266C4D"/>
    <w:rsid w:val="00266F81"/>
    <w:rsid w:val="00267201"/>
    <w:rsid w:val="00267324"/>
    <w:rsid w:val="002673E0"/>
    <w:rsid w:val="00267438"/>
    <w:rsid w:val="0026748C"/>
    <w:rsid w:val="00267A57"/>
    <w:rsid w:val="00270147"/>
    <w:rsid w:val="00270887"/>
    <w:rsid w:val="00270CD5"/>
    <w:rsid w:val="00270E06"/>
    <w:rsid w:val="002716B5"/>
    <w:rsid w:val="00271900"/>
    <w:rsid w:val="00271A75"/>
    <w:rsid w:val="002720E9"/>
    <w:rsid w:val="00272381"/>
    <w:rsid w:val="00272552"/>
    <w:rsid w:val="00272772"/>
    <w:rsid w:val="00272D64"/>
    <w:rsid w:val="002731FE"/>
    <w:rsid w:val="002734DE"/>
    <w:rsid w:val="00273960"/>
    <w:rsid w:val="00273C57"/>
    <w:rsid w:val="00273DD2"/>
    <w:rsid w:val="00274060"/>
    <w:rsid w:val="0027447F"/>
    <w:rsid w:val="00274523"/>
    <w:rsid w:val="00274B63"/>
    <w:rsid w:val="00274D1E"/>
    <w:rsid w:val="00275011"/>
    <w:rsid w:val="00275764"/>
    <w:rsid w:val="002758D9"/>
    <w:rsid w:val="002759E2"/>
    <w:rsid w:val="00275D03"/>
    <w:rsid w:val="00276482"/>
    <w:rsid w:val="002764AC"/>
    <w:rsid w:val="00276618"/>
    <w:rsid w:val="002768A2"/>
    <w:rsid w:val="002768CA"/>
    <w:rsid w:val="00276D73"/>
    <w:rsid w:val="002773D9"/>
    <w:rsid w:val="0027764C"/>
    <w:rsid w:val="00277A05"/>
    <w:rsid w:val="00277B63"/>
    <w:rsid w:val="002802DA"/>
    <w:rsid w:val="00280362"/>
    <w:rsid w:val="002806CC"/>
    <w:rsid w:val="002808E5"/>
    <w:rsid w:val="00280B01"/>
    <w:rsid w:val="00281D8D"/>
    <w:rsid w:val="00281FB8"/>
    <w:rsid w:val="00282176"/>
    <w:rsid w:val="002826C4"/>
    <w:rsid w:val="002827C9"/>
    <w:rsid w:val="00282A4A"/>
    <w:rsid w:val="00282B39"/>
    <w:rsid w:val="00282BB0"/>
    <w:rsid w:val="00283014"/>
    <w:rsid w:val="00283131"/>
    <w:rsid w:val="00283374"/>
    <w:rsid w:val="002838DD"/>
    <w:rsid w:val="002839CB"/>
    <w:rsid w:val="002839F3"/>
    <w:rsid w:val="0028402C"/>
    <w:rsid w:val="00285117"/>
    <w:rsid w:val="00285356"/>
    <w:rsid w:val="00285837"/>
    <w:rsid w:val="002858F1"/>
    <w:rsid w:val="00285B6A"/>
    <w:rsid w:val="00285DF5"/>
    <w:rsid w:val="00286406"/>
    <w:rsid w:val="00286D0C"/>
    <w:rsid w:val="00287078"/>
    <w:rsid w:val="002870F6"/>
    <w:rsid w:val="00287209"/>
    <w:rsid w:val="00287737"/>
    <w:rsid w:val="0028799B"/>
    <w:rsid w:val="00287A76"/>
    <w:rsid w:val="00287C40"/>
    <w:rsid w:val="00287DFE"/>
    <w:rsid w:val="00287E94"/>
    <w:rsid w:val="00287FAC"/>
    <w:rsid w:val="0029009C"/>
    <w:rsid w:val="00290405"/>
    <w:rsid w:val="00290429"/>
    <w:rsid w:val="002907BB"/>
    <w:rsid w:val="00290E43"/>
    <w:rsid w:val="00290FED"/>
    <w:rsid w:val="002914D1"/>
    <w:rsid w:val="002920B4"/>
    <w:rsid w:val="002920E4"/>
    <w:rsid w:val="00292238"/>
    <w:rsid w:val="00292381"/>
    <w:rsid w:val="002923CE"/>
    <w:rsid w:val="00292454"/>
    <w:rsid w:val="002928D4"/>
    <w:rsid w:val="00292A8D"/>
    <w:rsid w:val="00292AA4"/>
    <w:rsid w:val="00292D8A"/>
    <w:rsid w:val="00292E0C"/>
    <w:rsid w:val="0029359C"/>
    <w:rsid w:val="002948FE"/>
    <w:rsid w:val="00294CF0"/>
    <w:rsid w:val="00294EBE"/>
    <w:rsid w:val="00294EBF"/>
    <w:rsid w:val="002953F5"/>
    <w:rsid w:val="0029563A"/>
    <w:rsid w:val="00295707"/>
    <w:rsid w:val="002959D1"/>
    <w:rsid w:val="00295A3E"/>
    <w:rsid w:val="00295C87"/>
    <w:rsid w:val="0029617D"/>
    <w:rsid w:val="0029703E"/>
    <w:rsid w:val="0029713B"/>
    <w:rsid w:val="002972D1"/>
    <w:rsid w:val="00297A2B"/>
    <w:rsid w:val="00297A34"/>
    <w:rsid w:val="002A0161"/>
    <w:rsid w:val="002A024E"/>
    <w:rsid w:val="002A03CD"/>
    <w:rsid w:val="002A03D5"/>
    <w:rsid w:val="002A04C5"/>
    <w:rsid w:val="002A06B2"/>
    <w:rsid w:val="002A0940"/>
    <w:rsid w:val="002A0C89"/>
    <w:rsid w:val="002A0E00"/>
    <w:rsid w:val="002A16D9"/>
    <w:rsid w:val="002A1A06"/>
    <w:rsid w:val="002A1A24"/>
    <w:rsid w:val="002A2520"/>
    <w:rsid w:val="002A25DF"/>
    <w:rsid w:val="002A2A45"/>
    <w:rsid w:val="002A2A65"/>
    <w:rsid w:val="002A2BEB"/>
    <w:rsid w:val="002A3361"/>
    <w:rsid w:val="002A3760"/>
    <w:rsid w:val="002A481A"/>
    <w:rsid w:val="002A48FA"/>
    <w:rsid w:val="002A492C"/>
    <w:rsid w:val="002A58EF"/>
    <w:rsid w:val="002A5908"/>
    <w:rsid w:val="002A5970"/>
    <w:rsid w:val="002A5A63"/>
    <w:rsid w:val="002A5DAA"/>
    <w:rsid w:val="002A5E75"/>
    <w:rsid w:val="002A5E9F"/>
    <w:rsid w:val="002A6C75"/>
    <w:rsid w:val="002A6D80"/>
    <w:rsid w:val="002A7003"/>
    <w:rsid w:val="002A75A0"/>
    <w:rsid w:val="002A790D"/>
    <w:rsid w:val="002A7E50"/>
    <w:rsid w:val="002A7FCC"/>
    <w:rsid w:val="002B03A3"/>
    <w:rsid w:val="002B07B1"/>
    <w:rsid w:val="002B0B05"/>
    <w:rsid w:val="002B1281"/>
    <w:rsid w:val="002B1CBC"/>
    <w:rsid w:val="002B1CE9"/>
    <w:rsid w:val="002B2003"/>
    <w:rsid w:val="002B2185"/>
    <w:rsid w:val="002B2303"/>
    <w:rsid w:val="002B2753"/>
    <w:rsid w:val="002B2ABD"/>
    <w:rsid w:val="002B36C7"/>
    <w:rsid w:val="002B37A1"/>
    <w:rsid w:val="002B3862"/>
    <w:rsid w:val="002B3A8B"/>
    <w:rsid w:val="002B40C8"/>
    <w:rsid w:val="002B417C"/>
    <w:rsid w:val="002B43B3"/>
    <w:rsid w:val="002B43CB"/>
    <w:rsid w:val="002B4DB3"/>
    <w:rsid w:val="002B5140"/>
    <w:rsid w:val="002B5227"/>
    <w:rsid w:val="002B5B23"/>
    <w:rsid w:val="002B5D6A"/>
    <w:rsid w:val="002B6307"/>
    <w:rsid w:val="002B6479"/>
    <w:rsid w:val="002B6523"/>
    <w:rsid w:val="002B699D"/>
    <w:rsid w:val="002B6C05"/>
    <w:rsid w:val="002B6C9A"/>
    <w:rsid w:val="002B6DB9"/>
    <w:rsid w:val="002B6FEC"/>
    <w:rsid w:val="002B79B7"/>
    <w:rsid w:val="002B7C0C"/>
    <w:rsid w:val="002C045F"/>
    <w:rsid w:val="002C0E04"/>
    <w:rsid w:val="002C1219"/>
    <w:rsid w:val="002C16E3"/>
    <w:rsid w:val="002C1AA6"/>
    <w:rsid w:val="002C1DAD"/>
    <w:rsid w:val="002C1E9A"/>
    <w:rsid w:val="002C1EBB"/>
    <w:rsid w:val="002C228F"/>
    <w:rsid w:val="002C22A6"/>
    <w:rsid w:val="002C240D"/>
    <w:rsid w:val="002C27E3"/>
    <w:rsid w:val="002C2AEA"/>
    <w:rsid w:val="002C2EB8"/>
    <w:rsid w:val="002C3005"/>
    <w:rsid w:val="002C3142"/>
    <w:rsid w:val="002C31BC"/>
    <w:rsid w:val="002C3316"/>
    <w:rsid w:val="002C332A"/>
    <w:rsid w:val="002C3353"/>
    <w:rsid w:val="002C3D6B"/>
    <w:rsid w:val="002C477C"/>
    <w:rsid w:val="002C4B7B"/>
    <w:rsid w:val="002C4E64"/>
    <w:rsid w:val="002C5D3B"/>
    <w:rsid w:val="002C5D55"/>
    <w:rsid w:val="002C628A"/>
    <w:rsid w:val="002C6536"/>
    <w:rsid w:val="002C6725"/>
    <w:rsid w:val="002C6B4F"/>
    <w:rsid w:val="002C6F28"/>
    <w:rsid w:val="002C7044"/>
    <w:rsid w:val="002C7242"/>
    <w:rsid w:val="002C7866"/>
    <w:rsid w:val="002C7973"/>
    <w:rsid w:val="002C7BA2"/>
    <w:rsid w:val="002C7BC3"/>
    <w:rsid w:val="002C7C06"/>
    <w:rsid w:val="002D0721"/>
    <w:rsid w:val="002D098D"/>
    <w:rsid w:val="002D09E0"/>
    <w:rsid w:val="002D0A30"/>
    <w:rsid w:val="002D0ACA"/>
    <w:rsid w:val="002D0C0E"/>
    <w:rsid w:val="002D0E23"/>
    <w:rsid w:val="002D0ED4"/>
    <w:rsid w:val="002D0F86"/>
    <w:rsid w:val="002D16E8"/>
    <w:rsid w:val="002D186C"/>
    <w:rsid w:val="002D1E99"/>
    <w:rsid w:val="002D1F2A"/>
    <w:rsid w:val="002D25F1"/>
    <w:rsid w:val="002D2829"/>
    <w:rsid w:val="002D2D81"/>
    <w:rsid w:val="002D3572"/>
    <w:rsid w:val="002D36FF"/>
    <w:rsid w:val="002D3EBD"/>
    <w:rsid w:val="002D3F38"/>
    <w:rsid w:val="002D4047"/>
    <w:rsid w:val="002D44FB"/>
    <w:rsid w:val="002D4CCA"/>
    <w:rsid w:val="002D4D9F"/>
    <w:rsid w:val="002D4EC4"/>
    <w:rsid w:val="002D5180"/>
    <w:rsid w:val="002D5920"/>
    <w:rsid w:val="002D5DC5"/>
    <w:rsid w:val="002D5F70"/>
    <w:rsid w:val="002D64D5"/>
    <w:rsid w:val="002D6520"/>
    <w:rsid w:val="002D6693"/>
    <w:rsid w:val="002D6737"/>
    <w:rsid w:val="002D673D"/>
    <w:rsid w:val="002D6AC3"/>
    <w:rsid w:val="002D6B2E"/>
    <w:rsid w:val="002D7032"/>
    <w:rsid w:val="002E00FF"/>
    <w:rsid w:val="002E0943"/>
    <w:rsid w:val="002E1085"/>
    <w:rsid w:val="002E152D"/>
    <w:rsid w:val="002E1709"/>
    <w:rsid w:val="002E1929"/>
    <w:rsid w:val="002E22C7"/>
    <w:rsid w:val="002E256E"/>
    <w:rsid w:val="002E25E6"/>
    <w:rsid w:val="002E2BEE"/>
    <w:rsid w:val="002E2DF9"/>
    <w:rsid w:val="002E2F93"/>
    <w:rsid w:val="002E3274"/>
    <w:rsid w:val="002E369F"/>
    <w:rsid w:val="002E388E"/>
    <w:rsid w:val="002E3B0A"/>
    <w:rsid w:val="002E3E33"/>
    <w:rsid w:val="002E3F33"/>
    <w:rsid w:val="002E499E"/>
    <w:rsid w:val="002E5059"/>
    <w:rsid w:val="002E512E"/>
    <w:rsid w:val="002E52A2"/>
    <w:rsid w:val="002E5AB6"/>
    <w:rsid w:val="002E5D3B"/>
    <w:rsid w:val="002E5EAE"/>
    <w:rsid w:val="002E5F54"/>
    <w:rsid w:val="002E6272"/>
    <w:rsid w:val="002E64CF"/>
    <w:rsid w:val="002E68E0"/>
    <w:rsid w:val="002E6D1B"/>
    <w:rsid w:val="002E709F"/>
    <w:rsid w:val="002E7B12"/>
    <w:rsid w:val="002E7C4B"/>
    <w:rsid w:val="002E7E33"/>
    <w:rsid w:val="002E7EF4"/>
    <w:rsid w:val="002F0478"/>
    <w:rsid w:val="002F11DF"/>
    <w:rsid w:val="002F1865"/>
    <w:rsid w:val="002F19A7"/>
    <w:rsid w:val="002F1A3B"/>
    <w:rsid w:val="002F1EB1"/>
    <w:rsid w:val="002F1EBE"/>
    <w:rsid w:val="002F2023"/>
    <w:rsid w:val="002F250F"/>
    <w:rsid w:val="002F2653"/>
    <w:rsid w:val="002F2A1E"/>
    <w:rsid w:val="002F3C27"/>
    <w:rsid w:val="002F3D8E"/>
    <w:rsid w:val="002F412C"/>
    <w:rsid w:val="002F4138"/>
    <w:rsid w:val="002F4491"/>
    <w:rsid w:val="002F45FA"/>
    <w:rsid w:val="002F4A82"/>
    <w:rsid w:val="002F50C6"/>
    <w:rsid w:val="002F54CC"/>
    <w:rsid w:val="002F5819"/>
    <w:rsid w:val="002F5F73"/>
    <w:rsid w:val="002F60D3"/>
    <w:rsid w:val="002F6278"/>
    <w:rsid w:val="002F654A"/>
    <w:rsid w:val="002F65D4"/>
    <w:rsid w:val="002F66B8"/>
    <w:rsid w:val="002F678D"/>
    <w:rsid w:val="002F6895"/>
    <w:rsid w:val="002F69CA"/>
    <w:rsid w:val="002F6A07"/>
    <w:rsid w:val="002F6B3E"/>
    <w:rsid w:val="002F6D38"/>
    <w:rsid w:val="002F6E72"/>
    <w:rsid w:val="002F72BF"/>
    <w:rsid w:val="002F76AB"/>
    <w:rsid w:val="002F7734"/>
    <w:rsid w:val="00300437"/>
    <w:rsid w:val="003011CD"/>
    <w:rsid w:val="00301458"/>
    <w:rsid w:val="0030175A"/>
    <w:rsid w:val="003017B9"/>
    <w:rsid w:val="00301F04"/>
    <w:rsid w:val="00301F28"/>
    <w:rsid w:val="00302AF7"/>
    <w:rsid w:val="00302BED"/>
    <w:rsid w:val="00302E9A"/>
    <w:rsid w:val="00302FAA"/>
    <w:rsid w:val="00303848"/>
    <w:rsid w:val="00303CCA"/>
    <w:rsid w:val="00303F27"/>
    <w:rsid w:val="00304025"/>
    <w:rsid w:val="0030411A"/>
    <w:rsid w:val="00304123"/>
    <w:rsid w:val="003044FE"/>
    <w:rsid w:val="00304705"/>
    <w:rsid w:val="00304BEA"/>
    <w:rsid w:val="00304E9E"/>
    <w:rsid w:val="00304F1C"/>
    <w:rsid w:val="00305426"/>
    <w:rsid w:val="003056B6"/>
    <w:rsid w:val="00305989"/>
    <w:rsid w:val="00305AF0"/>
    <w:rsid w:val="00305DB3"/>
    <w:rsid w:val="003061DA"/>
    <w:rsid w:val="0030633C"/>
    <w:rsid w:val="003065FC"/>
    <w:rsid w:val="00306D88"/>
    <w:rsid w:val="00306F67"/>
    <w:rsid w:val="003075B1"/>
    <w:rsid w:val="003076F7"/>
    <w:rsid w:val="00307766"/>
    <w:rsid w:val="00310014"/>
    <w:rsid w:val="003101C9"/>
    <w:rsid w:val="003104D8"/>
    <w:rsid w:val="00310A5C"/>
    <w:rsid w:val="00310BF6"/>
    <w:rsid w:val="00310CA1"/>
    <w:rsid w:val="00310D63"/>
    <w:rsid w:val="00310DB2"/>
    <w:rsid w:val="00310F1A"/>
    <w:rsid w:val="00311025"/>
    <w:rsid w:val="00311089"/>
    <w:rsid w:val="0031157F"/>
    <w:rsid w:val="00311D1B"/>
    <w:rsid w:val="00312013"/>
    <w:rsid w:val="003120CA"/>
    <w:rsid w:val="00312DBB"/>
    <w:rsid w:val="00313103"/>
    <w:rsid w:val="00313199"/>
    <w:rsid w:val="00313780"/>
    <w:rsid w:val="003141C6"/>
    <w:rsid w:val="00314201"/>
    <w:rsid w:val="00314632"/>
    <w:rsid w:val="00314783"/>
    <w:rsid w:val="003147E2"/>
    <w:rsid w:val="00314898"/>
    <w:rsid w:val="00314B71"/>
    <w:rsid w:val="00314D70"/>
    <w:rsid w:val="0031501F"/>
    <w:rsid w:val="00315036"/>
    <w:rsid w:val="00315CD9"/>
    <w:rsid w:val="003162A7"/>
    <w:rsid w:val="003163E3"/>
    <w:rsid w:val="00316B8E"/>
    <w:rsid w:val="00316DEA"/>
    <w:rsid w:val="00316EC8"/>
    <w:rsid w:val="00317215"/>
    <w:rsid w:val="0031778F"/>
    <w:rsid w:val="003178E5"/>
    <w:rsid w:val="00317DAC"/>
    <w:rsid w:val="00320389"/>
    <w:rsid w:val="00320444"/>
    <w:rsid w:val="003207DD"/>
    <w:rsid w:val="00320917"/>
    <w:rsid w:val="00320C6B"/>
    <w:rsid w:val="00320F95"/>
    <w:rsid w:val="003210BF"/>
    <w:rsid w:val="00321116"/>
    <w:rsid w:val="0032124B"/>
    <w:rsid w:val="00321A11"/>
    <w:rsid w:val="00321BA6"/>
    <w:rsid w:val="003220BB"/>
    <w:rsid w:val="003226A9"/>
    <w:rsid w:val="0032336B"/>
    <w:rsid w:val="0032361C"/>
    <w:rsid w:val="00323C63"/>
    <w:rsid w:val="003245A7"/>
    <w:rsid w:val="003246A9"/>
    <w:rsid w:val="003247E4"/>
    <w:rsid w:val="00324908"/>
    <w:rsid w:val="00324AA7"/>
    <w:rsid w:val="00325108"/>
    <w:rsid w:val="00325390"/>
    <w:rsid w:val="0032541D"/>
    <w:rsid w:val="003254C7"/>
    <w:rsid w:val="00325787"/>
    <w:rsid w:val="003257DF"/>
    <w:rsid w:val="00326505"/>
    <w:rsid w:val="00326595"/>
    <w:rsid w:val="003268DD"/>
    <w:rsid w:val="0032693A"/>
    <w:rsid w:val="00326EDA"/>
    <w:rsid w:val="0032736D"/>
    <w:rsid w:val="003274B3"/>
    <w:rsid w:val="003274ED"/>
    <w:rsid w:val="003276B7"/>
    <w:rsid w:val="003279B1"/>
    <w:rsid w:val="00327E61"/>
    <w:rsid w:val="00330036"/>
    <w:rsid w:val="00330166"/>
    <w:rsid w:val="0033065A"/>
    <w:rsid w:val="00330DCC"/>
    <w:rsid w:val="00330F13"/>
    <w:rsid w:val="0033113E"/>
    <w:rsid w:val="0033120C"/>
    <w:rsid w:val="0033137E"/>
    <w:rsid w:val="003320D4"/>
    <w:rsid w:val="003322DB"/>
    <w:rsid w:val="003322E7"/>
    <w:rsid w:val="0033231C"/>
    <w:rsid w:val="003326EF"/>
    <w:rsid w:val="00332CA3"/>
    <w:rsid w:val="003332F4"/>
    <w:rsid w:val="003333BD"/>
    <w:rsid w:val="003334E0"/>
    <w:rsid w:val="00333A40"/>
    <w:rsid w:val="00333AA2"/>
    <w:rsid w:val="00333F6A"/>
    <w:rsid w:val="00333F6E"/>
    <w:rsid w:val="00333F88"/>
    <w:rsid w:val="00334406"/>
    <w:rsid w:val="00334429"/>
    <w:rsid w:val="003345A5"/>
    <w:rsid w:val="003345B8"/>
    <w:rsid w:val="0033494B"/>
    <w:rsid w:val="00334998"/>
    <w:rsid w:val="00334BE7"/>
    <w:rsid w:val="0033505A"/>
    <w:rsid w:val="0033531E"/>
    <w:rsid w:val="00335430"/>
    <w:rsid w:val="003359DE"/>
    <w:rsid w:val="00335B5F"/>
    <w:rsid w:val="003360C4"/>
    <w:rsid w:val="0033658B"/>
    <w:rsid w:val="00336E51"/>
    <w:rsid w:val="00336F41"/>
    <w:rsid w:val="00336F77"/>
    <w:rsid w:val="00336FAB"/>
    <w:rsid w:val="0033705C"/>
    <w:rsid w:val="003374E7"/>
    <w:rsid w:val="003375B8"/>
    <w:rsid w:val="00337687"/>
    <w:rsid w:val="00337BF1"/>
    <w:rsid w:val="00340233"/>
    <w:rsid w:val="003408C9"/>
    <w:rsid w:val="00340E45"/>
    <w:rsid w:val="00341115"/>
    <w:rsid w:val="003411FF"/>
    <w:rsid w:val="0034131B"/>
    <w:rsid w:val="00341567"/>
    <w:rsid w:val="00341601"/>
    <w:rsid w:val="00341B5D"/>
    <w:rsid w:val="00342288"/>
    <w:rsid w:val="00342294"/>
    <w:rsid w:val="0034248E"/>
    <w:rsid w:val="0034255D"/>
    <w:rsid w:val="00342E30"/>
    <w:rsid w:val="00342F04"/>
    <w:rsid w:val="00343043"/>
    <w:rsid w:val="00343533"/>
    <w:rsid w:val="0034372D"/>
    <w:rsid w:val="0034374A"/>
    <w:rsid w:val="00343998"/>
    <w:rsid w:val="00343D2C"/>
    <w:rsid w:val="003441B7"/>
    <w:rsid w:val="00344510"/>
    <w:rsid w:val="00344974"/>
    <w:rsid w:val="00344A66"/>
    <w:rsid w:val="00344A93"/>
    <w:rsid w:val="00344CB8"/>
    <w:rsid w:val="0034511F"/>
    <w:rsid w:val="003451FD"/>
    <w:rsid w:val="003453CC"/>
    <w:rsid w:val="003459FE"/>
    <w:rsid w:val="00345AE9"/>
    <w:rsid w:val="00345B19"/>
    <w:rsid w:val="00345B86"/>
    <w:rsid w:val="00345E95"/>
    <w:rsid w:val="003465A0"/>
    <w:rsid w:val="00346D3F"/>
    <w:rsid w:val="00347002"/>
    <w:rsid w:val="00347A8F"/>
    <w:rsid w:val="00347CC5"/>
    <w:rsid w:val="00347E25"/>
    <w:rsid w:val="00347EE0"/>
    <w:rsid w:val="00347FC5"/>
    <w:rsid w:val="003501C8"/>
    <w:rsid w:val="0035046E"/>
    <w:rsid w:val="0035098C"/>
    <w:rsid w:val="00350A10"/>
    <w:rsid w:val="00350BA2"/>
    <w:rsid w:val="00350BA5"/>
    <w:rsid w:val="00350E37"/>
    <w:rsid w:val="00351337"/>
    <w:rsid w:val="0035148E"/>
    <w:rsid w:val="003514A9"/>
    <w:rsid w:val="00351842"/>
    <w:rsid w:val="00351880"/>
    <w:rsid w:val="00351A21"/>
    <w:rsid w:val="00351EB8"/>
    <w:rsid w:val="00352534"/>
    <w:rsid w:val="00352548"/>
    <w:rsid w:val="003526B5"/>
    <w:rsid w:val="003527DC"/>
    <w:rsid w:val="00352828"/>
    <w:rsid w:val="00352C4E"/>
    <w:rsid w:val="00352D9D"/>
    <w:rsid w:val="00352E7C"/>
    <w:rsid w:val="003534A2"/>
    <w:rsid w:val="00353732"/>
    <w:rsid w:val="00353BDD"/>
    <w:rsid w:val="00353CD5"/>
    <w:rsid w:val="00353EE4"/>
    <w:rsid w:val="00353F62"/>
    <w:rsid w:val="00354CDF"/>
    <w:rsid w:val="00355209"/>
    <w:rsid w:val="00355345"/>
    <w:rsid w:val="00355841"/>
    <w:rsid w:val="00355EBC"/>
    <w:rsid w:val="00355FFA"/>
    <w:rsid w:val="00356148"/>
    <w:rsid w:val="003564DA"/>
    <w:rsid w:val="00356B81"/>
    <w:rsid w:val="00357255"/>
    <w:rsid w:val="00357E27"/>
    <w:rsid w:val="00360A24"/>
    <w:rsid w:val="00360B0E"/>
    <w:rsid w:val="00360B3A"/>
    <w:rsid w:val="00360DF8"/>
    <w:rsid w:val="00360FB1"/>
    <w:rsid w:val="003613E5"/>
    <w:rsid w:val="00361486"/>
    <w:rsid w:val="00361620"/>
    <w:rsid w:val="003617F4"/>
    <w:rsid w:val="00361A6E"/>
    <w:rsid w:val="00361D69"/>
    <w:rsid w:val="00361E13"/>
    <w:rsid w:val="003628F0"/>
    <w:rsid w:val="003629D1"/>
    <w:rsid w:val="00362E29"/>
    <w:rsid w:val="00362F12"/>
    <w:rsid w:val="0036375E"/>
    <w:rsid w:val="00363796"/>
    <w:rsid w:val="00363A25"/>
    <w:rsid w:val="00363ABA"/>
    <w:rsid w:val="00363BEA"/>
    <w:rsid w:val="00363F1D"/>
    <w:rsid w:val="00364016"/>
    <w:rsid w:val="003640DD"/>
    <w:rsid w:val="00364181"/>
    <w:rsid w:val="00364A21"/>
    <w:rsid w:val="00364E54"/>
    <w:rsid w:val="003651F5"/>
    <w:rsid w:val="003656F9"/>
    <w:rsid w:val="0036575C"/>
    <w:rsid w:val="003658FE"/>
    <w:rsid w:val="003664D3"/>
    <w:rsid w:val="00366DAE"/>
    <w:rsid w:val="00367B8C"/>
    <w:rsid w:val="00367FC7"/>
    <w:rsid w:val="0037057F"/>
    <w:rsid w:val="00370815"/>
    <w:rsid w:val="003709D3"/>
    <w:rsid w:val="00370AE0"/>
    <w:rsid w:val="00370EE5"/>
    <w:rsid w:val="00371862"/>
    <w:rsid w:val="00371CAC"/>
    <w:rsid w:val="00372097"/>
    <w:rsid w:val="00372161"/>
    <w:rsid w:val="00372391"/>
    <w:rsid w:val="003726F9"/>
    <w:rsid w:val="0037296D"/>
    <w:rsid w:val="00373690"/>
    <w:rsid w:val="00373AD3"/>
    <w:rsid w:val="00374312"/>
    <w:rsid w:val="00374969"/>
    <w:rsid w:val="003749F9"/>
    <w:rsid w:val="00374D07"/>
    <w:rsid w:val="00375163"/>
    <w:rsid w:val="003753C4"/>
    <w:rsid w:val="003753E1"/>
    <w:rsid w:val="003754E4"/>
    <w:rsid w:val="003757BC"/>
    <w:rsid w:val="00375981"/>
    <w:rsid w:val="003763AD"/>
    <w:rsid w:val="00377240"/>
    <w:rsid w:val="0037756A"/>
    <w:rsid w:val="00377A26"/>
    <w:rsid w:val="00377CE4"/>
    <w:rsid w:val="003803AD"/>
    <w:rsid w:val="00381164"/>
    <w:rsid w:val="00381A59"/>
    <w:rsid w:val="00381A90"/>
    <w:rsid w:val="00381B11"/>
    <w:rsid w:val="00381D69"/>
    <w:rsid w:val="00382754"/>
    <w:rsid w:val="00382BFF"/>
    <w:rsid w:val="00382DB6"/>
    <w:rsid w:val="0038319B"/>
    <w:rsid w:val="003836DB"/>
    <w:rsid w:val="00383995"/>
    <w:rsid w:val="00383E5D"/>
    <w:rsid w:val="00384490"/>
    <w:rsid w:val="003846E8"/>
    <w:rsid w:val="00384C2F"/>
    <w:rsid w:val="00385054"/>
    <w:rsid w:val="0038515E"/>
    <w:rsid w:val="003851C9"/>
    <w:rsid w:val="00385286"/>
    <w:rsid w:val="003852F5"/>
    <w:rsid w:val="00385659"/>
    <w:rsid w:val="0038599B"/>
    <w:rsid w:val="00385C1A"/>
    <w:rsid w:val="00385CB6"/>
    <w:rsid w:val="00385CC5"/>
    <w:rsid w:val="00386143"/>
    <w:rsid w:val="00386B5E"/>
    <w:rsid w:val="00386CA6"/>
    <w:rsid w:val="00386CB9"/>
    <w:rsid w:val="0038717C"/>
    <w:rsid w:val="003871EB"/>
    <w:rsid w:val="003873D3"/>
    <w:rsid w:val="00387781"/>
    <w:rsid w:val="00387E89"/>
    <w:rsid w:val="00387EFF"/>
    <w:rsid w:val="00387FCD"/>
    <w:rsid w:val="0039165D"/>
    <w:rsid w:val="00391A4A"/>
    <w:rsid w:val="00391AAF"/>
    <w:rsid w:val="00392042"/>
    <w:rsid w:val="0039208D"/>
    <w:rsid w:val="003924A1"/>
    <w:rsid w:val="00392813"/>
    <w:rsid w:val="003928A8"/>
    <w:rsid w:val="003929E5"/>
    <w:rsid w:val="00392A38"/>
    <w:rsid w:val="00392FF7"/>
    <w:rsid w:val="00393026"/>
    <w:rsid w:val="00393027"/>
    <w:rsid w:val="0039316A"/>
    <w:rsid w:val="003934BD"/>
    <w:rsid w:val="003936A6"/>
    <w:rsid w:val="00393A4B"/>
    <w:rsid w:val="00393B39"/>
    <w:rsid w:val="00394D86"/>
    <w:rsid w:val="003956F9"/>
    <w:rsid w:val="0039586E"/>
    <w:rsid w:val="00395D6E"/>
    <w:rsid w:val="00396132"/>
    <w:rsid w:val="00396C13"/>
    <w:rsid w:val="00396CAE"/>
    <w:rsid w:val="003973D6"/>
    <w:rsid w:val="003976D1"/>
    <w:rsid w:val="00397703"/>
    <w:rsid w:val="003979E1"/>
    <w:rsid w:val="003A03E5"/>
    <w:rsid w:val="003A0A64"/>
    <w:rsid w:val="003A1963"/>
    <w:rsid w:val="003A1B9E"/>
    <w:rsid w:val="003A1FDA"/>
    <w:rsid w:val="003A2331"/>
    <w:rsid w:val="003A24D1"/>
    <w:rsid w:val="003A2990"/>
    <w:rsid w:val="003A2A6D"/>
    <w:rsid w:val="003A2B71"/>
    <w:rsid w:val="003A342C"/>
    <w:rsid w:val="003A3915"/>
    <w:rsid w:val="003A3A94"/>
    <w:rsid w:val="003A3AFF"/>
    <w:rsid w:val="003A3B3B"/>
    <w:rsid w:val="003A3D18"/>
    <w:rsid w:val="003A4317"/>
    <w:rsid w:val="003A45B4"/>
    <w:rsid w:val="003A460F"/>
    <w:rsid w:val="003A5292"/>
    <w:rsid w:val="003A5295"/>
    <w:rsid w:val="003A5681"/>
    <w:rsid w:val="003A5728"/>
    <w:rsid w:val="003A5859"/>
    <w:rsid w:val="003A5A26"/>
    <w:rsid w:val="003A5E25"/>
    <w:rsid w:val="003A5F57"/>
    <w:rsid w:val="003A61A9"/>
    <w:rsid w:val="003A66E4"/>
    <w:rsid w:val="003A695A"/>
    <w:rsid w:val="003A6AFD"/>
    <w:rsid w:val="003A6B09"/>
    <w:rsid w:val="003A6B2B"/>
    <w:rsid w:val="003A6CD7"/>
    <w:rsid w:val="003A6D53"/>
    <w:rsid w:val="003A7328"/>
    <w:rsid w:val="003A772E"/>
    <w:rsid w:val="003A7B41"/>
    <w:rsid w:val="003A7BD1"/>
    <w:rsid w:val="003A7E61"/>
    <w:rsid w:val="003A7F78"/>
    <w:rsid w:val="003B07E0"/>
    <w:rsid w:val="003B0BC7"/>
    <w:rsid w:val="003B119C"/>
    <w:rsid w:val="003B13F9"/>
    <w:rsid w:val="003B18B6"/>
    <w:rsid w:val="003B23D5"/>
    <w:rsid w:val="003B25E5"/>
    <w:rsid w:val="003B2E65"/>
    <w:rsid w:val="003B30E1"/>
    <w:rsid w:val="003B3199"/>
    <w:rsid w:val="003B34EE"/>
    <w:rsid w:val="003B351E"/>
    <w:rsid w:val="003B3531"/>
    <w:rsid w:val="003B3835"/>
    <w:rsid w:val="003B3C03"/>
    <w:rsid w:val="003B3D59"/>
    <w:rsid w:val="003B3D64"/>
    <w:rsid w:val="003B3EB9"/>
    <w:rsid w:val="003B3F3E"/>
    <w:rsid w:val="003B421A"/>
    <w:rsid w:val="003B4310"/>
    <w:rsid w:val="003B48BB"/>
    <w:rsid w:val="003B4A0B"/>
    <w:rsid w:val="003B4DD0"/>
    <w:rsid w:val="003B4EBF"/>
    <w:rsid w:val="003B5171"/>
    <w:rsid w:val="003B5281"/>
    <w:rsid w:val="003B5522"/>
    <w:rsid w:val="003B61AD"/>
    <w:rsid w:val="003B62EE"/>
    <w:rsid w:val="003B63A8"/>
    <w:rsid w:val="003B6926"/>
    <w:rsid w:val="003B6A1C"/>
    <w:rsid w:val="003B6A66"/>
    <w:rsid w:val="003B6AAB"/>
    <w:rsid w:val="003B6B12"/>
    <w:rsid w:val="003B6C6F"/>
    <w:rsid w:val="003B6C74"/>
    <w:rsid w:val="003B6E2D"/>
    <w:rsid w:val="003B7160"/>
    <w:rsid w:val="003B73BE"/>
    <w:rsid w:val="003B789C"/>
    <w:rsid w:val="003B7BD1"/>
    <w:rsid w:val="003B7E8B"/>
    <w:rsid w:val="003C0297"/>
    <w:rsid w:val="003C02CA"/>
    <w:rsid w:val="003C02E3"/>
    <w:rsid w:val="003C0896"/>
    <w:rsid w:val="003C08C3"/>
    <w:rsid w:val="003C0AEA"/>
    <w:rsid w:val="003C0D1A"/>
    <w:rsid w:val="003C0E09"/>
    <w:rsid w:val="003C0F36"/>
    <w:rsid w:val="003C11C9"/>
    <w:rsid w:val="003C12AF"/>
    <w:rsid w:val="003C138A"/>
    <w:rsid w:val="003C1A01"/>
    <w:rsid w:val="003C1DCE"/>
    <w:rsid w:val="003C27BE"/>
    <w:rsid w:val="003C2E4B"/>
    <w:rsid w:val="003C2E80"/>
    <w:rsid w:val="003C31D7"/>
    <w:rsid w:val="003C330F"/>
    <w:rsid w:val="003C34AD"/>
    <w:rsid w:val="003C3609"/>
    <w:rsid w:val="003C3FB3"/>
    <w:rsid w:val="003C4190"/>
    <w:rsid w:val="003C4CE8"/>
    <w:rsid w:val="003C516C"/>
    <w:rsid w:val="003C5CFB"/>
    <w:rsid w:val="003C5E26"/>
    <w:rsid w:val="003C6B84"/>
    <w:rsid w:val="003C6FDD"/>
    <w:rsid w:val="003C7052"/>
    <w:rsid w:val="003C725F"/>
    <w:rsid w:val="003C73E5"/>
    <w:rsid w:val="003C76BD"/>
    <w:rsid w:val="003C7824"/>
    <w:rsid w:val="003C7AE3"/>
    <w:rsid w:val="003D062C"/>
    <w:rsid w:val="003D06D4"/>
    <w:rsid w:val="003D16B2"/>
    <w:rsid w:val="003D17EF"/>
    <w:rsid w:val="003D2122"/>
    <w:rsid w:val="003D2749"/>
    <w:rsid w:val="003D2F26"/>
    <w:rsid w:val="003D32F3"/>
    <w:rsid w:val="003D39D5"/>
    <w:rsid w:val="003D3A55"/>
    <w:rsid w:val="003D3A9A"/>
    <w:rsid w:val="003D4EB9"/>
    <w:rsid w:val="003D4FCB"/>
    <w:rsid w:val="003D5060"/>
    <w:rsid w:val="003D53B1"/>
    <w:rsid w:val="003D5439"/>
    <w:rsid w:val="003D5CE2"/>
    <w:rsid w:val="003D5D5C"/>
    <w:rsid w:val="003D60BB"/>
    <w:rsid w:val="003D62D4"/>
    <w:rsid w:val="003D64C3"/>
    <w:rsid w:val="003D6CDF"/>
    <w:rsid w:val="003D6E4D"/>
    <w:rsid w:val="003D75CD"/>
    <w:rsid w:val="003D79EC"/>
    <w:rsid w:val="003D7D74"/>
    <w:rsid w:val="003E0069"/>
    <w:rsid w:val="003E01FF"/>
    <w:rsid w:val="003E06E9"/>
    <w:rsid w:val="003E0B94"/>
    <w:rsid w:val="003E0F2F"/>
    <w:rsid w:val="003E0F65"/>
    <w:rsid w:val="003E11E5"/>
    <w:rsid w:val="003E1343"/>
    <w:rsid w:val="003E13E4"/>
    <w:rsid w:val="003E1EE4"/>
    <w:rsid w:val="003E2016"/>
    <w:rsid w:val="003E208A"/>
    <w:rsid w:val="003E22CA"/>
    <w:rsid w:val="003E22CB"/>
    <w:rsid w:val="003E247D"/>
    <w:rsid w:val="003E2688"/>
    <w:rsid w:val="003E26AC"/>
    <w:rsid w:val="003E2F86"/>
    <w:rsid w:val="003E2FE4"/>
    <w:rsid w:val="003E3335"/>
    <w:rsid w:val="003E383F"/>
    <w:rsid w:val="003E3A83"/>
    <w:rsid w:val="003E4216"/>
    <w:rsid w:val="003E4A2A"/>
    <w:rsid w:val="003E519F"/>
    <w:rsid w:val="003E5565"/>
    <w:rsid w:val="003E56BC"/>
    <w:rsid w:val="003E5C57"/>
    <w:rsid w:val="003E61F3"/>
    <w:rsid w:val="003E625C"/>
    <w:rsid w:val="003E62EE"/>
    <w:rsid w:val="003E635D"/>
    <w:rsid w:val="003E6830"/>
    <w:rsid w:val="003E6958"/>
    <w:rsid w:val="003E709F"/>
    <w:rsid w:val="003E7AF9"/>
    <w:rsid w:val="003F00A7"/>
    <w:rsid w:val="003F00D2"/>
    <w:rsid w:val="003F01D7"/>
    <w:rsid w:val="003F09AD"/>
    <w:rsid w:val="003F0D31"/>
    <w:rsid w:val="003F0E27"/>
    <w:rsid w:val="003F0E3F"/>
    <w:rsid w:val="003F0EEE"/>
    <w:rsid w:val="003F1352"/>
    <w:rsid w:val="003F152C"/>
    <w:rsid w:val="003F1560"/>
    <w:rsid w:val="003F1BB5"/>
    <w:rsid w:val="003F20A0"/>
    <w:rsid w:val="003F255C"/>
    <w:rsid w:val="003F2B54"/>
    <w:rsid w:val="003F2FA2"/>
    <w:rsid w:val="003F3A0E"/>
    <w:rsid w:val="003F3D8C"/>
    <w:rsid w:val="003F3F27"/>
    <w:rsid w:val="003F41E3"/>
    <w:rsid w:val="003F44A1"/>
    <w:rsid w:val="003F468D"/>
    <w:rsid w:val="003F48B2"/>
    <w:rsid w:val="003F4C0F"/>
    <w:rsid w:val="003F4CD8"/>
    <w:rsid w:val="003F4D31"/>
    <w:rsid w:val="003F4DF4"/>
    <w:rsid w:val="003F4EFD"/>
    <w:rsid w:val="003F5639"/>
    <w:rsid w:val="003F5CD0"/>
    <w:rsid w:val="003F60D8"/>
    <w:rsid w:val="003F637A"/>
    <w:rsid w:val="003F63C2"/>
    <w:rsid w:val="003F63DF"/>
    <w:rsid w:val="003F6A51"/>
    <w:rsid w:val="003F6E56"/>
    <w:rsid w:val="003F6FE7"/>
    <w:rsid w:val="003F7416"/>
    <w:rsid w:val="003F7D33"/>
    <w:rsid w:val="0040017B"/>
    <w:rsid w:val="004003A0"/>
    <w:rsid w:val="004003B5"/>
    <w:rsid w:val="004010C0"/>
    <w:rsid w:val="004010D6"/>
    <w:rsid w:val="00401115"/>
    <w:rsid w:val="0040123B"/>
    <w:rsid w:val="004015BC"/>
    <w:rsid w:val="00401627"/>
    <w:rsid w:val="004017B3"/>
    <w:rsid w:val="00401B00"/>
    <w:rsid w:val="00401C3B"/>
    <w:rsid w:val="00401D23"/>
    <w:rsid w:val="00402033"/>
    <w:rsid w:val="004025F6"/>
    <w:rsid w:val="00402B13"/>
    <w:rsid w:val="004033E1"/>
    <w:rsid w:val="004038BC"/>
    <w:rsid w:val="00403CE3"/>
    <w:rsid w:val="00404107"/>
    <w:rsid w:val="0040448C"/>
    <w:rsid w:val="00404970"/>
    <w:rsid w:val="004051E6"/>
    <w:rsid w:val="00405481"/>
    <w:rsid w:val="00406003"/>
    <w:rsid w:val="00406578"/>
    <w:rsid w:val="004066F3"/>
    <w:rsid w:val="00406951"/>
    <w:rsid w:val="00406A4A"/>
    <w:rsid w:val="00406BB1"/>
    <w:rsid w:val="00406C71"/>
    <w:rsid w:val="00406D91"/>
    <w:rsid w:val="004075E2"/>
    <w:rsid w:val="0040768D"/>
    <w:rsid w:val="004079A5"/>
    <w:rsid w:val="00407CCE"/>
    <w:rsid w:val="00407DDA"/>
    <w:rsid w:val="00407E7F"/>
    <w:rsid w:val="0041077B"/>
    <w:rsid w:val="00411917"/>
    <w:rsid w:val="00411B6F"/>
    <w:rsid w:val="00411E8E"/>
    <w:rsid w:val="00412696"/>
    <w:rsid w:val="0041281F"/>
    <w:rsid w:val="0041287B"/>
    <w:rsid w:val="00412DA0"/>
    <w:rsid w:val="00412F8F"/>
    <w:rsid w:val="004138FB"/>
    <w:rsid w:val="00413DAE"/>
    <w:rsid w:val="00413E52"/>
    <w:rsid w:val="00413E75"/>
    <w:rsid w:val="004143DB"/>
    <w:rsid w:val="004145ED"/>
    <w:rsid w:val="00414721"/>
    <w:rsid w:val="004147C6"/>
    <w:rsid w:val="0041494F"/>
    <w:rsid w:val="00414A2E"/>
    <w:rsid w:val="00415646"/>
    <w:rsid w:val="004159BF"/>
    <w:rsid w:val="00415CD8"/>
    <w:rsid w:val="00415D0A"/>
    <w:rsid w:val="00415D1A"/>
    <w:rsid w:val="00415E33"/>
    <w:rsid w:val="00416153"/>
    <w:rsid w:val="004165DB"/>
    <w:rsid w:val="0041674B"/>
    <w:rsid w:val="00416F22"/>
    <w:rsid w:val="0041714F"/>
    <w:rsid w:val="0041734C"/>
    <w:rsid w:val="00417A0F"/>
    <w:rsid w:val="00417DBC"/>
    <w:rsid w:val="004203AB"/>
    <w:rsid w:val="00420A58"/>
    <w:rsid w:val="00420E01"/>
    <w:rsid w:val="00420E71"/>
    <w:rsid w:val="00420EA4"/>
    <w:rsid w:val="0042186F"/>
    <w:rsid w:val="00421936"/>
    <w:rsid w:val="00421B41"/>
    <w:rsid w:val="00421C29"/>
    <w:rsid w:val="00421CDB"/>
    <w:rsid w:val="004220E4"/>
    <w:rsid w:val="004222E0"/>
    <w:rsid w:val="004229AD"/>
    <w:rsid w:val="0042342B"/>
    <w:rsid w:val="00423752"/>
    <w:rsid w:val="00423875"/>
    <w:rsid w:val="00423CA4"/>
    <w:rsid w:val="00424086"/>
    <w:rsid w:val="0042438E"/>
    <w:rsid w:val="004248EE"/>
    <w:rsid w:val="00424BED"/>
    <w:rsid w:val="0042510D"/>
    <w:rsid w:val="004251F0"/>
    <w:rsid w:val="0042547C"/>
    <w:rsid w:val="004259C2"/>
    <w:rsid w:val="00425A09"/>
    <w:rsid w:val="00425B83"/>
    <w:rsid w:val="00425C2E"/>
    <w:rsid w:val="00425D9C"/>
    <w:rsid w:val="0042742D"/>
    <w:rsid w:val="00427A3D"/>
    <w:rsid w:val="00427D77"/>
    <w:rsid w:val="00427F36"/>
    <w:rsid w:val="0043008E"/>
    <w:rsid w:val="0043016F"/>
    <w:rsid w:val="00430220"/>
    <w:rsid w:val="0043118D"/>
    <w:rsid w:val="00431276"/>
    <w:rsid w:val="0043141D"/>
    <w:rsid w:val="00431673"/>
    <w:rsid w:val="00431921"/>
    <w:rsid w:val="00431F6F"/>
    <w:rsid w:val="00432028"/>
    <w:rsid w:val="004325AD"/>
    <w:rsid w:val="004325C8"/>
    <w:rsid w:val="004328D5"/>
    <w:rsid w:val="00432A1A"/>
    <w:rsid w:val="00432B5A"/>
    <w:rsid w:val="004336CB"/>
    <w:rsid w:val="00433AAF"/>
    <w:rsid w:val="00433DC4"/>
    <w:rsid w:val="004342A6"/>
    <w:rsid w:val="0043453A"/>
    <w:rsid w:val="0043465A"/>
    <w:rsid w:val="00434D93"/>
    <w:rsid w:val="0043506C"/>
    <w:rsid w:val="0043507A"/>
    <w:rsid w:val="00435093"/>
    <w:rsid w:val="00435511"/>
    <w:rsid w:val="004362DF"/>
    <w:rsid w:val="0043708C"/>
    <w:rsid w:val="00437140"/>
    <w:rsid w:val="004371C1"/>
    <w:rsid w:val="004371D3"/>
    <w:rsid w:val="0043767B"/>
    <w:rsid w:val="00437B12"/>
    <w:rsid w:val="00437BDD"/>
    <w:rsid w:val="00440737"/>
    <w:rsid w:val="0044085A"/>
    <w:rsid w:val="004409AA"/>
    <w:rsid w:val="0044128B"/>
    <w:rsid w:val="00441632"/>
    <w:rsid w:val="00441DA8"/>
    <w:rsid w:val="00441EDE"/>
    <w:rsid w:val="00442375"/>
    <w:rsid w:val="00442A47"/>
    <w:rsid w:val="00442AAA"/>
    <w:rsid w:val="00442B46"/>
    <w:rsid w:val="00442BBE"/>
    <w:rsid w:val="00442C31"/>
    <w:rsid w:val="004431E2"/>
    <w:rsid w:val="00443620"/>
    <w:rsid w:val="00443672"/>
    <w:rsid w:val="00443E82"/>
    <w:rsid w:val="004440E7"/>
    <w:rsid w:val="004448EB"/>
    <w:rsid w:val="00445058"/>
    <w:rsid w:val="00445153"/>
    <w:rsid w:val="00445234"/>
    <w:rsid w:val="004457F9"/>
    <w:rsid w:val="00445967"/>
    <w:rsid w:val="0044596B"/>
    <w:rsid w:val="0044631F"/>
    <w:rsid w:val="004469C7"/>
    <w:rsid w:val="00446EAB"/>
    <w:rsid w:val="00446EC9"/>
    <w:rsid w:val="00446F7D"/>
    <w:rsid w:val="00447199"/>
    <w:rsid w:val="00447613"/>
    <w:rsid w:val="0044776E"/>
    <w:rsid w:val="0044796D"/>
    <w:rsid w:val="004479E0"/>
    <w:rsid w:val="004508DE"/>
    <w:rsid w:val="00451DB5"/>
    <w:rsid w:val="00452010"/>
    <w:rsid w:val="0045214F"/>
    <w:rsid w:val="004524EF"/>
    <w:rsid w:val="00452592"/>
    <w:rsid w:val="004525FC"/>
    <w:rsid w:val="00452B3E"/>
    <w:rsid w:val="00452B47"/>
    <w:rsid w:val="00452C33"/>
    <w:rsid w:val="00452D08"/>
    <w:rsid w:val="00452D58"/>
    <w:rsid w:val="004532EE"/>
    <w:rsid w:val="00453405"/>
    <w:rsid w:val="004539B8"/>
    <w:rsid w:val="00454194"/>
    <w:rsid w:val="00454232"/>
    <w:rsid w:val="004547E5"/>
    <w:rsid w:val="00454BA6"/>
    <w:rsid w:val="00454EC3"/>
    <w:rsid w:val="004553DB"/>
    <w:rsid w:val="0045549D"/>
    <w:rsid w:val="004555CA"/>
    <w:rsid w:val="004556DA"/>
    <w:rsid w:val="0045587D"/>
    <w:rsid w:val="00455A96"/>
    <w:rsid w:val="00455E9E"/>
    <w:rsid w:val="0045637B"/>
    <w:rsid w:val="00456473"/>
    <w:rsid w:val="00456AFE"/>
    <w:rsid w:val="0045749F"/>
    <w:rsid w:val="00457563"/>
    <w:rsid w:val="004576DE"/>
    <w:rsid w:val="0045770D"/>
    <w:rsid w:val="0045774E"/>
    <w:rsid w:val="004602CF"/>
    <w:rsid w:val="004603FD"/>
    <w:rsid w:val="00460491"/>
    <w:rsid w:val="0046062B"/>
    <w:rsid w:val="00460B39"/>
    <w:rsid w:val="00460EEC"/>
    <w:rsid w:val="0046115F"/>
    <w:rsid w:val="00461527"/>
    <w:rsid w:val="00461717"/>
    <w:rsid w:val="00461A47"/>
    <w:rsid w:val="00461A5D"/>
    <w:rsid w:val="00461AC6"/>
    <w:rsid w:val="00461AF3"/>
    <w:rsid w:val="00461B44"/>
    <w:rsid w:val="00461B85"/>
    <w:rsid w:val="00461FCF"/>
    <w:rsid w:val="004626BA"/>
    <w:rsid w:val="0046287F"/>
    <w:rsid w:val="00462F3D"/>
    <w:rsid w:val="00462F9C"/>
    <w:rsid w:val="00462FE8"/>
    <w:rsid w:val="00463126"/>
    <w:rsid w:val="00463415"/>
    <w:rsid w:val="00463586"/>
    <w:rsid w:val="004635D7"/>
    <w:rsid w:val="004636B4"/>
    <w:rsid w:val="004636D7"/>
    <w:rsid w:val="00463A8A"/>
    <w:rsid w:val="00463B3C"/>
    <w:rsid w:val="00463DF6"/>
    <w:rsid w:val="004646BE"/>
    <w:rsid w:val="0046498D"/>
    <w:rsid w:val="00464D07"/>
    <w:rsid w:val="00464E2B"/>
    <w:rsid w:val="00465174"/>
    <w:rsid w:val="0046578A"/>
    <w:rsid w:val="00465A30"/>
    <w:rsid w:val="00465E8F"/>
    <w:rsid w:val="00465EB3"/>
    <w:rsid w:val="00466318"/>
    <w:rsid w:val="00466978"/>
    <w:rsid w:val="00466E33"/>
    <w:rsid w:val="00466EC9"/>
    <w:rsid w:val="00467068"/>
    <w:rsid w:val="00467218"/>
    <w:rsid w:val="004677A8"/>
    <w:rsid w:val="00467813"/>
    <w:rsid w:val="0047120F"/>
    <w:rsid w:val="00471506"/>
    <w:rsid w:val="00471646"/>
    <w:rsid w:val="0047177D"/>
    <w:rsid w:val="00471A3B"/>
    <w:rsid w:val="00471BB6"/>
    <w:rsid w:val="00471C5E"/>
    <w:rsid w:val="00471F57"/>
    <w:rsid w:val="004721CE"/>
    <w:rsid w:val="0047222C"/>
    <w:rsid w:val="00472283"/>
    <w:rsid w:val="00473B29"/>
    <w:rsid w:val="00473FED"/>
    <w:rsid w:val="00473FEE"/>
    <w:rsid w:val="0047460D"/>
    <w:rsid w:val="00474A6F"/>
    <w:rsid w:val="00474AB6"/>
    <w:rsid w:val="00474BD9"/>
    <w:rsid w:val="00474EFD"/>
    <w:rsid w:val="00475610"/>
    <w:rsid w:val="004756E0"/>
    <w:rsid w:val="0047574B"/>
    <w:rsid w:val="00475809"/>
    <w:rsid w:val="004758B3"/>
    <w:rsid w:val="004760C6"/>
    <w:rsid w:val="00476128"/>
    <w:rsid w:val="004761DB"/>
    <w:rsid w:val="00476234"/>
    <w:rsid w:val="00476272"/>
    <w:rsid w:val="004763AF"/>
    <w:rsid w:val="00476949"/>
    <w:rsid w:val="00476A4E"/>
    <w:rsid w:val="00477314"/>
    <w:rsid w:val="004777E8"/>
    <w:rsid w:val="00477E2C"/>
    <w:rsid w:val="004806A5"/>
    <w:rsid w:val="00480712"/>
    <w:rsid w:val="00480ADC"/>
    <w:rsid w:val="00480B2C"/>
    <w:rsid w:val="00481067"/>
    <w:rsid w:val="004810E7"/>
    <w:rsid w:val="004812FA"/>
    <w:rsid w:val="00481C49"/>
    <w:rsid w:val="00481D22"/>
    <w:rsid w:val="004821ED"/>
    <w:rsid w:val="00482772"/>
    <w:rsid w:val="00482867"/>
    <w:rsid w:val="00482D4A"/>
    <w:rsid w:val="00482E77"/>
    <w:rsid w:val="00482EA1"/>
    <w:rsid w:val="00483161"/>
    <w:rsid w:val="0048386A"/>
    <w:rsid w:val="00483901"/>
    <w:rsid w:val="0048445E"/>
    <w:rsid w:val="00484ACF"/>
    <w:rsid w:val="00484B31"/>
    <w:rsid w:val="00484C30"/>
    <w:rsid w:val="00485189"/>
    <w:rsid w:val="004856BF"/>
    <w:rsid w:val="004860A2"/>
    <w:rsid w:val="004860B2"/>
    <w:rsid w:val="004865B1"/>
    <w:rsid w:val="00486C15"/>
    <w:rsid w:val="00486C85"/>
    <w:rsid w:val="00486F98"/>
    <w:rsid w:val="0048735A"/>
    <w:rsid w:val="0048743E"/>
    <w:rsid w:val="00487E9A"/>
    <w:rsid w:val="004900B5"/>
    <w:rsid w:val="004905C5"/>
    <w:rsid w:val="004905C9"/>
    <w:rsid w:val="00490713"/>
    <w:rsid w:val="00490A13"/>
    <w:rsid w:val="004918F1"/>
    <w:rsid w:val="00491970"/>
    <w:rsid w:val="00491D99"/>
    <w:rsid w:val="00491E8D"/>
    <w:rsid w:val="004926AC"/>
    <w:rsid w:val="00492A04"/>
    <w:rsid w:val="00492D3F"/>
    <w:rsid w:val="0049348E"/>
    <w:rsid w:val="00493A7C"/>
    <w:rsid w:val="00493E39"/>
    <w:rsid w:val="00493F61"/>
    <w:rsid w:val="00494A10"/>
    <w:rsid w:val="00494AD3"/>
    <w:rsid w:val="00494B22"/>
    <w:rsid w:val="00494B6B"/>
    <w:rsid w:val="0049516D"/>
    <w:rsid w:val="0049536F"/>
    <w:rsid w:val="00495ABE"/>
    <w:rsid w:val="00496207"/>
    <w:rsid w:val="00496940"/>
    <w:rsid w:val="004969E7"/>
    <w:rsid w:val="00496AB6"/>
    <w:rsid w:val="00496DD3"/>
    <w:rsid w:val="00497062"/>
    <w:rsid w:val="004971F3"/>
    <w:rsid w:val="00497318"/>
    <w:rsid w:val="00497693"/>
    <w:rsid w:val="004977FE"/>
    <w:rsid w:val="004A0036"/>
    <w:rsid w:val="004A05DA"/>
    <w:rsid w:val="004A0B7D"/>
    <w:rsid w:val="004A0D83"/>
    <w:rsid w:val="004A0EB4"/>
    <w:rsid w:val="004A0F0B"/>
    <w:rsid w:val="004A1234"/>
    <w:rsid w:val="004A14FF"/>
    <w:rsid w:val="004A15E4"/>
    <w:rsid w:val="004A1CD5"/>
    <w:rsid w:val="004A1DDC"/>
    <w:rsid w:val="004A1FFE"/>
    <w:rsid w:val="004A21BF"/>
    <w:rsid w:val="004A2559"/>
    <w:rsid w:val="004A298F"/>
    <w:rsid w:val="004A2A45"/>
    <w:rsid w:val="004A2B5F"/>
    <w:rsid w:val="004A2E32"/>
    <w:rsid w:val="004A2E35"/>
    <w:rsid w:val="004A2F18"/>
    <w:rsid w:val="004A39C2"/>
    <w:rsid w:val="004A3B35"/>
    <w:rsid w:val="004A3B8D"/>
    <w:rsid w:val="004A3BDA"/>
    <w:rsid w:val="004A3D7F"/>
    <w:rsid w:val="004A4020"/>
    <w:rsid w:val="004A4036"/>
    <w:rsid w:val="004A4634"/>
    <w:rsid w:val="004A4E27"/>
    <w:rsid w:val="004A5303"/>
    <w:rsid w:val="004A53A3"/>
    <w:rsid w:val="004A646F"/>
    <w:rsid w:val="004A6482"/>
    <w:rsid w:val="004A659D"/>
    <w:rsid w:val="004A674F"/>
    <w:rsid w:val="004A6E35"/>
    <w:rsid w:val="004A7172"/>
    <w:rsid w:val="004A7D04"/>
    <w:rsid w:val="004B0BE8"/>
    <w:rsid w:val="004B0C6F"/>
    <w:rsid w:val="004B1063"/>
    <w:rsid w:val="004B11CC"/>
    <w:rsid w:val="004B1739"/>
    <w:rsid w:val="004B1B04"/>
    <w:rsid w:val="004B1B16"/>
    <w:rsid w:val="004B1C61"/>
    <w:rsid w:val="004B21FF"/>
    <w:rsid w:val="004B22FB"/>
    <w:rsid w:val="004B2B0E"/>
    <w:rsid w:val="004B2D0B"/>
    <w:rsid w:val="004B2D5F"/>
    <w:rsid w:val="004B2EDB"/>
    <w:rsid w:val="004B38D3"/>
    <w:rsid w:val="004B3B79"/>
    <w:rsid w:val="004B50F7"/>
    <w:rsid w:val="004B53AB"/>
    <w:rsid w:val="004B5659"/>
    <w:rsid w:val="004B577B"/>
    <w:rsid w:val="004B5E45"/>
    <w:rsid w:val="004B5EE3"/>
    <w:rsid w:val="004B5F7F"/>
    <w:rsid w:val="004B6920"/>
    <w:rsid w:val="004B693D"/>
    <w:rsid w:val="004B6DBD"/>
    <w:rsid w:val="004B725B"/>
    <w:rsid w:val="004B72EB"/>
    <w:rsid w:val="004B7564"/>
    <w:rsid w:val="004B77BF"/>
    <w:rsid w:val="004B783B"/>
    <w:rsid w:val="004B7E71"/>
    <w:rsid w:val="004C0016"/>
    <w:rsid w:val="004C005A"/>
    <w:rsid w:val="004C04F8"/>
    <w:rsid w:val="004C0656"/>
    <w:rsid w:val="004C0B3D"/>
    <w:rsid w:val="004C14D7"/>
    <w:rsid w:val="004C172D"/>
    <w:rsid w:val="004C19B9"/>
    <w:rsid w:val="004C1F90"/>
    <w:rsid w:val="004C1FCA"/>
    <w:rsid w:val="004C1FDE"/>
    <w:rsid w:val="004C2027"/>
    <w:rsid w:val="004C2FEF"/>
    <w:rsid w:val="004C336A"/>
    <w:rsid w:val="004C3DB1"/>
    <w:rsid w:val="004C4484"/>
    <w:rsid w:val="004C45CD"/>
    <w:rsid w:val="004C523E"/>
    <w:rsid w:val="004C561C"/>
    <w:rsid w:val="004C5778"/>
    <w:rsid w:val="004C5C6E"/>
    <w:rsid w:val="004C6274"/>
    <w:rsid w:val="004C6388"/>
    <w:rsid w:val="004C6A69"/>
    <w:rsid w:val="004C6C1D"/>
    <w:rsid w:val="004C6DB3"/>
    <w:rsid w:val="004C743E"/>
    <w:rsid w:val="004C77B1"/>
    <w:rsid w:val="004C787A"/>
    <w:rsid w:val="004D01E8"/>
    <w:rsid w:val="004D094B"/>
    <w:rsid w:val="004D0A62"/>
    <w:rsid w:val="004D0B97"/>
    <w:rsid w:val="004D1294"/>
    <w:rsid w:val="004D213C"/>
    <w:rsid w:val="004D2215"/>
    <w:rsid w:val="004D2345"/>
    <w:rsid w:val="004D2416"/>
    <w:rsid w:val="004D257D"/>
    <w:rsid w:val="004D259A"/>
    <w:rsid w:val="004D28B6"/>
    <w:rsid w:val="004D2946"/>
    <w:rsid w:val="004D2FE6"/>
    <w:rsid w:val="004D319F"/>
    <w:rsid w:val="004D3251"/>
    <w:rsid w:val="004D341F"/>
    <w:rsid w:val="004D361B"/>
    <w:rsid w:val="004D385D"/>
    <w:rsid w:val="004D3C98"/>
    <w:rsid w:val="004D423E"/>
    <w:rsid w:val="004D43A0"/>
    <w:rsid w:val="004D4CD6"/>
    <w:rsid w:val="004D54B5"/>
    <w:rsid w:val="004D56EC"/>
    <w:rsid w:val="004D59B2"/>
    <w:rsid w:val="004D5B3C"/>
    <w:rsid w:val="004D64F7"/>
    <w:rsid w:val="004D6C5F"/>
    <w:rsid w:val="004D7385"/>
    <w:rsid w:val="004D73F6"/>
    <w:rsid w:val="004D7824"/>
    <w:rsid w:val="004D7997"/>
    <w:rsid w:val="004E01A9"/>
    <w:rsid w:val="004E06BC"/>
    <w:rsid w:val="004E0ADF"/>
    <w:rsid w:val="004E0D86"/>
    <w:rsid w:val="004E1168"/>
    <w:rsid w:val="004E118B"/>
    <w:rsid w:val="004E12A1"/>
    <w:rsid w:val="004E171C"/>
    <w:rsid w:val="004E1EA8"/>
    <w:rsid w:val="004E2365"/>
    <w:rsid w:val="004E25C7"/>
    <w:rsid w:val="004E2689"/>
    <w:rsid w:val="004E27BA"/>
    <w:rsid w:val="004E297A"/>
    <w:rsid w:val="004E29B5"/>
    <w:rsid w:val="004E2A35"/>
    <w:rsid w:val="004E2D52"/>
    <w:rsid w:val="004E2E07"/>
    <w:rsid w:val="004E2F34"/>
    <w:rsid w:val="004E329B"/>
    <w:rsid w:val="004E3646"/>
    <w:rsid w:val="004E3AC0"/>
    <w:rsid w:val="004E3C2F"/>
    <w:rsid w:val="004E488A"/>
    <w:rsid w:val="004E4B98"/>
    <w:rsid w:val="004E5590"/>
    <w:rsid w:val="004E5690"/>
    <w:rsid w:val="004E5FC3"/>
    <w:rsid w:val="004E60FF"/>
    <w:rsid w:val="004E6249"/>
    <w:rsid w:val="004E660C"/>
    <w:rsid w:val="004E6772"/>
    <w:rsid w:val="004E6867"/>
    <w:rsid w:val="004E755F"/>
    <w:rsid w:val="004E79D9"/>
    <w:rsid w:val="004E7BD7"/>
    <w:rsid w:val="004E7C2A"/>
    <w:rsid w:val="004F0041"/>
    <w:rsid w:val="004F0155"/>
    <w:rsid w:val="004F023E"/>
    <w:rsid w:val="004F02AD"/>
    <w:rsid w:val="004F0424"/>
    <w:rsid w:val="004F18B4"/>
    <w:rsid w:val="004F2075"/>
    <w:rsid w:val="004F25B3"/>
    <w:rsid w:val="004F2865"/>
    <w:rsid w:val="004F2A5A"/>
    <w:rsid w:val="004F2BB6"/>
    <w:rsid w:val="004F2C1B"/>
    <w:rsid w:val="004F2D61"/>
    <w:rsid w:val="004F2DEA"/>
    <w:rsid w:val="004F2EE6"/>
    <w:rsid w:val="004F2F2B"/>
    <w:rsid w:val="004F37C2"/>
    <w:rsid w:val="004F386D"/>
    <w:rsid w:val="004F3B4F"/>
    <w:rsid w:val="004F3C1C"/>
    <w:rsid w:val="004F41BE"/>
    <w:rsid w:val="004F4904"/>
    <w:rsid w:val="004F4BA2"/>
    <w:rsid w:val="004F54C0"/>
    <w:rsid w:val="004F5A83"/>
    <w:rsid w:val="004F5CB2"/>
    <w:rsid w:val="004F5CEF"/>
    <w:rsid w:val="004F6124"/>
    <w:rsid w:val="004F61AC"/>
    <w:rsid w:val="004F64F6"/>
    <w:rsid w:val="004F66D1"/>
    <w:rsid w:val="004F6BF7"/>
    <w:rsid w:val="004F74BF"/>
    <w:rsid w:val="004F757D"/>
    <w:rsid w:val="004F77B8"/>
    <w:rsid w:val="004F794D"/>
    <w:rsid w:val="004F7B8B"/>
    <w:rsid w:val="0050055C"/>
    <w:rsid w:val="00500688"/>
    <w:rsid w:val="005009D5"/>
    <w:rsid w:val="00500AB2"/>
    <w:rsid w:val="00500DC5"/>
    <w:rsid w:val="00501634"/>
    <w:rsid w:val="00501CDD"/>
    <w:rsid w:val="005021C1"/>
    <w:rsid w:val="005021DC"/>
    <w:rsid w:val="00502D5C"/>
    <w:rsid w:val="00502F56"/>
    <w:rsid w:val="00502F7C"/>
    <w:rsid w:val="005031A5"/>
    <w:rsid w:val="00503232"/>
    <w:rsid w:val="005032C0"/>
    <w:rsid w:val="0050340A"/>
    <w:rsid w:val="00503DF2"/>
    <w:rsid w:val="00503E40"/>
    <w:rsid w:val="00504236"/>
    <w:rsid w:val="00504ECD"/>
    <w:rsid w:val="005050B5"/>
    <w:rsid w:val="0050537B"/>
    <w:rsid w:val="00505889"/>
    <w:rsid w:val="00505BD0"/>
    <w:rsid w:val="0050662D"/>
    <w:rsid w:val="00506F23"/>
    <w:rsid w:val="00506FD5"/>
    <w:rsid w:val="005076AE"/>
    <w:rsid w:val="00507C9B"/>
    <w:rsid w:val="00507D87"/>
    <w:rsid w:val="00510107"/>
    <w:rsid w:val="005102E9"/>
    <w:rsid w:val="00510929"/>
    <w:rsid w:val="0051094D"/>
    <w:rsid w:val="00510D57"/>
    <w:rsid w:val="00511129"/>
    <w:rsid w:val="00511299"/>
    <w:rsid w:val="00511708"/>
    <w:rsid w:val="0051171C"/>
    <w:rsid w:val="005120C0"/>
    <w:rsid w:val="0051237F"/>
    <w:rsid w:val="005128D8"/>
    <w:rsid w:val="0051298A"/>
    <w:rsid w:val="00512A61"/>
    <w:rsid w:val="00512E26"/>
    <w:rsid w:val="00513240"/>
    <w:rsid w:val="0051324A"/>
    <w:rsid w:val="005134CB"/>
    <w:rsid w:val="005139CD"/>
    <w:rsid w:val="00513B27"/>
    <w:rsid w:val="00513B95"/>
    <w:rsid w:val="00514020"/>
    <w:rsid w:val="0051431B"/>
    <w:rsid w:val="005148B6"/>
    <w:rsid w:val="005151EA"/>
    <w:rsid w:val="00515264"/>
    <w:rsid w:val="005153F0"/>
    <w:rsid w:val="005156C4"/>
    <w:rsid w:val="00515703"/>
    <w:rsid w:val="00515841"/>
    <w:rsid w:val="005158DA"/>
    <w:rsid w:val="00515BDA"/>
    <w:rsid w:val="00515C1B"/>
    <w:rsid w:val="0051601F"/>
    <w:rsid w:val="0051632B"/>
    <w:rsid w:val="0051709E"/>
    <w:rsid w:val="00517345"/>
    <w:rsid w:val="00517468"/>
    <w:rsid w:val="005175F4"/>
    <w:rsid w:val="0051775A"/>
    <w:rsid w:val="00517891"/>
    <w:rsid w:val="00517992"/>
    <w:rsid w:val="00517AAD"/>
    <w:rsid w:val="00517C58"/>
    <w:rsid w:val="00517EB7"/>
    <w:rsid w:val="00520C26"/>
    <w:rsid w:val="00520CBA"/>
    <w:rsid w:val="00521775"/>
    <w:rsid w:val="00521990"/>
    <w:rsid w:val="00521ABD"/>
    <w:rsid w:val="00521B5A"/>
    <w:rsid w:val="00521BFA"/>
    <w:rsid w:val="00521E56"/>
    <w:rsid w:val="00522944"/>
    <w:rsid w:val="00522EDF"/>
    <w:rsid w:val="005230F1"/>
    <w:rsid w:val="00523312"/>
    <w:rsid w:val="00523402"/>
    <w:rsid w:val="0052366E"/>
    <w:rsid w:val="005239EC"/>
    <w:rsid w:val="00523CD4"/>
    <w:rsid w:val="00523D9E"/>
    <w:rsid w:val="00523EB8"/>
    <w:rsid w:val="0052423C"/>
    <w:rsid w:val="005250E2"/>
    <w:rsid w:val="00525621"/>
    <w:rsid w:val="00525F1A"/>
    <w:rsid w:val="005260ED"/>
    <w:rsid w:val="00526570"/>
    <w:rsid w:val="0052676F"/>
    <w:rsid w:val="005267A6"/>
    <w:rsid w:val="00526B93"/>
    <w:rsid w:val="005275A9"/>
    <w:rsid w:val="005275EC"/>
    <w:rsid w:val="005278C6"/>
    <w:rsid w:val="005278DE"/>
    <w:rsid w:val="00530823"/>
    <w:rsid w:val="00530952"/>
    <w:rsid w:val="00530B82"/>
    <w:rsid w:val="00530B9C"/>
    <w:rsid w:val="00530E23"/>
    <w:rsid w:val="00530ED4"/>
    <w:rsid w:val="005311CA"/>
    <w:rsid w:val="00531DCB"/>
    <w:rsid w:val="00531DD4"/>
    <w:rsid w:val="00532D42"/>
    <w:rsid w:val="00532F41"/>
    <w:rsid w:val="005331FF"/>
    <w:rsid w:val="00533398"/>
    <w:rsid w:val="00533440"/>
    <w:rsid w:val="00533AB6"/>
    <w:rsid w:val="00533B70"/>
    <w:rsid w:val="005342BA"/>
    <w:rsid w:val="005342CA"/>
    <w:rsid w:val="0053453A"/>
    <w:rsid w:val="00534CB9"/>
    <w:rsid w:val="0053503A"/>
    <w:rsid w:val="00535336"/>
    <w:rsid w:val="00535BD7"/>
    <w:rsid w:val="0053628D"/>
    <w:rsid w:val="005362AF"/>
    <w:rsid w:val="00536370"/>
    <w:rsid w:val="00536668"/>
    <w:rsid w:val="0053673C"/>
    <w:rsid w:val="0053695A"/>
    <w:rsid w:val="00536E02"/>
    <w:rsid w:val="0053776C"/>
    <w:rsid w:val="00537C7E"/>
    <w:rsid w:val="00540A13"/>
    <w:rsid w:val="00540A5F"/>
    <w:rsid w:val="00540B20"/>
    <w:rsid w:val="00540ED5"/>
    <w:rsid w:val="00542F60"/>
    <w:rsid w:val="00543386"/>
    <w:rsid w:val="00543546"/>
    <w:rsid w:val="00543ABB"/>
    <w:rsid w:val="00543DB8"/>
    <w:rsid w:val="00543FE9"/>
    <w:rsid w:val="005448A8"/>
    <w:rsid w:val="005449AF"/>
    <w:rsid w:val="00544AC3"/>
    <w:rsid w:val="00544E91"/>
    <w:rsid w:val="00545611"/>
    <w:rsid w:val="005460F2"/>
    <w:rsid w:val="005461DE"/>
    <w:rsid w:val="00546CA4"/>
    <w:rsid w:val="00546D42"/>
    <w:rsid w:val="0054716E"/>
    <w:rsid w:val="00547202"/>
    <w:rsid w:val="0054738F"/>
    <w:rsid w:val="00547966"/>
    <w:rsid w:val="00547AF7"/>
    <w:rsid w:val="00547C63"/>
    <w:rsid w:val="00547F53"/>
    <w:rsid w:val="00550366"/>
    <w:rsid w:val="00550F6D"/>
    <w:rsid w:val="00551828"/>
    <w:rsid w:val="00551922"/>
    <w:rsid w:val="00551A13"/>
    <w:rsid w:val="005523F9"/>
    <w:rsid w:val="005528CC"/>
    <w:rsid w:val="00552C2A"/>
    <w:rsid w:val="00552E19"/>
    <w:rsid w:val="005533BA"/>
    <w:rsid w:val="005535EB"/>
    <w:rsid w:val="005537AA"/>
    <w:rsid w:val="005538D9"/>
    <w:rsid w:val="00553A60"/>
    <w:rsid w:val="00553D68"/>
    <w:rsid w:val="00553E4E"/>
    <w:rsid w:val="00554131"/>
    <w:rsid w:val="00554369"/>
    <w:rsid w:val="005544E1"/>
    <w:rsid w:val="00554731"/>
    <w:rsid w:val="00554A0D"/>
    <w:rsid w:val="00554AC6"/>
    <w:rsid w:val="005556C1"/>
    <w:rsid w:val="005558AB"/>
    <w:rsid w:val="0055593F"/>
    <w:rsid w:val="00555FAA"/>
    <w:rsid w:val="00556012"/>
    <w:rsid w:val="005560C2"/>
    <w:rsid w:val="00556445"/>
    <w:rsid w:val="00556492"/>
    <w:rsid w:val="005565D6"/>
    <w:rsid w:val="00556CEF"/>
    <w:rsid w:val="00556EDA"/>
    <w:rsid w:val="00557263"/>
    <w:rsid w:val="00557A86"/>
    <w:rsid w:val="00560380"/>
    <w:rsid w:val="00560621"/>
    <w:rsid w:val="005608B1"/>
    <w:rsid w:val="00560ACB"/>
    <w:rsid w:val="00560C8F"/>
    <w:rsid w:val="00560F0A"/>
    <w:rsid w:val="00561320"/>
    <w:rsid w:val="00561D8E"/>
    <w:rsid w:val="00562309"/>
    <w:rsid w:val="005624DA"/>
    <w:rsid w:val="005626C1"/>
    <w:rsid w:val="005628CF"/>
    <w:rsid w:val="00562E5A"/>
    <w:rsid w:val="00563183"/>
    <w:rsid w:val="00563C2B"/>
    <w:rsid w:val="00563FA8"/>
    <w:rsid w:val="00564303"/>
    <w:rsid w:val="00564618"/>
    <w:rsid w:val="00564A3E"/>
    <w:rsid w:val="00564C2F"/>
    <w:rsid w:val="00564C7A"/>
    <w:rsid w:val="0056530F"/>
    <w:rsid w:val="00565431"/>
    <w:rsid w:val="005656BC"/>
    <w:rsid w:val="00565C6C"/>
    <w:rsid w:val="00566530"/>
    <w:rsid w:val="00566899"/>
    <w:rsid w:val="00566936"/>
    <w:rsid w:val="00566957"/>
    <w:rsid w:val="00566BF9"/>
    <w:rsid w:val="00566E74"/>
    <w:rsid w:val="005677D8"/>
    <w:rsid w:val="005679F4"/>
    <w:rsid w:val="00567B32"/>
    <w:rsid w:val="005706EF"/>
    <w:rsid w:val="00570C6C"/>
    <w:rsid w:val="00570D6A"/>
    <w:rsid w:val="00570F28"/>
    <w:rsid w:val="0057118B"/>
    <w:rsid w:val="005713B3"/>
    <w:rsid w:val="00571555"/>
    <w:rsid w:val="005717A8"/>
    <w:rsid w:val="005717F4"/>
    <w:rsid w:val="00571F17"/>
    <w:rsid w:val="005720BA"/>
    <w:rsid w:val="00572659"/>
    <w:rsid w:val="00572964"/>
    <w:rsid w:val="00572B51"/>
    <w:rsid w:val="00572C1F"/>
    <w:rsid w:val="00572EA9"/>
    <w:rsid w:val="00572EDF"/>
    <w:rsid w:val="00572FAC"/>
    <w:rsid w:val="00573444"/>
    <w:rsid w:val="00573974"/>
    <w:rsid w:val="00573BEC"/>
    <w:rsid w:val="00573C8E"/>
    <w:rsid w:val="00573EC7"/>
    <w:rsid w:val="00574091"/>
    <w:rsid w:val="005741C1"/>
    <w:rsid w:val="00574639"/>
    <w:rsid w:val="00574FB9"/>
    <w:rsid w:val="00575CD8"/>
    <w:rsid w:val="005764D5"/>
    <w:rsid w:val="0057650D"/>
    <w:rsid w:val="00576551"/>
    <w:rsid w:val="0057714A"/>
    <w:rsid w:val="00577424"/>
    <w:rsid w:val="00577A74"/>
    <w:rsid w:val="00577B5B"/>
    <w:rsid w:val="00577E84"/>
    <w:rsid w:val="00577ED3"/>
    <w:rsid w:val="00577F88"/>
    <w:rsid w:val="005807B9"/>
    <w:rsid w:val="0058084C"/>
    <w:rsid w:val="00580CAC"/>
    <w:rsid w:val="005816F7"/>
    <w:rsid w:val="0058180C"/>
    <w:rsid w:val="00581A2C"/>
    <w:rsid w:val="00581E26"/>
    <w:rsid w:val="0058226F"/>
    <w:rsid w:val="005823C6"/>
    <w:rsid w:val="00582BC0"/>
    <w:rsid w:val="00583043"/>
    <w:rsid w:val="00583101"/>
    <w:rsid w:val="00583134"/>
    <w:rsid w:val="00583398"/>
    <w:rsid w:val="0058358B"/>
    <w:rsid w:val="00583A01"/>
    <w:rsid w:val="00583AEC"/>
    <w:rsid w:val="00584D06"/>
    <w:rsid w:val="00584EE4"/>
    <w:rsid w:val="00585359"/>
    <w:rsid w:val="005858A8"/>
    <w:rsid w:val="00585BEA"/>
    <w:rsid w:val="00586346"/>
    <w:rsid w:val="0058662B"/>
    <w:rsid w:val="00586870"/>
    <w:rsid w:val="00586C6F"/>
    <w:rsid w:val="0058720E"/>
    <w:rsid w:val="0058730E"/>
    <w:rsid w:val="005874CB"/>
    <w:rsid w:val="00587C77"/>
    <w:rsid w:val="00587F79"/>
    <w:rsid w:val="00587F9B"/>
    <w:rsid w:val="0059024E"/>
    <w:rsid w:val="00590262"/>
    <w:rsid w:val="00590412"/>
    <w:rsid w:val="005908A4"/>
    <w:rsid w:val="00591658"/>
    <w:rsid w:val="00591AA1"/>
    <w:rsid w:val="00591AD2"/>
    <w:rsid w:val="00591FEF"/>
    <w:rsid w:val="00592379"/>
    <w:rsid w:val="0059275B"/>
    <w:rsid w:val="00592807"/>
    <w:rsid w:val="0059294D"/>
    <w:rsid w:val="00592B9D"/>
    <w:rsid w:val="00592F95"/>
    <w:rsid w:val="0059329E"/>
    <w:rsid w:val="0059336B"/>
    <w:rsid w:val="00593707"/>
    <w:rsid w:val="005937DD"/>
    <w:rsid w:val="00593A25"/>
    <w:rsid w:val="00593ABC"/>
    <w:rsid w:val="005942EF"/>
    <w:rsid w:val="005944FA"/>
    <w:rsid w:val="0059451F"/>
    <w:rsid w:val="00594C41"/>
    <w:rsid w:val="005950FD"/>
    <w:rsid w:val="005955C2"/>
    <w:rsid w:val="00595AB9"/>
    <w:rsid w:val="005963C3"/>
    <w:rsid w:val="00596769"/>
    <w:rsid w:val="00596997"/>
    <w:rsid w:val="00596B25"/>
    <w:rsid w:val="00596CE0"/>
    <w:rsid w:val="00596F9B"/>
    <w:rsid w:val="00597341"/>
    <w:rsid w:val="005973E1"/>
    <w:rsid w:val="005978B8"/>
    <w:rsid w:val="00597B3D"/>
    <w:rsid w:val="00597BD7"/>
    <w:rsid w:val="00597FC7"/>
    <w:rsid w:val="005A0582"/>
    <w:rsid w:val="005A08E8"/>
    <w:rsid w:val="005A0A42"/>
    <w:rsid w:val="005A0CFC"/>
    <w:rsid w:val="005A0D51"/>
    <w:rsid w:val="005A0D98"/>
    <w:rsid w:val="005A1785"/>
    <w:rsid w:val="005A1AAE"/>
    <w:rsid w:val="005A268B"/>
    <w:rsid w:val="005A2709"/>
    <w:rsid w:val="005A29D1"/>
    <w:rsid w:val="005A2AFA"/>
    <w:rsid w:val="005A2E21"/>
    <w:rsid w:val="005A328C"/>
    <w:rsid w:val="005A343E"/>
    <w:rsid w:val="005A375C"/>
    <w:rsid w:val="005A3848"/>
    <w:rsid w:val="005A3A88"/>
    <w:rsid w:val="005A469C"/>
    <w:rsid w:val="005A4B07"/>
    <w:rsid w:val="005A4B27"/>
    <w:rsid w:val="005A4E06"/>
    <w:rsid w:val="005A4F60"/>
    <w:rsid w:val="005A5007"/>
    <w:rsid w:val="005A514E"/>
    <w:rsid w:val="005A518F"/>
    <w:rsid w:val="005A5387"/>
    <w:rsid w:val="005A54DC"/>
    <w:rsid w:val="005A59A5"/>
    <w:rsid w:val="005A60BB"/>
    <w:rsid w:val="005A63C1"/>
    <w:rsid w:val="005A66F3"/>
    <w:rsid w:val="005A6B71"/>
    <w:rsid w:val="005A6FEF"/>
    <w:rsid w:val="005A74E0"/>
    <w:rsid w:val="005A757C"/>
    <w:rsid w:val="005A75CF"/>
    <w:rsid w:val="005A782A"/>
    <w:rsid w:val="005A7B7D"/>
    <w:rsid w:val="005A7CB1"/>
    <w:rsid w:val="005A7CB2"/>
    <w:rsid w:val="005B019D"/>
    <w:rsid w:val="005B02B8"/>
    <w:rsid w:val="005B04DE"/>
    <w:rsid w:val="005B0A52"/>
    <w:rsid w:val="005B0B2F"/>
    <w:rsid w:val="005B0D07"/>
    <w:rsid w:val="005B169B"/>
    <w:rsid w:val="005B1ACC"/>
    <w:rsid w:val="005B1B64"/>
    <w:rsid w:val="005B1D0A"/>
    <w:rsid w:val="005B1D30"/>
    <w:rsid w:val="005B1D31"/>
    <w:rsid w:val="005B1D5A"/>
    <w:rsid w:val="005B2034"/>
    <w:rsid w:val="005B21DE"/>
    <w:rsid w:val="005B3090"/>
    <w:rsid w:val="005B340C"/>
    <w:rsid w:val="005B3487"/>
    <w:rsid w:val="005B37C3"/>
    <w:rsid w:val="005B3BC5"/>
    <w:rsid w:val="005B3E60"/>
    <w:rsid w:val="005B40FA"/>
    <w:rsid w:val="005B436F"/>
    <w:rsid w:val="005B4387"/>
    <w:rsid w:val="005B4621"/>
    <w:rsid w:val="005B4DC3"/>
    <w:rsid w:val="005B507C"/>
    <w:rsid w:val="005B5143"/>
    <w:rsid w:val="005B59B3"/>
    <w:rsid w:val="005B5B32"/>
    <w:rsid w:val="005B5C63"/>
    <w:rsid w:val="005B5CE1"/>
    <w:rsid w:val="005B5EF8"/>
    <w:rsid w:val="005B60BC"/>
    <w:rsid w:val="005B615C"/>
    <w:rsid w:val="005B6813"/>
    <w:rsid w:val="005B693D"/>
    <w:rsid w:val="005B6C1C"/>
    <w:rsid w:val="005B6D27"/>
    <w:rsid w:val="005B6E09"/>
    <w:rsid w:val="005B7213"/>
    <w:rsid w:val="005B776A"/>
    <w:rsid w:val="005B7B05"/>
    <w:rsid w:val="005C0617"/>
    <w:rsid w:val="005C0D01"/>
    <w:rsid w:val="005C0F09"/>
    <w:rsid w:val="005C1402"/>
    <w:rsid w:val="005C14EF"/>
    <w:rsid w:val="005C19D0"/>
    <w:rsid w:val="005C253C"/>
    <w:rsid w:val="005C2D39"/>
    <w:rsid w:val="005C30D5"/>
    <w:rsid w:val="005C4269"/>
    <w:rsid w:val="005C43EE"/>
    <w:rsid w:val="005C4849"/>
    <w:rsid w:val="005C4AC7"/>
    <w:rsid w:val="005C5069"/>
    <w:rsid w:val="005C5358"/>
    <w:rsid w:val="005C54A2"/>
    <w:rsid w:val="005C54AA"/>
    <w:rsid w:val="005C5AA9"/>
    <w:rsid w:val="005C6099"/>
    <w:rsid w:val="005C6200"/>
    <w:rsid w:val="005C6529"/>
    <w:rsid w:val="005C664E"/>
    <w:rsid w:val="005C6696"/>
    <w:rsid w:val="005C6D89"/>
    <w:rsid w:val="005C70F1"/>
    <w:rsid w:val="005D068D"/>
    <w:rsid w:val="005D08FE"/>
    <w:rsid w:val="005D09B5"/>
    <w:rsid w:val="005D1324"/>
    <w:rsid w:val="005D14DD"/>
    <w:rsid w:val="005D17CF"/>
    <w:rsid w:val="005D1F52"/>
    <w:rsid w:val="005D21A5"/>
    <w:rsid w:val="005D2262"/>
    <w:rsid w:val="005D252F"/>
    <w:rsid w:val="005D2723"/>
    <w:rsid w:val="005D2AAF"/>
    <w:rsid w:val="005D2B5A"/>
    <w:rsid w:val="005D2B77"/>
    <w:rsid w:val="005D2C85"/>
    <w:rsid w:val="005D2F74"/>
    <w:rsid w:val="005D34FC"/>
    <w:rsid w:val="005D3829"/>
    <w:rsid w:val="005D3E34"/>
    <w:rsid w:val="005D3F4B"/>
    <w:rsid w:val="005D4036"/>
    <w:rsid w:val="005D4071"/>
    <w:rsid w:val="005D42BC"/>
    <w:rsid w:val="005D516B"/>
    <w:rsid w:val="005D583B"/>
    <w:rsid w:val="005D5F7F"/>
    <w:rsid w:val="005D5FF5"/>
    <w:rsid w:val="005D616A"/>
    <w:rsid w:val="005D61EF"/>
    <w:rsid w:val="005D6804"/>
    <w:rsid w:val="005D6CB4"/>
    <w:rsid w:val="005D6DCF"/>
    <w:rsid w:val="005D6EEB"/>
    <w:rsid w:val="005D70B4"/>
    <w:rsid w:val="005D7519"/>
    <w:rsid w:val="005D7652"/>
    <w:rsid w:val="005D7922"/>
    <w:rsid w:val="005D7B99"/>
    <w:rsid w:val="005D7D82"/>
    <w:rsid w:val="005E00DB"/>
    <w:rsid w:val="005E0201"/>
    <w:rsid w:val="005E056B"/>
    <w:rsid w:val="005E0729"/>
    <w:rsid w:val="005E09DB"/>
    <w:rsid w:val="005E0B09"/>
    <w:rsid w:val="005E0D66"/>
    <w:rsid w:val="005E13A9"/>
    <w:rsid w:val="005E1873"/>
    <w:rsid w:val="005E1BD4"/>
    <w:rsid w:val="005E1CD8"/>
    <w:rsid w:val="005E23FB"/>
    <w:rsid w:val="005E28B8"/>
    <w:rsid w:val="005E2DFE"/>
    <w:rsid w:val="005E3177"/>
    <w:rsid w:val="005E3213"/>
    <w:rsid w:val="005E3247"/>
    <w:rsid w:val="005E3361"/>
    <w:rsid w:val="005E3565"/>
    <w:rsid w:val="005E36F4"/>
    <w:rsid w:val="005E37C7"/>
    <w:rsid w:val="005E3809"/>
    <w:rsid w:val="005E39AB"/>
    <w:rsid w:val="005E4158"/>
    <w:rsid w:val="005E44A4"/>
    <w:rsid w:val="005E452B"/>
    <w:rsid w:val="005E4615"/>
    <w:rsid w:val="005E497A"/>
    <w:rsid w:val="005E49DD"/>
    <w:rsid w:val="005E4F16"/>
    <w:rsid w:val="005E50EF"/>
    <w:rsid w:val="005E5202"/>
    <w:rsid w:val="005E540E"/>
    <w:rsid w:val="005E5480"/>
    <w:rsid w:val="005E5623"/>
    <w:rsid w:val="005E56BB"/>
    <w:rsid w:val="005E5929"/>
    <w:rsid w:val="005E5F5D"/>
    <w:rsid w:val="005E6131"/>
    <w:rsid w:val="005E613C"/>
    <w:rsid w:val="005E63FB"/>
    <w:rsid w:val="005E6C25"/>
    <w:rsid w:val="005E6E42"/>
    <w:rsid w:val="005E6E6D"/>
    <w:rsid w:val="005E6FD8"/>
    <w:rsid w:val="005E79E5"/>
    <w:rsid w:val="005E79F0"/>
    <w:rsid w:val="005E7D79"/>
    <w:rsid w:val="005F0180"/>
    <w:rsid w:val="005F02A1"/>
    <w:rsid w:val="005F05FF"/>
    <w:rsid w:val="005F089B"/>
    <w:rsid w:val="005F0AF1"/>
    <w:rsid w:val="005F0C74"/>
    <w:rsid w:val="005F0C7A"/>
    <w:rsid w:val="005F0DAE"/>
    <w:rsid w:val="005F1239"/>
    <w:rsid w:val="005F1246"/>
    <w:rsid w:val="005F1300"/>
    <w:rsid w:val="005F13D1"/>
    <w:rsid w:val="005F181F"/>
    <w:rsid w:val="005F1857"/>
    <w:rsid w:val="005F209F"/>
    <w:rsid w:val="005F2311"/>
    <w:rsid w:val="005F26AE"/>
    <w:rsid w:val="005F287A"/>
    <w:rsid w:val="005F29E1"/>
    <w:rsid w:val="005F2AA2"/>
    <w:rsid w:val="005F2CFD"/>
    <w:rsid w:val="005F2D5F"/>
    <w:rsid w:val="005F2DBD"/>
    <w:rsid w:val="005F3A7A"/>
    <w:rsid w:val="005F3DA7"/>
    <w:rsid w:val="005F3FF2"/>
    <w:rsid w:val="005F40C2"/>
    <w:rsid w:val="005F4253"/>
    <w:rsid w:val="005F4C7E"/>
    <w:rsid w:val="005F4E4F"/>
    <w:rsid w:val="005F5068"/>
    <w:rsid w:val="005F613B"/>
    <w:rsid w:val="005F61A7"/>
    <w:rsid w:val="005F61C8"/>
    <w:rsid w:val="005F6558"/>
    <w:rsid w:val="005F6636"/>
    <w:rsid w:val="005F69B2"/>
    <w:rsid w:val="005F6AC4"/>
    <w:rsid w:val="005F6CCB"/>
    <w:rsid w:val="005F73AC"/>
    <w:rsid w:val="005F7BEA"/>
    <w:rsid w:val="0060012E"/>
    <w:rsid w:val="00600235"/>
    <w:rsid w:val="0060037D"/>
    <w:rsid w:val="006008B0"/>
    <w:rsid w:val="0060096F"/>
    <w:rsid w:val="00601091"/>
    <w:rsid w:val="0060131E"/>
    <w:rsid w:val="0060136B"/>
    <w:rsid w:val="00601485"/>
    <w:rsid w:val="0060176A"/>
    <w:rsid w:val="00601B12"/>
    <w:rsid w:val="006020DB"/>
    <w:rsid w:val="00602286"/>
    <w:rsid w:val="006023C3"/>
    <w:rsid w:val="0060248C"/>
    <w:rsid w:val="00602543"/>
    <w:rsid w:val="006027B1"/>
    <w:rsid w:val="006028ED"/>
    <w:rsid w:val="00602DA6"/>
    <w:rsid w:val="00602DE0"/>
    <w:rsid w:val="0060307B"/>
    <w:rsid w:val="006033E0"/>
    <w:rsid w:val="006033EB"/>
    <w:rsid w:val="0060367D"/>
    <w:rsid w:val="006039C6"/>
    <w:rsid w:val="00603EFC"/>
    <w:rsid w:val="0060413A"/>
    <w:rsid w:val="006043FA"/>
    <w:rsid w:val="006044FA"/>
    <w:rsid w:val="0060455F"/>
    <w:rsid w:val="00604BAD"/>
    <w:rsid w:val="00604E95"/>
    <w:rsid w:val="006062D0"/>
    <w:rsid w:val="0060673F"/>
    <w:rsid w:val="00606BBD"/>
    <w:rsid w:val="00606BD4"/>
    <w:rsid w:val="00606BD8"/>
    <w:rsid w:val="0060714E"/>
    <w:rsid w:val="006071BC"/>
    <w:rsid w:val="006072B7"/>
    <w:rsid w:val="00607666"/>
    <w:rsid w:val="00607790"/>
    <w:rsid w:val="0060784C"/>
    <w:rsid w:val="00607A04"/>
    <w:rsid w:val="00607A8C"/>
    <w:rsid w:val="00607BEC"/>
    <w:rsid w:val="00607C9D"/>
    <w:rsid w:val="00607FFE"/>
    <w:rsid w:val="00610083"/>
    <w:rsid w:val="006100E4"/>
    <w:rsid w:val="006101FF"/>
    <w:rsid w:val="006107ED"/>
    <w:rsid w:val="00610DDB"/>
    <w:rsid w:val="006111FB"/>
    <w:rsid w:val="0061123F"/>
    <w:rsid w:val="006113D4"/>
    <w:rsid w:val="00611446"/>
    <w:rsid w:val="00611C5F"/>
    <w:rsid w:val="00612299"/>
    <w:rsid w:val="00613296"/>
    <w:rsid w:val="00613913"/>
    <w:rsid w:val="006143BD"/>
    <w:rsid w:val="00614912"/>
    <w:rsid w:val="00614B6B"/>
    <w:rsid w:val="00614D8D"/>
    <w:rsid w:val="006152EB"/>
    <w:rsid w:val="00615C95"/>
    <w:rsid w:val="0061619E"/>
    <w:rsid w:val="006162D1"/>
    <w:rsid w:val="00616549"/>
    <w:rsid w:val="006170BE"/>
    <w:rsid w:val="00617320"/>
    <w:rsid w:val="00617570"/>
    <w:rsid w:val="006175C1"/>
    <w:rsid w:val="00617833"/>
    <w:rsid w:val="006178BF"/>
    <w:rsid w:val="00617BB5"/>
    <w:rsid w:val="00617EB4"/>
    <w:rsid w:val="00620175"/>
    <w:rsid w:val="006204FB"/>
    <w:rsid w:val="006208E5"/>
    <w:rsid w:val="006209A2"/>
    <w:rsid w:val="0062101E"/>
    <w:rsid w:val="00621DCE"/>
    <w:rsid w:val="00621F65"/>
    <w:rsid w:val="00622144"/>
    <w:rsid w:val="00622293"/>
    <w:rsid w:val="00622445"/>
    <w:rsid w:val="006225B7"/>
    <w:rsid w:val="00622A3A"/>
    <w:rsid w:val="00622FF9"/>
    <w:rsid w:val="00623446"/>
    <w:rsid w:val="00623926"/>
    <w:rsid w:val="006239E5"/>
    <w:rsid w:val="00623B02"/>
    <w:rsid w:val="00623FCA"/>
    <w:rsid w:val="00624AF9"/>
    <w:rsid w:val="00624B3B"/>
    <w:rsid w:val="00624B7F"/>
    <w:rsid w:val="00624D97"/>
    <w:rsid w:val="00625313"/>
    <w:rsid w:val="006253F4"/>
    <w:rsid w:val="0062589A"/>
    <w:rsid w:val="006258EB"/>
    <w:rsid w:val="00626013"/>
    <w:rsid w:val="00626185"/>
    <w:rsid w:val="006261E5"/>
    <w:rsid w:val="006267EA"/>
    <w:rsid w:val="00626820"/>
    <w:rsid w:val="006279E5"/>
    <w:rsid w:val="00627CF0"/>
    <w:rsid w:val="00630049"/>
    <w:rsid w:val="00630B22"/>
    <w:rsid w:val="00631683"/>
    <w:rsid w:val="00631707"/>
    <w:rsid w:val="00631BC0"/>
    <w:rsid w:val="00631F5E"/>
    <w:rsid w:val="00632157"/>
    <w:rsid w:val="00632306"/>
    <w:rsid w:val="0063237C"/>
    <w:rsid w:val="0063239A"/>
    <w:rsid w:val="00632AED"/>
    <w:rsid w:val="00632F85"/>
    <w:rsid w:val="00633048"/>
    <w:rsid w:val="0063331E"/>
    <w:rsid w:val="00633776"/>
    <w:rsid w:val="0063380B"/>
    <w:rsid w:val="00633AD3"/>
    <w:rsid w:val="006340DF"/>
    <w:rsid w:val="0063461A"/>
    <w:rsid w:val="00634906"/>
    <w:rsid w:val="00634C14"/>
    <w:rsid w:val="00634E9A"/>
    <w:rsid w:val="006357F3"/>
    <w:rsid w:val="00635C0F"/>
    <w:rsid w:val="00636648"/>
    <w:rsid w:val="0063676B"/>
    <w:rsid w:val="006368ED"/>
    <w:rsid w:val="00636AD0"/>
    <w:rsid w:val="00636F20"/>
    <w:rsid w:val="006371C4"/>
    <w:rsid w:val="00637689"/>
    <w:rsid w:val="00637C18"/>
    <w:rsid w:val="00637D1E"/>
    <w:rsid w:val="00640359"/>
    <w:rsid w:val="006406F1"/>
    <w:rsid w:val="00640C87"/>
    <w:rsid w:val="00640DD2"/>
    <w:rsid w:val="006410C0"/>
    <w:rsid w:val="006410C4"/>
    <w:rsid w:val="006412F1"/>
    <w:rsid w:val="00641770"/>
    <w:rsid w:val="006417D7"/>
    <w:rsid w:val="00641B9D"/>
    <w:rsid w:val="00641F0D"/>
    <w:rsid w:val="00642000"/>
    <w:rsid w:val="006420ED"/>
    <w:rsid w:val="0064223D"/>
    <w:rsid w:val="006427EA"/>
    <w:rsid w:val="00642AE9"/>
    <w:rsid w:val="00642B1C"/>
    <w:rsid w:val="00642E13"/>
    <w:rsid w:val="00643279"/>
    <w:rsid w:val="00643523"/>
    <w:rsid w:val="00643BB6"/>
    <w:rsid w:val="00643DEE"/>
    <w:rsid w:val="00644172"/>
    <w:rsid w:val="00644622"/>
    <w:rsid w:val="006446F3"/>
    <w:rsid w:val="00644C16"/>
    <w:rsid w:val="00644F42"/>
    <w:rsid w:val="0064521C"/>
    <w:rsid w:val="00645305"/>
    <w:rsid w:val="006454B6"/>
    <w:rsid w:val="0064560A"/>
    <w:rsid w:val="00645616"/>
    <w:rsid w:val="0064579A"/>
    <w:rsid w:val="00645F7D"/>
    <w:rsid w:val="0064666E"/>
    <w:rsid w:val="006466F7"/>
    <w:rsid w:val="00646CEB"/>
    <w:rsid w:val="0064740A"/>
    <w:rsid w:val="00647412"/>
    <w:rsid w:val="00647A3D"/>
    <w:rsid w:val="00647A8A"/>
    <w:rsid w:val="00647D9C"/>
    <w:rsid w:val="00647EF5"/>
    <w:rsid w:val="0065027A"/>
    <w:rsid w:val="00650316"/>
    <w:rsid w:val="0065087A"/>
    <w:rsid w:val="00650B69"/>
    <w:rsid w:val="00650B7C"/>
    <w:rsid w:val="00651223"/>
    <w:rsid w:val="0065152A"/>
    <w:rsid w:val="00651827"/>
    <w:rsid w:val="0065194C"/>
    <w:rsid w:val="00651B5D"/>
    <w:rsid w:val="0065223E"/>
    <w:rsid w:val="006522F0"/>
    <w:rsid w:val="0065266A"/>
    <w:rsid w:val="0065286C"/>
    <w:rsid w:val="00652D0B"/>
    <w:rsid w:val="00653127"/>
    <w:rsid w:val="006532CE"/>
    <w:rsid w:val="00653600"/>
    <w:rsid w:val="00654109"/>
    <w:rsid w:val="0065417B"/>
    <w:rsid w:val="00654376"/>
    <w:rsid w:val="00654582"/>
    <w:rsid w:val="00654714"/>
    <w:rsid w:val="00654792"/>
    <w:rsid w:val="0065520D"/>
    <w:rsid w:val="0065523A"/>
    <w:rsid w:val="00655283"/>
    <w:rsid w:val="0065598D"/>
    <w:rsid w:val="00655D81"/>
    <w:rsid w:val="00655ECD"/>
    <w:rsid w:val="00655F25"/>
    <w:rsid w:val="006562A2"/>
    <w:rsid w:val="006562E4"/>
    <w:rsid w:val="00656490"/>
    <w:rsid w:val="00656873"/>
    <w:rsid w:val="00656C99"/>
    <w:rsid w:val="00656EFD"/>
    <w:rsid w:val="00657183"/>
    <w:rsid w:val="006571A8"/>
    <w:rsid w:val="006573B0"/>
    <w:rsid w:val="006574E8"/>
    <w:rsid w:val="00657CC7"/>
    <w:rsid w:val="0066001A"/>
    <w:rsid w:val="0066021A"/>
    <w:rsid w:val="006603A8"/>
    <w:rsid w:val="006609E0"/>
    <w:rsid w:val="00660C0C"/>
    <w:rsid w:val="00661B59"/>
    <w:rsid w:val="00661C8C"/>
    <w:rsid w:val="00661DAC"/>
    <w:rsid w:val="0066221C"/>
    <w:rsid w:val="00663126"/>
    <w:rsid w:val="00663841"/>
    <w:rsid w:val="00663AA2"/>
    <w:rsid w:val="00663BFB"/>
    <w:rsid w:val="00663E1E"/>
    <w:rsid w:val="00664084"/>
    <w:rsid w:val="00664086"/>
    <w:rsid w:val="00664118"/>
    <w:rsid w:val="0066463F"/>
    <w:rsid w:val="00664A91"/>
    <w:rsid w:val="00664AC0"/>
    <w:rsid w:val="00664BCE"/>
    <w:rsid w:val="00664D4A"/>
    <w:rsid w:val="0066506D"/>
    <w:rsid w:val="00665BCD"/>
    <w:rsid w:val="00665CE8"/>
    <w:rsid w:val="00665E00"/>
    <w:rsid w:val="00665E9F"/>
    <w:rsid w:val="00666346"/>
    <w:rsid w:val="00666598"/>
    <w:rsid w:val="006667A1"/>
    <w:rsid w:val="006671A1"/>
    <w:rsid w:val="0066732F"/>
    <w:rsid w:val="00667617"/>
    <w:rsid w:val="006676B1"/>
    <w:rsid w:val="006676BE"/>
    <w:rsid w:val="006678C2"/>
    <w:rsid w:val="00667B51"/>
    <w:rsid w:val="00667CB2"/>
    <w:rsid w:val="00667D2C"/>
    <w:rsid w:val="00667F37"/>
    <w:rsid w:val="006705BE"/>
    <w:rsid w:val="0067078E"/>
    <w:rsid w:val="00670C29"/>
    <w:rsid w:val="00671355"/>
    <w:rsid w:val="0067142A"/>
    <w:rsid w:val="0067159B"/>
    <w:rsid w:val="00671B1D"/>
    <w:rsid w:val="00671BF3"/>
    <w:rsid w:val="00672141"/>
    <w:rsid w:val="006724E4"/>
    <w:rsid w:val="0067298A"/>
    <w:rsid w:val="00672BA4"/>
    <w:rsid w:val="00672D12"/>
    <w:rsid w:val="00672D77"/>
    <w:rsid w:val="00672FD9"/>
    <w:rsid w:val="00673030"/>
    <w:rsid w:val="006731F4"/>
    <w:rsid w:val="0067353F"/>
    <w:rsid w:val="00673A4F"/>
    <w:rsid w:val="00673B26"/>
    <w:rsid w:val="00673F7D"/>
    <w:rsid w:val="0067487B"/>
    <w:rsid w:val="006749C3"/>
    <w:rsid w:val="006750FB"/>
    <w:rsid w:val="006756DC"/>
    <w:rsid w:val="00675859"/>
    <w:rsid w:val="00675D63"/>
    <w:rsid w:val="00676ED6"/>
    <w:rsid w:val="0067730A"/>
    <w:rsid w:val="006777C0"/>
    <w:rsid w:val="00677C3D"/>
    <w:rsid w:val="00677CA3"/>
    <w:rsid w:val="00677F6A"/>
    <w:rsid w:val="006802C5"/>
    <w:rsid w:val="00680522"/>
    <w:rsid w:val="006807A2"/>
    <w:rsid w:val="0068099D"/>
    <w:rsid w:val="00680AFA"/>
    <w:rsid w:val="00680D09"/>
    <w:rsid w:val="0068108B"/>
    <w:rsid w:val="006812EA"/>
    <w:rsid w:val="006813A7"/>
    <w:rsid w:val="006814CC"/>
    <w:rsid w:val="0068158F"/>
    <w:rsid w:val="00681626"/>
    <w:rsid w:val="00681961"/>
    <w:rsid w:val="00681F26"/>
    <w:rsid w:val="006820A4"/>
    <w:rsid w:val="00682444"/>
    <w:rsid w:val="006827D3"/>
    <w:rsid w:val="006828DD"/>
    <w:rsid w:val="00682992"/>
    <w:rsid w:val="00682D48"/>
    <w:rsid w:val="00682F91"/>
    <w:rsid w:val="00683119"/>
    <w:rsid w:val="00683772"/>
    <w:rsid w:val="00683B8F"/>
    <w:rsid w:val="00683D46"/>
    <w:rsid w:val="00684014"/>
    <w:rsid w:val="006842B5"/>
    <w:rsid w:val="006844CE"/>
    <w:rsid w:val="006845FD"/>
    <w:rsid w:val="0068467D"/>
    <w:rsid w:val="00684D6A"/>
    <w:rsid w:val="00685446"/>
    <w:rsid w:val="0068581B"/>
    <w:rsid w:val="00685B3B"/>
    <w:rsid w:val="00685CAD"/>
    <w:rsid w:val="006863CE"/>
    <w:rsid w:val="00686CAC"/>
    <w:rsid w:val="0068738C"/>
    <w:rsid w:val="0068751E"/>
    <w:rsid w:val="00687B27"/>
    <w:rsid w:val="00687BE5"/>
    <w:rsid w:val="00687DCB"/>
    <w:rsid w:val="00687E32"/>
    <w:rsid w:val="0069046F"/>
    <w:rsid w:val="00690619"/>
    <w:rsid w:val="00690829"/>
    <w:rsid w:val="00690ED8"/>
    <w:rsid w:val="0069136F"/>
    <w:rsid w:val="00691534"/>
    <w:rsid w:val="00691604"/>
    <w:rsid w:val="00691787"/>
    <w:rsid w:val="006917E6"/>
    <w:rsid w:val="006918BE"/>
    <w:rsid w:val="00691B43"/>
    <w:rsid w:val="00691B75"/>
    <w:rsid w:val="00691DBC"/>
    <w:rsid w:val="00692463"/>
    <w:rsid w:val="006925C9"/>
    <w:rsid w:val="006926BC"/>
    <w:rsid w:val="00692771"/>
    <w:rsid w:val="00692D58"/>
    <w:rsid w:val="00692FFF"/>
    <w:rsid w:val="00693096"/>
    <w:rsid w:val="00693349"/>
    <w:rsid w:val="006935BD"/>
    <w:rsid w:val="0069369C"/>
    <w:rsid w:val="00693917"/>
    <w:rsid w:val="00693E79"/>
    <w:rsid w:val="00693FFA"/>
    <w:rsid w:val="00694214"/>
    <w:rsid w:val="00694429"/>
    <w:rsid w:val="0069479C"/>
    <w:rsid w:val="006947E7"/>
    <w:rsid w:val="00694D2E"/>
    <w:rsid w:val="00694F26"/>
    <w:rsid w:val="0069516D"/>
    <w:rsid w:val="006951A6"/>
    <w:rsid w:val="006956B8"/>
    <w:rsid w:val="0069595E"/>
    <w:rsid w:val="00697208"/>
    <w:rsid w:val="006973A0"/>
    <w:rsid w:val="00697603"/>
    <w:rsid w:val="00697650"/>
    <w:rsid w:val="0069769E"/>
    <w:rsid w:val="00697C39"/>
    <w:rsid w:val="00697D16"/>
    <w:rsid w:val="006A0067"/>
    <w:rsid w:val="006A01A3"/>
    <w:rsid w:val="006A0C9F"/>
    <w:rsid w:val="006A0D7D"/>
    <w:rsid w:val="006A0EED"/>
    <w:rsid w:val="006A1450"/>
    <w:rsid w:val="006A16C9"/>
    <w:rsid w:val="006A1CDD"/>
    <w:rsid w:val="006A1D78"/>
    <w:rsid w:val="006A231D"/>
    <w:rsid w:val="006A257B"/>
    <w:rsid w:val="006A29D5"/>
    <w:rsid w:val="006A2BF9"/>
    <w:rsid w:val="006A3220"/>
    <w:rsid w:val="006A38F3"/>
    <w:rsid w:val="006A3933"/>
    <w:rsid w:val="006A3A5E"/>
    <w:rsid w:val="006A3B10"/>
    <w:rsid w:val="006A3CB0"/>
    <w:rsid w:val="006A3E07"/>
    <w:rsid w:val="006A441C"/>
    <w:rsid w:val="006A4C56"/>
    <w:rsid w:val="006A5173"/>
    <w:rsid w:val="006A51AA"/>
    <w:rsid w:val="006A536A"/>
    <w:rsid w:val="006A54E8"/>
    <w:rsid w:val="006A55B5"/>
    <w:rsid w:val="006A650E"/>
    <w:rsid w:val="006A67E8"/>
    <w:rsid w:val="006A709A"/>
    <w:rsid w:val="006A71C1"/>
    <w:rsid w:val="006A738C"/>
    <w:rsid w:val="006A78BB"/>
    <w:rsid w:val="006A7CB0"/>
    <w:rsid w:val="006B0983"/>
    <w:rsid w:val="006B1495"/>
    <w:rsid w:val="006B151C"/>
    <w:rsid w:val="006B1CB4"/>
    <w:rsid w:val="006B1D97"/>
    <w:rsid w:val="006B215E"/>
    <w:rsid w:val="006B219A"/>
    <w:rsid w:val="006B2773"/>
    <w:rsid w:val="006B2C59"/>
    <w:rsid w:val="006B34A5"/>
    <w:rsid w:val="006B368B"/>
    <w:rsid w:val="006B3779"/>
    <w:rsid w:val="006B40CA"/>
    <w:rsid w:val="006B4284"/>
    <w:rsid w:val="006B44FF"/>
    <w:rsid w:val="006B45BE"/>
    <w:rsid w:val="006B4E3C"/>
    <w:rsid w:val="006B5342"/>
    <w:rsid w:val="006B57E2"/>
    <w:rsid w:val="006B5D93"/>
    <w:rsid w:val="006B5EC3"/>
    <w:rsid w:val="006B61E3"/>
    <w:rsid w:val="006B664D"/>
    <w:rsid w:val="006B7006"/>
    <w:rsid w:val="006B72A3"/>
    <w:rsid w:val="006B7382"/>
    <w:rsid w:val="006B73A2"/>
    <w:rsid w:val="006B787F"/>
    <w:rsid w:val="006B78F8"/>
    <w:rsid w:val="006B7AC1"/>
    <w:rsid w:val="006C00DB"/>
    <w:rsid w:val="006C00E9"/>
    <w:rsid w:val="006C0294"/>
    <w:rsid w:val="006C0E86"/>
    <w:rsid w:val="006C1121"/>
    <w:rsid w:val="006C1391"/>
    <w:rsid w:val="006C1719"/>
    <w:rsid w:val="006C187F"/>
    <w:rsid w:val="006C1B3D"/>
    <w:rsid w:val="006C204F"/>
    <w:rsid w:val="006C24E7"/>
    <w:rsid w:val="006C28B2"/>
    <w:rsid w:val="006C2D83"/>
    <w:rsid w:val="006C3095"/>
    <w:rsid w:val="006C319F"/>
    <w:rsid w:val="006C36E9"/>
    <w:rsid w:val="006C38E6"/>
    <w:rsid w:val="006C38F5"/>
    <w:rsid w:val="006C3AD7"/>
    <w:rsid w:val="006C3BC6"/>
    <w:rsid w:val="006C3C2B"/>
    <w:rsid w:val="006C3C2E"/>
    <w:rsid w:val="006C4523"/>
    <w:rsid w:val="006C461B"/>
    <w:rsid w:val="006C497A"/>
    <w:rsid w:val="006C4C37"/>
    <w:rsid w:val="006C4ECD"/>
    <w:rsid w:val="006C5322"/>
    <w:rsid w:val="006C5468"/>
    <w:rsid w:val="006C5720"/>
    <w:rsid w:val="006C5A8D"/>
    <w:rsid w:val="006C5BBC"/>
    <w:rsid w:val="006C5D68"/>
    <w:rsid w:val="006C6574"/>
    <w:rsid w:val="006C6744"/>
    <w:rsid w:val="006C6A14"/>
    <w:rsid w:val="006C6CD7"/>
    <w:rsid w:val="006C6F72"/>
    <w:rsid w:val="006C70DA"/>
    <w:rsid w:val="006C7290"/>
    <w:rsid w:val="006C72A3"/>
    <w:rsid w:val="006C7472"/>
    <w:rsid w:val="006C7483"/>
    <w:rsid w:val="006C7980"/>
    <w:rsid w:val="006C7B42"/>
    <w:rsid w:val="006D0139"/>
    <w:rsid w:val="006D01B0"/>
    <w:rsid w:val="006D052B"/>
    <w:rsid w:val="006D096D"/>
    <w:rsid w:val="006D09C3"/>
    <w:rsid w:val="006D0B39"/>
    <w:rsid w:val="006D0E3C"/>
    <w:rsid w:val="006D0FB6"/>
    <w:rsid w:val="006D124A"/>
    <w:rsid w:val="006D12BF"/>
    <w:rsid w:val="006D2B58"/>
    <w:rsid w:val="006D2B5E"/>
    <w:rsid w:val="006D2BB1"/>
    <w:rsid w:val="006D2F00"/>
    <w:rsid w:val="006D2F5F"/>
    <w:rsid w:val="006D2FDD"/>
    <w:rsid w:val="006D4425"/>
    <w:rsid w:val="006D45C1"/>
    <w:rsid w:val="006D45CA"/>
    <w:rsid w:val="006D47CF"/>
    <w:rsid w:val="006D5075"/>
    <w:rsid w:val="006D57E6"/>
    <w:rsid w:val="006D5C3A"/>
    <w:rsid w:val="006D5CB9"/>
    <w:rsid w:val="006D6095"/>
    <w:rsid w:val="006D6A2B"/>
    <w:rsid w:val="006D6BD4"/>
    <w:rsid w:val="006D7115"/>
    <w:rsid w:val="006D7723"/>
    <w:rsid w:val="006D78D3"/>
    <w:rsid w:val="006D7A73"/>
    <w:rsid w:val="006D7EDB"/>
    <w:rsid w:val="006E036E"/>
    <w:rsid w:val="006E0DFC"/>
    <w:rsid w:val="006E0FA6"/>
    <w:rsid w:val="006E13E5"/>
    <w:rsid w:val="006E19E8"/>
    <w:rsid w:val="006E1BCE"/>
    <w:rsid w:val="006E1CD1"/>
    <w:rsid w:val="006E1E43"/>
    <w:rsid w:val="006E1F54"/>
    <w:rsid w:val="006E2CFE"/>
    <w:rsid w:val="006E337C"/>
    <w:rsid w:val="006E33D2"/>
    <w:rsid w:val="006E34D5"/>
    <w:rsid w:val="006E3D2D"/>
    <w:rsid w:val="006E3D4F"/>
    <w:rsid w:val="006E415C"/>
    <w:rsid w:val="006E446C"/>
    <w:rsid w:val="006E46F0"/>
    <w:rsid w:val="006E47DB"/>
    <w:rsid w:val="006E4DAA"/>
    <w:rsid w:val="006E546D"/>
    <w:rsid w:val="006E5487"/>
    <w:rsid w:val="006E56C5"/>
    <w:rsid w:val="006E58DF"/>
    <w:rsid w:val="006E6220"/>
    <w:rsid w:val="006E647F"/>
    <w:rsid w:val="006E6BEE"/>
    <w:rsid w:val="006E7326"/>
    <w:rsid w:val="006E754A"/>
    <w:rsid w:val="006E77AA"/>
    <w:rsid w:val="006E7A15"/>
    <w:rsid w:val="006E7CBE"/>
    <w:rsid w:val="006F07C5"/>
    <w:rsid w:val="006F088C"/>
    <w:rsid w:val="006F0CBC"/>
    <w:rsid w:val="006F0EB1"/>
    <w:rsid w:val="006F1147"/>
    <w:rsid w:val="006F1949"/>
    <w:rsid w:val="006F1A73"/>
    <w:rsid w:val="006F1B8D"/>
    <w:rsid w:val="006F1B98"/>
    <w:rsid w:val="006F2009"/>
    <w:rsid w:val="006F23E7"/>
    <w:rsid w:val="006F253D"/>
    <w:rsid w:val="006F27B0"/>
    <w:rsid w:val="006F31A3"/>
    <w:rsid w:val="006F32E3"/>
    <w:rsid w:val="006F37CA"/>
    <w:rsid w:val="006F4040"/>
    <w:rsid w:val="006F45EA"/>
    <w:rsid w:val="006F4764"/>
    <w:rsid w:val="006F4BFC"/>
    <w:rsid w:val="006F52BB"/>
    <w:rsid w:val="006F5376"/>
    <w:rsid w:val="006F5C3C"/>
    <w:rsid w:val="006F5E1E"/>
    <w:rsid w:val="006F5E50"/>
    <w:rsid w:val="006F6025"/>
    <w:rsid w:val="006F60A9"/>
    <w:rsid w:val="006F60FD"/>
    <w:rsid w:val="006F61C9"/>
    <w:rsid w:val="006F63B8"/>
    <w:rsid w:val="006F717A"/>
    <w:rsid w:val="006F765F"/>
    <w:rsid w:val="006F7EFD"/>
    <w:rsid w:val="0070016A"/>
    <w:rsid w:val="0070053A"/>
    <w:rsid w:val="007009EE"/>
    <w:rsid w:val="00700D7C"/>
    <w:rsid w:val="00700ECB"/>
    <w:rsid w:val="007011F2"/>
    <w:rsid w:val="00701532"/>
    <w:rsid w:val="00701620"/>
    <w:rsid w:val="0070190F"/>
    <w:rsid w:val="00701F47"/>
    <w:rsid w:val="007024B7"/>
    <w:rsid w:val="007025EF"/>
    <w:rsid w:val="00702712"/>
    <w:rsid w:val="00702A76"/>
    <w:rsid w:val="00702B65"/>
    <w:rsid w:val="00702D2D"/>
    <w:rsid w:val="00703094"/>
    <w:rsid w:val="00703210"/>
    <w:rsid w:val="007033BD"/>
    <w:rsid w:val="00703983"/>
    <w:rsid w:val="00703ACD"/>
    <w:rsid w:val="00703D12"/>
    <w:rsid w:val="0070413D"/>
    <w:rsid w:val="00704305"/>
    <w:rsid w:val="00704A9F"/>
    <w:rsid w:val="00704FEA"/>
    <w:rsid w:val="007051B1"/>
    <w:rsid w:val="007052AD"/>
    <w:rsid w:val="0070544E"/>
    <w:rsid w:val="007058E5"/>
    <w:rsid w:val="00705A12"/>
    <w:rsid w:val="00705DE7"/>
    <w:rsid w:val="00706527"/>
    <w:rsid w:val="00706565"/>
    <w:rsid w:val="00706A07"/>
    <w:rsid w:val="00706F19"/>
    <w:rsid w:val="00707263"/>
    <w:rsid w:val="0070727F"/>
    <w:rsid w:val="00707374"/>
    <w:rsid w:val="00707CC7"/>
    <w:rsid w:val="00707DFB"/>
    <w:rsid w:val="00707E65"/>
    <w:rsid w:val="00707E99"/>
    <w:rsid w:val="00707F79"/>
    <w:rsid w:val="00710E69"/>
    <w:rsid w:val="00710EBE"/>
    <w:rsid w:val="00710F2B"/>
    <w:rsid w:val="0071127A"/>
    <w:rsid w:val="00711595"/>
    <w:rsid w:val="007118EE"/>
    <w:rsid w:val="00711CC1"/>
    <w:rsid w:val="00711E6D"/>
    <w:rsid w:val="00712489"/>
    <w:rsid w:val="007125A7"/>
    <w:rsid w:val="007125C2"/>
    <w:rsid w:val="007135EA"/>
    <w:rsid w:val="0071366C"/>
    <w:rsid w:val="00714417"/>
    <w:rsid w:val="007147D9"/>
    <w:rsid w:val="00714B5C"/>
    <w:rsid w:val="00714C46"/>
    <w:rsid w:val="00714FB9"/>
    <w:rsid w:val="0071530B"/>
    <w:rsid w:val="0071549D"/>
    <w:rsid w:val="00715D5B"/>
    <w:rsid w:val="007166B1"/>
    <w:rsid w:val="007167C7"/>
    <w:rsid w:val="00716C0C"/>
    <w:rsid w:val="00717367"/>
    <w:rsid w:val="00717489"/>
    <w:rsid w:val="00717584"/>
    <w:rsid w:val="007175D8"/>
    <w:rsid w:val="00717F25"/>
    <w:rsid w:val="0072026A"/>
    <w:rsid w:val="0072031B"/>
    <w:rsid w:val="00720CDA"/>
    <w:rsid w:val="00720F9C"/>
    <w:rsid w:val="0072109E"/>
    <w:rsid w:val="007210BA"/>
    <w:rsid w:val="007211BC"/>
    <w:rsid w:val="00721F84"/>
    <w:rsid w:val="0072237F"/>
    <w:rsid w:val="00722AF0"/>
    <w:rsid w:val="00722C8C"/>
    <w:rsid w:val="007231DC"/>
    <w:rsid w:val="0072334F"/>
    <w:rsid w:val="007233D2"/>
    <w:rsid w:val="00723EB2"/>
    <w:rsid w:val="00723EBD"/>
    <w:rsid w:val="0072429B"/>
    <w:rsid w:val="00724404"/>
    <w:rsid w:val="00724433"/>
    <w:rsid w:val="00724BBF"/>
    <w:rsid w:val="00724E68"/>
    <w:rsid w:val="007250F5"/>
    <w:rsid w:val="007253FF"/>
    <w:rsid w:val="00725ACB"/>
    <w:rsid w:val="00725B2C"/>
    <w:rsid w:val="0072609D"/>
    <w:rsid w:val="00726263"/>
    <w:rsid w:val="007264BC"/>
    <w:rsid w:val="00726792"/>
    <w:rsid w:val="007269F6"/>
    <w:rsid w:val="00726C8D"/>
    <w:rsid w:val="00726DBA"/>
    <w:rsid w:val="0072787A"/>
    <w:rsid w:val="007278DA"/>
    <w:rsid w:val="00727AA2"/>
    <w:rsid w:val="00730734"/>
    <w:rsid w:val="00730AA8"/>
    <w:rsid w:val="00730D55"/>
    <w:rsid w:val="0073108B"/>
    <w:rsid w:val="00731510"/>
    <w:rsid w:val="00731513"/>
    <w:rsid w:val="007318FE"/>
    <w:rsid w:val="007319C6"/>
    <w:rsid w:val="00732715"/>
    <w:rsid w:val="00732A47"/>
    <w:rsid w:val="00732D72"/>
    <w:rsid w:val="00733142"/>
    <w:rsid w:val="00733525"/>
    <w:rsid w:val="00733574"/>
    <w:rsid w:val="00733775"/>
    <w:rsid w:val="007339EB"/>
    <w:rsid w:val="00733B2E"/>
    <w:rsid w:val="00733B86"/>
    <w:rsid w:val="00733DB7"/>
    <w:rsid w:val="00734357"/>
    <w:rsid w:val="0073450B"/>
    <w:rsid w:val="00734831"/>
    <w:rsid w:val="00734C24"/>
    <w:rsid w:val="00734D08"/>
    <w:rsid w:val="00734EB4"/>
    <w:rsid w:val="0073504A"/>
    <w:rsid w:val="0073513E"/>
    <w:rsid w:val="007355AD"/>
    <w:rsid w:val="00735854"/>
    <w:rsid w:val="007365EA"/>
    <w:rsid w:val="00736EBE"/>
    <w:rsid w:val="007373D1"/>
    <w:rsid w:val="0073781C"/>
    <w:rsid w:val="0073787B"/>
    <w:rsid w:val="00737D07"/>
    <w:rsid w:val="00737E05"/>
    <w:rsid w:val="007404FA"/>
    <w:rsid w:val="0074099E"/>
    <w:rsid w:val="00740D24"/>
    <w:rsid w:val="00740EAC"/>
    <w:rsid w:val="00741065"/>
    <w:rsid w:val="00741143"/>
    <w:rsid w:val="007411B6"/>
    <w:rsid w:val="0074128C"/>
    <w:rsid w:val="00741D2C"/>
    <w:rsid w:val="00741DAE"/>
    <w:rsid w:val="00742428"/>
    <w:rsid w:val="00742F99"/>
    <w:rsid w:val="00743072"/>
    <w:rsid w:val="007436A5"/>
    <w:rsid w:val="00743AB4"/>
    <w:rsid w:val="00743D03"/>
    <w:rsid w:val="007445CD"/>
    <w:rsid w:val="00744B2D"/>
    <w:rsid w:val="00744F71"/>
    <w:rsid w:val="007453A8"/>
    <w:rsid w:val="0074570D"/>
    <w:rsid w:val="00745E2F"/>
    <w:rsid w:val="0074642E"/>
    <w:rsid w:val="0074725B"/>
    <w:rsid w:val="00747B6D"/>
    <w:rsid w:val="00747D0C"/>
    <w:rsid w:val="00747D87"/>
    <w:rsid w:val="007502CC"/>
    <w:rsid w:val="0075044C"/>
    <w:rsid w:val="007507F9"/>
    <w:rsid w:val="00750A5C"/>
    <w:rsid w:val="00750FC7"/>
    <w:rsid w:val="0075156C"/>
    <w:rsid w:val="00751A58"/>
    <w:rsid w:val="00751BCB"/>
    <w:rsid w:val="00751BFB"/>
    <w:rsid w:val="00751E7A"/>
    <w:rsid w:val="00751FDB"/>
    <w:rsid w:val="0075225F"/>
    <w:rsid w:val="00752504"/>
    <w:rsid w:val="0075287D"/>
    <w:rsid w:val="00752920"/>
    <w:rsid w:val="00752F53"/>
    <w:rsid w:val="00753051"/>
    <w:rsid w:val="0075379C"/>
    <w:rsid w:val="00753A2F"/>
    <w:rsid w:val="00753B8F"/>
    <w:rsid w:val="00753FC1"/>
    <w:rsid w:val="00754299"/>
    <w:rsid w:val="0075461C"/>
    <w:rsid w:val="0075463E"/>
    <w:rsid w:val="00754870"/>
    <w:rsid w:val="00754E69"/>
    <w:rsid w:val="007554C7"/>
    <w:rsid w:val="007556B2"/>
    <w:rsid w:val="00755A47"/>
    <w:rsid w:val="00755AAA"/>
    <w:rsid w:val="00755CE0"/>
    <w:rsid w:val="00755F6A"/>
    <w:rsid w:val="00756576"/>
    <w:rsid w:val="0075698E"/>
    <w:rsid w:val="00756E0A"/>
    <w:rsid w:val="00756EFE"/>
    <w:rsid w:val="00756F5D"/>
    <w:rsid w:val="00757839"/>
    <w:rsid w:val="00757CD0"/>
    <w:rsid w:val="00757EA4"/>
    <w:rsid w:val="00760343"/>
    <w:rsid w:val="007609EF"/>
    <w:rsid w:val="00760F5C"/>
    <w:rsid w:val="0076144A"/>
    <w:rsid w:val="00761600"/>
    <w:rsid w:val="00761A81"/>
    <w:rsid w:val="00761C46"/>
    <w:rsid w:val="00761E29"/>
    <w:rsid w:val="00761F49"/>
    <w:rsid w:val="0076210A"/>
    <w:rsid w:val="007622E2"/>
    <w:rsid w:val="007622EB"/>
    <w:rsid w:val="00762316"/>
    <w:rsid w:val="0076248D"/>
    <w:rsid w:val="007627E8"/>
    <w:rsid w:val="0076281F"/>
    <w:rsid w:val="00763427"/>
    <w:rsid w:val="00763541"/>
    <w:rsid w:val="00763661"/>
    <w:rsid w:val="007636BB"/>
    <w:rsid w:val="007638CC"/>
    <w:rsid w:val="00763D10"/>
    <w:rsid w:val="00763F86"/>
    <w:rsid w:val="007641D5"/>
    <w:rsid w:val="007647A4"/>
    <w:rsid w:val="0076518D"/>
    <w:rsid w:val="007652CD"/>
    <w:rsid w:val="00765380"/>
    <w:rsid w:val="00765452"/>
    <w:rsid w:val="007657F1"/>
    <w:rsid w:val="007661C1"/>
    <w:rsid w:val="00766AB9"/>
    <w:rsid w:val="00767056"/>
    <w:rsid w:val="007675D9"/>
    <w:rsid w:val="0076797A"/>
    <w:rsid w:val="0076797B"/>
    <w:rsid w:val="00767D42"/>
    <w:rsid w:val="00767D67"/>
    <w:rsid w:val="00767DC9"/>
    <w:rsid w:val="0077010A"/>
    <w:rsid w:val="00770AA8"/>
    <w:rsid w:val="00770B73"/>
    <w:rsid w:val="00770DBA"/>
    <w:rsid w:val="00770F01"/>
    <w:rsid w:val="00771482"/>
    <w:rsid w:val="007718E7"/>
    <w:rsid w:val="00771A7D"/>
    <w:rsid w:val="00772056"/>
    <w:rsid w:val="007722C4"/>
    <w:rsid w:val="007728B4"/>
    <w:rsid w:val="00772B17"/>
    <w:rsid w:val="00773023"/>
    <w:rsid w:val="00773324"/>
    <w:rsid w:val="00773BB8"/>
    <w:rsid w:val="00774038"/>
    <w:rsid w:val="00774250"/>
    <w:rsid w:val="00774375"/>
    <w:rsid w:val="00774558"/>
    <w:rsid w:val="0077605E"/>
    <w:rsid w:val="00776223"/>
    <w:rsid w:val="0077649F"/>
    <w:rsid w:val="0077689E"/>
    <w:rsid w:val="007768F8"/>
    <w:rsid w:val="00776EB2"/>
    <w:rsid w:val="007771ED"/>
    <w:rsid w:val="0077779C"/>
    <w:rsid w:val="00777EEC"/>
    <w:rsid w:val="0078004A"/>
    <w:rsid w:val="007801E6"/>
    <w:rsid w:val="00780479"/>
    <w:rsid w:val="00780FD7"/>
    <w:rsid w:val="007813AB"/>
    <w:rsid w:val="00781718"/>
    <w:rsid w:val="0078213F"/>
    <w:rsid w:val="007825A9"/>
    <w:rsid w:val="007828AD"/>
    <w:rsid w:val="00782A92"/>
    <w:rsid w:val="00782C56"/>
    <w:rsid w:val="00782DC8"/>
    <w:rsid w:val="00783856"/>
    <w:rsid w:val="00783EDC"/>
    <w:rsid w:val="0078411D"/>
    <w:rsid w:val="007844E9"/>
    <w:rsid w:val="00785CDF"/>
    <w:rsid w:val="00785D42"/>
    <w:rsid w:val="00785D7E"/>
    <w:rsid w:val="0078609C"/>
    <w:rsid w:val="0078628C"/>
    <w:rsid w:val="00786487"/>
    <w:rsid w:val="00787409"/>
    <w:rsid w:val="00787426"/>
    <w:rsid w:val="007874F0"/>
    <w:rsid w:val="0078768E"/>
    <w:rsid w:val="007877D8"/>
    <w:rsid w:val="00787A6D"/>
    <w:rsid w:val="00787DD1"/>
    <w:rsid w:val="007900D7"/>
    <w:rsid w:val="0079058C"/>
    <w:rsid w:val="0079079F"/>
    <w:rsid w:val="0079083A"/>
    <w:rsid w:val="00790DE5"/>
    <w:rsid w:val="00790E70"/>
    <w:rsid w:val="00791760"/>
    <w:rsid w:val="00791F0A"/>
    <w:rsid w:val="00792348"/>
    <w:rsid w:val="0079266F"/>
    <w:rsid w:val="007926B5"/>
    <w:rsid w:val="00792892"/>
    <w:rsid w:val="0079294A"/>
    <w:rsid w:val="00792BB2"/>
    <w:rsid w:val="00792BCA"/>
    <w:rsid w:val="00792F9A"/>
    <w:rsid w:val="00792FA2"/>
    <w:rsid w:val="0079317C"/>
    <w:rsid w:val="0079369D"/>
    <w:rsid w:val="007938D3"/>
    <w:rsid w:val="00793A01"/>
    <w:rsid w:val="00793B86"/>
    <w:rsid w:val="00793CE1"/>
    <w:rsid w:val="00794035"/>
    <w:rsid w:val="007945D1"/>
    <w:rsid w:val="007946FA"/>
    <w:rsid w:val="00794B49"/>
    <w:rsid w:val="00794BDF"/>
    <w:rsid w:val="00794DCD"/>
    <w:rsid w:val="00795512"/>
    <w:rsid w:val="0079587C"/>
    <w:rsid w:val="00795B6A"/>
    <w:rsid w:val="00795E9D"/>
    <w:rsid w:val="007960C2"/>
    <w:rsid w:val="00797179"/>
    <w:rsid w:val="007971B5"/>
    <w:rsid w:val="007974B9"/>
    <w:rsid w:val="007978BA"/>
    <w:rsid w:val="00797D85"/>
    <w:rsid w:val="00797DB6"/>
    <w:rsid w:val="00797EB5"/>
    <w:rsid w:val="007A129E"/>
    <w:rsid w:val="007A12EC"/>
    <w:rsid w:val="007A13EE"/>
    <w:rsid w:val="007A15D4"/>
    <w:rsid w:val="007A1D25"/>
    <w:rsid w:val="007A1ECB"/>
    <w:rsid w:val="007A226C"/>
    <w:rsid w:val="007A24A8"/>
    <w:rsid w:val="007A2535"/>
    <w:rsid w:val="007A2919"/>
    <w:rsid w:val="007A32CC"/>
    <w:rsid w:val="007A331C"/>
    <w:rsid w:val="007A353D"/>
    <w:rsid w:val="007A36A6"/>
    <w:rsid w:val="007A3F06"/>
    <w:rsid w:val="007A3FB6"/>
    <w:rsid w:val="007A4251"/>
    <w:rsid w:val="007A428B"/>
    <w:rsid w:val="007A49B3"/>
    <w:rsid w:val="007A4A95"/>
    <w:rsid w:val="007A4E08"/>
    <w:rsid w:val="007A5394"/>
    <w:rsid w:val="007A53BB"/>
    <w:rsid w:val="007A541A"/>
    <w:rsid w:val="007A552D"/>
    <w:rsid w:val="007A5777"/>
    <w:rsid w:val="007A5C5A"/>
    <w:rsid w:val="007A5CCD"/>
    <w:rsid w:val="007A5EB0"/>
    <w:rsid w:val="007A5FCC"/>
    <w:rsid w:val="007A622B"/>
    <w:rsid w:val="007A62E8"/>
    <w:rsid w:val="007A6BDB"/>
    <w:rsid w:val="007A6D77"/>
    <w:rsid w:val="007B00FB"/>
    <w:rsid w:val="007B02BA"/>
    <w:rsid w:val="007B060E"/>
    <w:rsid w:val="007B070F"/>
    <w:rsid w:val="007B0EF3"/>
    <w:rsid w:val="007B1A61"/>
    <w:rsid w:val="007B1DCE"/>
    <w:rsid w:val="007B24AE"/>
    <w:rsid w:val="007B2738"/>
    <w:rsid w:val="007B2E3F"/>
    <w:rsid w:val="007B308B"/>
    <w:rsid w:val="007B39AE"/>
    <w:rsid w:val="007B3E32"/>
    <w:rsid w:val="007B4096"/>
    <w:rsid w:val="007B4469"/>
    <w:rsid w:val="007B4623"/>
    <w:rsid w:val="007B46C1"/>
    <w:rsid w:val="007B4912"/>
    <w:rsid w:val="007B4E8A"/>
    <w:rsid w:val="007B522D"/>
    <w:rsid w:val="007B58E6"/>
    <w:rsid w:val="007B5D6F"/>
    <w:rsid w:val="007B6618"/>
    <w:rsid w:val="007B67FB"/>
    <w:rsid w:val="007B68B9"/>
    <w:rsid w:val="007B6ABB"/>
    <w:rsid w:val="007B6B7D"/>
    <w:rsid w:val="007B6CB4"/>
    <w:rsid w:val="007B6CF4"/>
    <w:rsid w:val="007B6F20"/>
    <w:rsid w:val="007B700F"/>
    <w:rsid w:val="007B749E"/>
    <w:rsid w:val="007B754A"/>
    <w:rsid w:val="007B7762"/>
    <w:rsid w:val="007B7A4D"/>
    <w:rsid w:val="007B7AB5"/>
    <w:rsid w:val="007B7F82"/>
    <w:rsid w:val="007C009A"/>
    <w:rsid w:val="007C035F"/>
    <w:rsid w:val="007C044E"/>
    <w:rsid w:val="007C04B2"/>
    <w:rsid w:val="007C0536"/>
    <w:rsid w:val="007C0947"/>
    <w:rsid w:val="007C11CB"/>
    <w:rsid w:val="007C18D7"/>
    <w:rsid w:val="007C1BA6"/>
    <w:rsid w:val="007C2079"/>
    <w:rsid w:val="007C224F"/>
    <w:rsid w:val="007C2470"/>
    <w:rsid w:val="007C281D"/>
    <w:rsid w:val="007C33ED"/>
    <w:rsid w:val="007C3615"/>
    <w:rsid w:val="007C3856"/>
    <w:rsid w:val="007C38D5"/>
    <w:rsid w:val="007C4870"/>
    <w:rsid w:val="007C56DB"/>
    <w:rsid w:val="007C5764"/>
    <w:rsid w:val="007C5B47"/>
    <w:rsid w:val="007C5E62"/>
    <w:rsid w:val="007C6143"/>
    <w:rsid w:val="007C6C34"/>
    <w:rsid w:val="007C738B"/>
    <w:rsid w:val="007C7866"/>
    <w:rsid w:val="007C7B10"/>
    <w:rsid w:val="007C7FC4"/>
    <w:rsid w:val="007D0051"/>
    <w:rsid w:val="007D012F"/>
    <w:rsid w:val="007D0F58"/>
    <w:rsid w:val="007D0FAA"/>
    <w:rsid w:val="007D0FBB"/>
    <w:rsid w:val="007D109E"/>
    <w:rsid w:val="007D1277"/>
    <w:rsid w:val="007D151C"/>
    <w:rsid w:val="007D1587"/>
    <w:rsid w:val="007D16A3"/>
    <w:rsid w:val="007D16EE"/>
    <w:rsid w:val="007D1AC5"/>
    <w:rsid w:val="007D2389"/>
    <w:rsid w:val="007D23A4"/>
    <w:rsid w:val="007D2CD2"/>
    <w:rsid w:val="007D2ED3"/>
    <w:rsid w:val="007D31D9"/>
    <w:rsid w:val="007D320B"/>
    <w:rsid w:val="007D35F9"/>
    <w:rsid w:val="007D38B8"/>
    <w:rsid w:val="007D39BB"/>
    <w:rsid w:val="007D3ABA"/>
    <w:rsid w:val="007D45EB"/>
    <w:rsid w:val="007D4748"/>
    <w:rsid w:val="007D4842"/>
    <w:rsid w:val="007D4DD8"/>
    <w:rsid w:val="007D4FA7"/>
    <w:rsid w:val="007D5584"/>
    <w:rsid w:val="007D57A7"/>
    <w:rsid w:val="007D5998"/>
    <w:rsid w:val="007D5D1C"/>
    <w:rsid w:val="007D5E8F"/>
    <w:rsid w:val="007D5F75"/>
    <w:rsid w:val="007D6B53"/>
    <w:rsid w:val="007D6C96"/>
    <w:rsid w:val="007D738E"/>
    <w:rsid w:val="007D73BC"/>
    <w:rsid w:val="007D7619"/>
    <w:rsid w:val="007D7861"/>
    <w:rsid w:val="007D7AE3"/>
    <w:rsid w:val="007D7BC4"/>
    <w:rsid w:val="007D7BD8"/>
    <w:rsid w:val="007D7DB1"/>
    <w:rsid w:val="007D7F49"/>
    <w:rsid w:val="007E0115"/>
    <w:rsid w:val="007E037D"/>
    <w:rsid w:val="007E0C91"/>
    <w:rsid w:val="007E0EBE"/>
    <w:rsid w:val="007E1409"/>
    <w:rsid w:val="007E1746"/>
    <w:rsid w:val="007E18CF"/>
    <w:rsid w:val="007E1A1C"/>
    <w:rsid w:val="007E222A"/>
    <w:rsid w:val="007E287B"/>
    <w:rsid w:val="007E2D47"/>
    <w:rsid w:val="007E2FFA"/>
    <w:rsid w:val="007E377E"/>
    <w:rsid w:val="007E4328"/>
    <w:rsid w:val="007E47F1"/>
    <w:rsid w:val="007E4863"/>
    <w:rsid w:val="007E4D69"/>
    <w:rsid w:val="007E4E2D"/>
    <w:rsid w:val="007E53C1"/>
    <w:rsid w:val="007E589A"/>
    <w:rsid w:val="007E58A4"/>
    <w:rsid w:val="007E59B2"/>
    <w:rsid w:val="007E603D"/>
    <w:rsid w:val="007E6CBE"/>
    <w:rsid w:val="007E6FC6"/>
    <w:rsid w:val="007E78CB"/>
    <w:rsid w:val="007E7B88"/>
    <w:rsid w:val="007F0172"/>
    <w:rsid w:val="007F0679"/>
    <w:rsid w:val="007F0E55"/>
    <w:rsid w:val="007F0E6F"/>
    <w:rsid w:val="007F0FD6"/>
    <w:rsid w:val="007F1309"/>
    <w:rsid w:val="007F134F"/>
    <w:rsid w:val="007F160E"/>
    <w:rsid w:val="007F1712"/>
    <w:rsid w:val="007F1B03"/>
    <w:rsid w:val="007F1D87"/>
    <w:rsid w:val="007F2C25"/>
    <w:rsid w:val="007F3028"/>
    <w:rsid w:val="007F3380"/>
    <w:rsid w:val="007F366D"/>
    <w:rsid w:val="007F3698"/>
    <w:rsid w:val="007F3ADA"/>
    <w:rsid w:val="007F3C38"/>
    <w:rsid w:val="007F3EBA"/>
    <w:rsid w:val="007F3FB8"/>
    <w:rsid w:val="007F3FC5"/>
    <w:rsid w:val="007F496A"/>
    <w:rsid w:val="007F5399"/>
    <w:rsid w:val="007F56CA"/>
    <w:rsid w:val="007F57AE"/>
    <w:rsid w:val="007F57DD"/>
    <w:rsid w:val="007F607F"/>
    <w:rsid w:val="007F65E0"/>
    <w:rsid w:val="007F678D"/>
    <w:rsid w:val="007F6ACA"/>
    <w:rsid w:val="007F6C34"/>
    <w:rsid w:val="007F6EA5"/>
    <w:rsid w:val="007F6FC1"/>
    <w:rsid w:val="007F7280"/>
    <w:rsid w:val="007F77F6"/>
    <w:rsid w:val="007F79BB"/>
    <w:rsid w:val="007F7D95"/>
    <w:rsid w:val="007F7FA7"/>
    <w:rsid w:val="00800108"/>
    <w:rsid w:val="00800645"/>
    <w:rsid w:val="0080093B"/>
    <w:rsid w:val="00800CED"/>
    <w:rsid w:val="00801284"/>
    <w:rsid w:val="00801975"/>
    <w:rsid w:val="008019B1"/>
    <w:rsid w:val="00801E92"/>
    <w:rsid w:val="008024C7"/>
    <w:rsid w:val="00802552"/>
    <w:rsid w:val="008026AD"/>
    <w:rsid w:val="008033B2"/>
    <w:rsid w:val="00803737"/>
    <w:rsid w:val="00803760"/>
    <w:rsid w:val="00803E3E"/>
    <w:rsid w:val="008040C9"/>
    <w:rsid w:val="00804246"/>
    <w:rsid w:val="008042D5"/>
    <w:rsid w:val="008047BA"/>
    <w:rsid w:val="0080492D"/>
    <w:rsid w:val="0080504E"/>
    <w:rsid w:val="008051F0"/>
    <w:rsid w:val="00805478"/>
    <w:rsid w:val="00805811"/>
    <w:rsid w:val="00805F23"/>
    <w:rsid w:val="008062AE"/>
    <w:rsid w:val="008062C9"/>
    <w:rsid w:val="0080694C"/>
    <w:rsid w:val="00806C15"/>
    <w:rsid w:val="00806C8C"/>
    <w:rsid w:val="00806CAA"/>
    <w:rsid w:val="00807046"/>
    <w:rsid w:val="008079AD"/>
    <w:rsid w:val="00807A33"/>
    <w:rsid w:val="00807CD4"/>
    <w:rsid w:val="008102D0"/>
    <w:rsid w:val="00810863"/>
    <w:rsid w:val="00810879"/>
    <w:rsid w:val="00810952"/>
    <w:rsid w:val="00810A4F"/>
    <w:rsid w:val="00810B5A"/>
    <w:rsid w:val="00810E38"/>
    <w:rsid w:val="0081115B"/>
    <w:rsid w:val="00811245"/>
    <w:rsid w:val="00811B37"/>
    <w:rsid w:val="00811F6D"/>
    <w:rsid w:val="0081223C"/>
    <w:rsid w:val="00812607"/>
    <w:rsid w:val="008129F9"/>
    <w:rsid w:val="00812A4B"/>
    <w:rsid w:val="00812C99"/>
    <w:rsid w:val="00812DE8"/>
    <w:rsid w:val="008130C2"/>
    <w:rsid w:val="008136A7"/>
    <w:rsid w:val="00813A74"/>
    <w:rsid w:val="00813B44"/>
    <w:rsid w:val="00813FF1"/>
    <w:rsid w:val="0081410C"/>
    <w:rsid w:val="00814247"/>
    <w:rsid w:val="0081440D"/>
    <w:rsid w:val="00814476"/>
    <w:rsid w:val="00814A37"/>
    <w:rsid w:val="00814D6B"/>
    <w:rsid w:val="00814E43"/>
    <w:rsid w:val="00814EA7"/>
    <w:rsid w:val="008151CA"/>
    <w:rsid w:val="0081541D"/>
    <w:rsid w:val="00815723"/>
    <w:rsid w:val="008157F5"/>
    <w:rsid w:val="00815873"/>
    <w:rsid w:val="00815A26"/>
    <w:rsid w:val="00815A55"/>
    <w:rsid w:val="00815C58"/>
    <w:rsid w:val="00815DE7"/>
    <w:rsid w:val="008167CE"/>
    <w:rsid w:val="00816E79"/>
    <w:rsid w:val="008170AA"/>
    <w:rsid w:val="00817188"/>
    <w:rsid w:val="008173BE"/>
    <w:rsid w:val="008177C0"/>
    <w:rsid w:val="0081798D"/>
    <w:rsid w:val="00817B80"/>
    <w:rsid w:val="00817BDF"/>
    <w:rsid w:val="00817D30"/>
    <w:rsid w:val="00817D48"/>
    <w:rsid w:val="00817E27"/>
    <w:rsid w:val="00817E97"/>
    <w:rsid w:val="00820039"/>
    <w:rsid w:val="00820076"/>
    <w:rsid w:val="0082015C"/>
    <w:rsid w:val="008207F6"/>
    <w:rsid w:val="00820915"/>
    <w:rsid w:val="00820C07"/>
    <w:rsid w:val="00820E74"/>
    <w:rsid w:val="0082190D"/>
    <w:rsid w:val="00821AC3"/>
    <w:rsid w:val="00821EA0"/>
    <w:rsid w:val="00822004"/>
    <w:rsid w:val="00822282"/>
    <w:rsid w:val="008223E4"/>
    <w:rsid w:val="008224B6"/>
    <w:rsid w:val="008226FB"/>
    <w:rsid w:val="0082276E"/>
    <w:rsid w:val="008227F2"/>
    <w:rsid w:val="00823084"/>
    <w:rsid w:val="0082317B"/>
    <w:rsid w:val="0082367A"/>
    <w:rsid w:val="008236AC"/>
    <w:rsid w:val="00823AC0"/>
    <w:rsid w:val="0082413E"/>
    <w:rsid w:val="00824149"/>
    <w:rsid w:val="00824566"/>
    <w:rsid w:val="00824615"/>
    <w:rsid w:val="00824A21"/>
    <w:rsid w:val="00824C71"/>
    <w:rsid w:val="008256F6"/>
    <w:rsid w:val="00825986"/>
    <w:rsid w:val="00825C1A"/>
    <w:rsid w:val="00825C52"/>
    <w:rsid w:val="00825D30"/>
    <w:rsid w:val="00826835"/>
    <w:rsid w:val="00826A86"/>
    <w:rsid w:val="00826C01"/>
    <w:rsid w:val="00826FF4"/>
    <w:rsid w:val="0082700B"/>
    <w:rsid w:val="00827127"/>
    <w:rsid w:val="008275B0"/>
    <w:rsid w:val="008275D2"/>
    <w:rsid w:val="00827ADE"/>
    <w:rsid w:val="00827B44"/>
    <w:rsid w:val="00830596"/>
    <w:rsid w:val="008305B1"/>
    <w:rsid w:val="00830CE3"/>
    <w:rsid w:val="00830CE8"/>
    <w:rsid w:val="00831808"/>
    <w:rsid w:val="008318B7"/>
    <w:rsid w:val="00831A4D"/>
    <w:rsid w:val="00831CD9"/>
    <w:rsid w:val="00832268"/>
    <w:rsid w:val="008325D8"/>
    <w:rsid w:val="008326C2"/>
    <w:rsid w:val="00832878"/>
    <w:rsid w:val="00833100"/>
    <w:rsid w:val="00833210"/>
    <w:rsid w:val="00833278"/>
    <w:rsid w:val="0083350C"/>
    <w:rsid w:val="0083360E"/>
    <w:rsid w:val="00833A8F"/>
    <w:rsid w:val="00833E71"/>
    <w:rsid w:val="00833FD3"/>
    <w:rsid w:val="00834C4D"/>
    <w:rsid w:val="0083523B"/>
    <w:rsid w:val="00835311"/>
    <w:rsid w:val="008356A9"/>
    <w:rsid w:val="008356C6"/>
    <w:rsid w:val="00835754"/>
    <w:rsid w:val="008363A9"/>
    <w:rsid w:val="00836655"/>
    <w:rsid w:val="00836BE8"/>
    <w:rsid w:val="008370C1"/>
    <w:rsid w:val="0083756F"/>
    <w:rsid w:val="0083769B"/>
    <w:rsid w:val="0084028C"/>
    <w:rsid w:val="008404B9"/>
    <w:rsid w:val="00840D1E"/>
    <w:rsid w:val="00840E7E"/>
    <w:rsid w:val="008416DD"/>
    <w:rsid w:val="00841E03"/>
    <w:rsid w:val="008433EA"/>
    <w:rsid w:val="008434C2"/>
    <w:rsid w:val="00843828"/>
    <w:rsid w:val="00843997"/>
    <w:rsid w:val="00843A72"/>
    <w:rsid w:val="00843C87"/>
    <w:rsid w:val="00844055"/>
    <w:rsid w:val="008441ED"/>
    <w:rsid w:val="008445E0"/>
    <w:rsid w:val="0084463F"/>
    <w:rsid w:val="008446AA"/>
    <w:rsid w:val="0084483B"/>
    <w:rsid w:val="00844D05"/>
    <w:rsid w:val="00845256"/>
    <w:rsid w:val="0084557C"/>
    <w:rsid w:val="00845B71"/>
    <w:rsid w:val="00845BED"/>
    <w:rsid w:val="00846302"/>
    <w:rsid w:val="0084662A"/>
    <w:rsid w:val="0084663D"/>
    <w:rsid w:val="00846C53"/>
    <w:rsid w:val="00847303"/>
    <w:rsid w:val="00847BAC"/>
    <w:rsid w:val="00847C44"/>
    <w:rsid w:val="00847CBC"/>
    <w:rsid w:val="0085009A"/>
    <w:rsid w:val="008500CE"/>
    <w:rsid w:val="00850340"/>
    <w:rsid w:val="00850EFB"/>
    <w:rsid w:val="00851081"/>
    <w:rsid w:val="008517AE"/>
    <w:rsid w:val="00851B53"/>
    <w:rsid w:val="00852006"/>
    <w:rsid w:val="008521B9"/>
    <w:rsid w:val="008521D6"/>
    <w:rsid w:val="00852A8B"/>
    <w:rsid w:val="00852FA4"/>
    <w:rsid w:val="008532FB"/>
    <w:rsid w:val="00853B17"/>
    <w:rsid w:val="008543EC"/>
    <w:rsid w:val="00854C21"/>
    <w:rsid w:val="00855493"/>
    <w:rsid w:val="0085584C"/>
    <w:rsid w:val="00855D94"/>
    <w:rsid w:val="008565F4"/>
    <w:rsid w:val="00856BAB"/>
    <w:rsid w:val="008572F9"/>
    <w:rsid w:val="00857944"/>
    <w:rsid w:val="00857964"/>
    <w:rsid w:val="00857FFA"/>
    <w:rsid w:val="0086011D"/>
    <w:rsid w:val="008602CB"/>
    <w:rsid w:val="008604F1"/>
    <w:rsid w:val="00860977"/>
    <w:rsid w:val="00860989"/>
    <w:rsid w:val="00860C05"/>
    <w:rsid w:val="00860C4E"/>
    <w:rsid w:val="008610B1"/>
    <w:rsid w:val="00861128"/>
    <w:rsid w:val="0086136A"/>
    <w:rsid w:val="008613CD"/>
    <w:rsid w:val="008614B8"/>
    <w:rsid w:val="00861B30"/>
    <w:rsid w:val="00862107"/>
    <w:rsid w:val="00862443"/>
    <w:rsid w:val="008627CA"/>
    <w:rsid w:val="00862DC6"/>
    <w:rsid w:val="008632F5"/>
    <w:rsid w:val="00863738"/>
    <w:rsid w:val="00863C34"/>
    <w:rsid w:val="008647C1"/>
    <w:rsid w:val="00865118"/>
    <w:rsid w:val="00865305"/>
    <w:rsid w:val="00865E6B"/>
    <w:rsid w:val="008662C3"/>
    <w:rsid w:val="008664D6"/>
    <w:rsid w:val="00866773"/>
    <w:rsid w:val="00866CAA"/>
    <w:rsid w:val="00866D0E"/>
    <w:rsid w:val="00866F1C"/>
    <w:rsid w:val="0086703A"/>
    <w:rsid w:val="008670A6"/>
    <w:rsid w:val="008674BB"/>
    <w:rsid w:val="008675CC"/>
    <w:rsid w:val="00867BC9"/>
    <w:rsid w:val="00867EC6"/>
    <w:rsid w:val="00870B18"/>
    <w:rsid w:val="00870C9D"/>
    <w:rsid w:val="0087179E"/>
    <w:rsid w:val="008718A3"/>
    <w:rsid w:val="008719E7"/>
    <w:rsid w:val="00871B5B"/>
    <w:rsid w:val="008725EE"/>
    <w:rsid w:val="008733CF"/>
    <w:rsid w:val="00873C45"/>
    <w:rsid w:val="0087421C"/>
    <w:rsid w:val="00874225"/>
    <w:rsid w:val="008744A9"/>
    <w:rsid w:val="00874AE5"/>
    <w:rsid w:val="00874C04"/>
    <w:rsid w:val="0087504B"/>
    <w:rsid w:val="008756FC"/>
    <w:rsid w:val="008759CD"/>
    <w:rsid w:val="00875C2C"/>
    <w:rsid w:val="00876354"/>
    <w:rsid w:val="0087651D"/>
    <w:rsid w:val="00876914"/>
    <w:rsid w:val="00876AE8"/>
    <w:rsid w:val="008778C0"/>
    <w:rsid w:val="008779C3"/>
    <w:rsid w:val="00877AF3"/>
    <w:rsid w:val="00877BF5"/>
    <w:rsid w:val="00877C32"/>
    <w:rsid w:val="00877CE6"/>
    <w:rsid w:val="00880184"/>
    <w:rsid w:val="0088096B"/>
    <w:rsid w:val="00880E7C"/>
    <w:rsid w:val="008817BC"/>
    <w:rsid w:val="008818FD"/>
    <w:rsid w:val="00881B36"/>
    <w:rsid w:val="00881D03"/>
    <w:rsid w:val="00881D86"/>
    <w:rsid w:val="00882443"/>
    <w:rsid w:val="00882564"/>
    <w:rsid w:val="00882754"/>
    <w:rsid w:val="00883267"/>
    <w:rsid w:val="0088386F"/>
    <w:rsid w:val="008838FA"/>
    <w:rsid w:val="0088419B"/>
    <w:rsid w:val="00884405"/>
    <w:rsid w:val="00884407"/>
    <w:rsid w:val="008847BF"/>
    <w:rsid w:val="0088499B"/>
    <w:rsid w:val="00884CBD"/>
    <w:rsid w:val="008850AF"/>
    <w:rsid w:val="00885511"/>
    <w:rsid w:val="008855AF"/>
    <w:rsid w:val="00885A69"/>
    <w:rsid w:val="00885E2E"/>
    <w:rsid w:val="00885E53"/>
    <w:rsid w:val="00885E57"/>
    <w:rsid w:val="0088612F"/>
    <w:rsid w:val="00886245"/>
    <w:rsid w:val="008863FB"/>
    <w:rsid w:val="008864FD"/>
    <w:rsid w:val="0088652F"/>
    <w:rsid w:val="00886736"/>
    <w:rsid w:val="00886A92"/>
    <w:rsid w:val="00886B5F"/>
    <w:rsid w:val="00886CCF"/>
    <w:rsid w:val="00886F4F"/>
    <w:rsid w:val="00887603"/>
    <w:rsid w:val="00887618"/>
    <w:rsid w:val="0088774F"/>
    <w:rsid w:val="00887CC8"/>
    <w:rsid w:val="00887E86"/>
    <w:rsid w:val="008904CA"/>
    <w:rsid w:val="00890698"/>
    <w:rsid w:val="008907AC"/>
    <w:rsid w:val="008907B5"/>
    <w:rsid w:val="008909CA"/>
    <w:rsid w:val="00890C6E"/>
    <w:rsid w:val="00891407"/>
    <w:rsid w:val="008915F5"/>
    <w:rsid w:val="008918B9"/>
    <w:rsid w:val="00891A1C"/>
    <w:rsid w:val="00891A89"/>
    <w:rsid w:val="008921ED"/>
    <w:rsid w:val="008923D5"/>
    <w:rsid w:val="00892466"/>
    <w:rsid w:val="00892AB9"/>
    <w:rsid w:val="00892C7E"/>
    <w:rsid w:val="00893267"/>
    <w:rsid w:val="008939A6"/>
    <w:rsid w:val="00893CDE"/>
    <w:rsid w:val="00893D50"/>
    <w:rsid w:val="00893D76"/>
    <w:rsid w:val="00893F8F"/>
    <w:rsid w:val="00894396"/>
    <w:rsid w:val="008946D1"/>
    <w:rsid w:val="00894806"/>
    <w:rsid w:val="00894870"/>
    <w:rsid w:val="00894F09"/>
    <w:rsid w:val="008952CA"/>
    <w:rsid w:val="00895855"/>
    <w:rsid w:val="00895DD9"/>
    <w:rsid w:val="00895E29"/>
    <w:rsid w:val="00896637"/>
    <w:rsid w:val="00896AAF"/>
    <w:rsid w:val="00896E25"/>
    <w:rsid w:val="0089722E"/>
    <w:rsid w:val="00897661"/>
    <w:rsid w:val="00897669"/>
    <w:rsid w:val="008976EA"/>
    <w:rsid w:val="0089796E"/>
    <w:rsid w:val="00897CDB"/>
    <w:rsid w:val="008A0366"/>
    <w:rsid w:val="008A0445"/>
    <w:rsid w:val="008A0A4B"/>
    <w:rsid w:val="008A0E96"/>
    <w:rsid w:val="008A124B"/>
    <w:rsid w:val="008A1B0D"/>
    <w:rsid w:val="008A1CA2"/>
    <w:rsid w:val="008A1DD8"/>
    <w:rsid w:val="008A1DE0"/>
    <w:rsid w:val="008A1EEE"/>
    <w:rsid w:val="008A1F95"/>
    <w:rsid w:val="008A26C8"/>
    <w:rsid w:val="008A29BA"/>
    <w:rsid w:val="008A38AA"/>
    <w:rsid w:val="008A3A67"/>
    <w:rsid w:val="008A3B1B"/>
    <w:rsid w:val="008A3B93"/>
    <w:rsid w:val="008A3C98"/>
    <w:rsid w:val="008A400C"/>
    <w:rsid w:val="008A416E"/>
    <w:rsid w:val="008A430A"/>
    <w:rsid w:val="008A44F7"/>
    <w:rsid w:val="008A4B3C"/>
    <w:rsid w:val="008A4DC7"/>
    <w:rsid w:val="008A5697"/>
    <w:rsid w:val="008A580D"/>
    <w:rsid w:val="008A585B"/>
    <w:rsid w:val="008A59CE"/>
    <w:rsid w:val="008A5C12"/>
    <w:rsid w:val="008A6057"/>
    <w:rsid w:val="008A6B04"/>
    <w:rsid w:val="008A6DDB"/>
    <w:rsid w:val="008A7A56"/>
    <w:rsid w:val="008A7FDC"/>
    <w:rsid w:val="008B010D"/>
    <w:rsid w:val="008B0CC3"/>
    <w:rsid w:val="008B0CC9"/>
    <w:rsid w:val="008B0D7B"/>
    <w:rsid w:val="008B166A"/>
    <w:rsid w:val="008B170F"/>
    <w:rsid w:val="008B1A3B"/>
    <w:rsid w:val="008B1BE4"/>
    <w:rsid w:val="008B1DA2"/>
    <w:rsid w:val="008B1E14"/>
    <w:rsid w:val="008B1E7E"/>
    <w:rsid w:val="008B2726"/>
    <w:rsid w:val="008B2728"/>
    <w:rsid w:val="008B2932"/>
    <w:rsid w:val="008B2BDD"/>
    <w:rsid w:val="008B2CCF"/>
    <w:rsid w:val="008B3AA7"/>
    <w:rsid w:val="008B44E2"/>
    <w:rsid w:val="008B53A7"/>
    <w:rsid w:val="008B563B"/>
    <w:rsid w:val="008B5C8D"/>
    <w:rsid w:val="008B5C9E"/>
    <w:rsid w:val="008B5DA1"/>
    <w:rsid w:val="008B616A"/>
    <w:rsid w:val="008B6486"/>
    <w:rsid w:val="008B65B0"/>
    <w:rsid w:val="008B6A1C"/>
    <w:rsid w:val="008B6CA7"/>
    <w:rsid w:val="008B6F6B"/>
    <w:rsid w:val="008B727C"/>
    <w:rsid w:val="008B793C"/>
    <w:rsid w:val="008B79BB"/>
    <w:rsid w:val="008B7F66"/>
    <w:rsid w:val="008C027E"/>
    <w:rsid w:val="008C04E1"/>
    <w:rsid w:val="008C0766"/>
    <w:rsid w:val="008C0CA2"/>
    <w:rsid w:val="008C0CCC"/>
    <w:rsid w:val="008C10F2"/>
    <w:rsid w:val="008C1863"/>
    <w:rsid w:val="008C193C"/>
    <w:rsid w:val="008C199C"/>
    <w:rsid w:val="008C1D38"/>
    <w:rsid w:val="008C2269"/>
    <w:rsid w:val="008C2459"/>
    <w:rsid w:val="008C28B2"/>
    <w:rsid w:val="008C2C30"/>
    <w:rsid w:val="008C2EE6"/>
    <w:rsid w:val="008C2FA1"/>
    <w:rsid w:val="008C3137"/>
    <w:rsid w:val="008C3422"/>
    <w:rsid w:val="008C36DD"/>
    <w:rsid w:val="008C3821"/>
    <w:rsid w:val="008C38C1"/>
    <w:rsid w:val="008C3AC1"/>
    <w:rsid w:val="008C3C15"/>
    <w:rsid w:val="008C3DA2"/>
    <w:rsid w:val="008C4533"/>
    <w:rsid w:val="008C4A6E"/>
    <w:rsid w:val="008C50E9"/>
    <w:rsid w:val="008C54D2"/>
    <w:rsid w:val="008C5A11"/>
    <w:rsid w:val="008C5BF7"/>
    <w:rsid w:val="008C7081"/>
    <w:rsid w:val="008C75AD"/>
    <w:rsid w:val="008C7BCB"/>
    <w:rsid w:val="008C7D4C"/>
    <w:rsid w:val="008C7F7A"/>
    <w:rsid w:val="008C7FA1"/>
    <w:rsid w:val="008C7FF0"/>
    <w:rsid w:val="008D024C"/>
    <w:rsid w:val="008D032C"/>
    <w:rsid w:val="008D0C7E"/>
    <w:rsid w:val="008D12CD"/>
    <w:rsid w:val="008D13F9"/>
    <w:rsid w:val="008D1530"/>
    <w:rsid w:val="008D186F"/>
    <w:rsid w:val="008D1A8F"/>
    <w:rsid w:val="008D1BA0"/>
    <w:rsid w:val="008D1DC4"/>
    <w:rsid w:val="008D1E9D"/>
    <w:rsid w:val="008D23E5"/>
    <w:rsid w:val="008D2443"/>
    <w:rsid w:val="008D2453"/>
    <w:rsid w:val="008D2701"/>
    <w:rsid w:val="008D2715"/>
    <w:rsid w:val="008D2935"/>
    <w:rsid w:val="008D296A"/>
    <w:rsid w:val="008D29EB"/>
    <w:rsid w:val="008D30D9"/>
    <w:rsid w:val="008D3733"/>
    <w:rsid w:val="008D3F03"/>
    <w:rsid w:val="008D42EC"/>
    <w:rsid w:val="008D441E"/>
    <w:rsid w:val="008D492C"/>
    <w:rsid w:val="008D4A55"/>
    <w:rsid w:val="008D4E2A"/>
    <w:rsid w:val="008D51C5"/>
    <w:rsid w:val="008D5252"/>
    <w:rsid w:val="008D5458"/>
    <w:rsid w:val="008D58AC"/>
    <w:rsid w:val="008D5CC0"/>
    <w:rsid w:val="008D64DC"/>
    <w:rsid w:val="008D6C90"/>
    <w:rsid w:val="008D6E4E"/>
    <w:rsid w:val="008D74EE"/>
    <w:rsid w:val="008D75D4"/>
    <w:rsid w:val="008D75D5"/>
    <w:rsid w:val="008D77D6"/>
    <w:rsid w:val="008D7D53"/>
    <w:rsid w:val="008D7EAA"/>
    <w:rsid w:val="008D7F86"/>
    <w:rsid w:val="008E0122"/>
    <w:rsid w:val="008E036A"/>
    <w:rsid w:val="008E04F7"/>
    <w:rsid w:val="008E0778"/>
    <w:rsid w:val="008E08F4"/>
    <w:rsid w:val="008E09F9"/>
    <w:rsid w:val="008E14F7"/>
    <w:rsid w:val="008E1557"/>
    <w:rsid w:val="008E15E5"/>
    <w:rsid w:val="008E189D"/>
    <w:rsid w:val="008E1A73"/>
    <w:rsid w:val="008E1A78"/>
    <w:rsid w:val="008E1DB1"/>
    <w:rsid w:val="008E20BF"/>
    <w:rsid w:val="008E2755"/>
    <w:rsid w:val="008E29FF"/>
    <w:rsid w:val="008E2BE3"/>
    <w:rsid w:val="008E2DE9"/>
    <w:rsid w:val="008E389D"/>
    <w:rsid w:val="008E3A1C"/>
    <w:rsid w:val="008E3AB5"/>
    <w:rsid w:val="008E3C83"/>
    <w:rsid w:val="008E40A9"/>
    <w:rsid w:val="008E4108"/>
    <w:rsid w:val="008E4233"/>
    <w:rsid w:val="008E453B"/>
    <w:rsid w:val="008E4AC3"/>
    <w:rsid w:val="008E4C6A"/>
    <w:rsid w:val="008E530F"/>
    <w:rsid w:val="008E540B"/>
    <w:rsid w:val="008E5A18"/>
    <w:rsid w:val="008E5C8D"/>
    <w:rsid w:val="008E61EF"/>
    <w:rsid w:val="008E6389"/>
    <w:rsid w:val="008E69F6"/>
    <w:rsid w:val="008E70C9"/>
    <w:rsid w:val="008E7366"/>
    <w:rsid w:val="008E7A8B"/>
    <w:rsid w:val="008E7D5F"/>
    <w:rsid w:val="008F05BF"/>
    <w:rsid w:val="008F0A7E"/>
    <w:rsid w:val="008F0FCB"/>
    <w:rsid w:val="008F111D"/>
    <w:rsid w:val="008F185E"/>
    <w:rsid w:val="008F1A65"/>
    <w:rsid w:val="008F1F89"/>
    <w:rsid w:val="008F212C"/>
    <w:rsid w:val="008F262F"/>
    <w:rsid w:val="008F2D0D"/>
    <w:rsid w:val="008F3238"/>
    <w:rsid w:val="008F32CD"/>
    <w:rsid w:val="008F398B"/>
    <w:rsid w:val="008F39A5"/>
    <w:rsid w:val="008F4680"/>
    <w:rsid w:val="008F4C58"/>
    <w:rsid w:val="008F4D08"/>
    <w:rsid w:val="008F4DB6"/>
    <w:rsid w:val="008F4FE9"/>
    <w:rsid w:val="008F5A29"/>
    <w:rsid w:val="008F5C00"/>
    <w:rsid w:val="008F64EB"/>
    <w:rsid w:val="008F661C"/>
    <w:rsid w:val="008F6634"/>
    <w:rsid w:val="008F664A"/>
    <w:rsid w:val="008F67D3"/>
    <w:rsid w:val="008F6E0F"/>
    <w:rsid w:val="008F71DD"/>
    <w:rsid w:val="008F7AA4"/>
    <w:rsid w:val="008F7C8B"/>
    <w:rsid w:val="008F7F31"/>
    <w:rsid w:val="00900729"/>
    <w:rsid w:val="0090072F"/>
    <w:rsid w:val="009008E5"/>
    <w:rsid w:val="00900A1C"/>
    <w:rsid w:val="00900DA6"/>
    <w:rsid w:val="009017C4"/>
    <w:rsid w:val="00901959"/>
    <w:rsid w:val="009021E3"/>
    <w:rsid w:val="00902696"/>
    <w:rsid w:val="009028F1"/>
    <w:rsid w:val="00902CCF"/>
    <w:rsid w:val="00902EED"/>
    <w:rsid w:val="00902F8B"/>
    <w:rsid w:val="009031D9"/>
    <w:rsid w:val="009032A9"/>
    <w:rsid w:val="0090349C"/>
    <w:rsid w:val="0090354A"/>
    <w:rsid w:val="0090399A"/>
    <w:rsid w:val="00903A4B"/>
    <w:rsid w:val="00904D9E"/>
    <w:rsid w:val="00905000"/>
    <w:rsid w:val="009054AE"/>
    <w:rsid w:val="00905711"/>
    <w:rsid w:val="009058BE"/>
    <w:rsid w:val="00905CCD"/>
    <w:rsid w:val="00905D1C"/>
    <w:rsid w:val="00905F9A"/>
    <w:rsid w:val="009067A2"/>
    <w:rsid w:val="00906FD9"/>
    <w:rsid w:val="00907062"/>
    <w:rsid w:val="009074BA"/>
    <w:rsid w:val="009076EA"/>
    <w:rsid w:val="0090785A"/>
    <w:rsid w:val="00907D75"/>
    <w:rsid w:val="00910055"/>
    <w:rsid w:val="009102E1"/>
    <w:rsid w:val="00910D50"/>
    <w:rsid w:val="00910F25"/>
    <w:rsid w:val="00911DA7"/>
    <w:rsid w:val="00912037"/>
    <w:rsid w:val="00912287"/>
    <w:rsid w:val="009123D0"/>
    <w:rsid w:val="00912C9E"/>
    <w:rsid w:val="00912D86"/>
    <w:rsid w:val="00912DFF"/>
    <w:rsid w:val="00913474"/>
    <w:rsid w:val="00913983"/>
    <w:rsid w:val="00913BFC"/>
    <w:rsid w:val="00913EBD"/>
    <w:rsid w:val="009143E9"/>
    <w:rsid w:val="009144C4"/>
    <w:rsid w:val="00914602"/>
    <w:rsid w:val="00914611"/>
    <w:rsid w:val="00914699"/>
    <w:rsid w:val="00914986"/>
    <w:rsid w:val="009149EF"/>
    <w:rsid w:val="00914B84"/>
    <w:rsid w:val="00914EC1"/>
    <w:rsid w:val="00915558"/>
    <w:rsid w:val="00915A85"/>
    <w:rsid w:val="00915AAC"/>
    <w:rsid w:val="00915F71"/>
    <w:rsid w:val="00916091"/>
    <w:rsid w:val="009160AC"/>
    <w:rsid w:val="00916121"/>
    <w:rsid w:val="009164B5"/>
    <w:rsid w:val="00916798"/>
    <w:rsid w:val="00917208"/>
    <w:rsid w:val="009174CE"/>
    <w:rsid w:val="00920237"/>
    <w:rsid w:val="00920579"/>
    <w:rsid w:val="00920871"/>
    <w:rsid w:val="00920AE6"/>
    <w:rsid w:val="00921532"/>
    <w:rsid w:val="009219DC"/>
    <w:rsid w:val="00921E11"/>
    <w:rsid w:val="00921EC2"/>
    <w:rsid w:val="009222BF"/>
    <w:rsid w:val="00922616"/>
    <w:rsid w:val="00922912"/>
    <w:rsid w:val="00922ABA"/>
    <w:rsid w:val="00922D3D"/>
    <w:rsid w:val="00923733"/>
    <w:rsid w:val="00924465"/>
    <w:rsid w:val="00924529"/>
    <w:rsid w:val="00924B25"/>
    <w:rsid w:val="00924D0C"/>
    <w:rsid w:val="00924D5E"/>
    <w:rsid w:val="00925356"/>
    <w:rsid w:val="0092570C"/>
    <w:rsid w:val="00925809"/>
    <w:rsid w:val="00925A1A"/>
    <w:rsid w:val="00925E73"/>
    <w:rsid w:val="00926117"/>
    <w:rsid w:val="009262F6"/>
    <w:rsid w:val="00926502"/>
    <w:rsid w:val="009269E7"/>
    <w:rsid w:val="00926B85"/>
    <w:rsid w:val="00926BEE"/>
    <w:rsid w:val="00927032"/>
    <w:rsid w:val="0092719D"/>
    <w:rsid w:val="009271D7"/>
    <w:rsid w:val="009274A6"/>
    <w:rsid w:val="0092757A"/>
    <w:rsid w:val="0092775E"/>
    <w:rsid w:val="009279FC"/>
    <w:rsid w:val="00927A67"/>
    <w:rsid w:val="00927C6F"/>
    <w:rsid w:val="00927E25"/>
    <w:rsid w:val="00930043"/>
    <w:rsid w:val="0093063B"/>
    <w:rsid w:val="0093075C"/>
    <w:rsid w:val="00931089"/>
    <w:rsid w:val="0093109F"/>
    <w:rsid w:val="009310DC"/>
    <w:rsid w:val="00931203"/>
    <w:rsid w:val="009314A5"/>
    <w:rsid w:val="00931634"/>
    <w:rsid w:val="00931703"/>
    <w:rsid w:val="00931798"/>
    <w:rsid w:val="00931AD0"/>
    <w:rsid w:val="00931B6F"/>
    <w:rsid w:val="00932471"/>
    <w:rsid w:val="009324E7"/>
    <w:rsid w:val="00932527"/>
    <w:rsid w:val="00932926"/>
    <w:rsid w:val="009329AB"/>
    <w:rsid w:val="00932A95"/>
    <w:rsid w:val="00932CB3"/>
    <w:rsid w:val="009331AB"/>
    <w:rsid w:val="00933598"/>
    <w:rsid w:val="00933621"/>
    <w:rsid w:val="009336EC"/>
    <w:rsid w:val="00933750"/>
    <w:rsid w:val="00933D17"/>
    <w:rsid w:val="00933D9E"/>
    <w:rsid w:val="00933E69"/>
    <w:rsid w:val="00933E82"/>
    <w:rsid w:val="00934600"/>
    <w:rsid w:val="0093485B"/>
    <w:rsid w:val="00934A2D"/>
    <w:rsid w:val="00934D25"/>
    <w:rsid w:val="00935146"/>
    <w:rsid w:val="00935641"/>
    <w:rsid w:val="00935B42"/>
    <w:rsid w:val="00935DA4"/>
    <w:rsid w:val="00935FAA"/>
    <w:rsid w:val="00936003"/>
    <w:rsid w:val="00936B39"/>
    <w:rsid w:val="0093730B"/>
    <w:rsid w:val="00937389"/>
    <w:rsid w:val="0093762C"/>
    <w:rsid w:val="00940029"/>
    <w:rsid w:val="009405B7"/>
    <w:rsid w:val="009405C7"/>
    <w:rsid w:val="009408F6"/>
    <w:rsid w:val="00940DD5"/>
    <w:rsid w:val="00940E4B"/>
    <w:rsid w:val="00941458"/>
    <w:rsid w:val="0094180D"/>
    <w:rsid w:val="00941E51"/>
    <w:rsid w:val="00941ED7"/>
    <w:rsid w:val="0094218D"/>
    <w:rsid w:val="00942199"/>
    <w:rsid w:val="00942759"/>
    <w:rsid w:val="00942948"/>
    <w:rsid w:val="00942B66"/>
    <w:rsid w:val="00942E99"/>
    <w:rsid w:val="00943062"/>
    <w:rsid w:val="009430AA"/>
    <w:rsid w:val="00943131"/>
    <w:rsid w:val="00943502"/>
    <w:rsid w:val="00943BF7"/>
    <w:rsid w:val="00943CCD"/>
    <w:rsid w:val="00943F0E"/>
    <w:rsid w:val="0094400D"/>
    <w:rsid w:val="0094443B"/>
    <w:rsid w:val="0094456B"/>
    <w:rsid w:val="00944A64"/>
    <w:rsid w:val="00944AC0"/>
    <w:rsid w:val="00944B72"/>
    <w:rsid w:val="0094503B"/>
    <w:rsid w:val="00945509"/>
    <w:rsid w:val="00945597"/>
    <w:rsid w:val="009456D1"/>
    <w:rsid w:val="00945A2A"/>
    <w:rsid w:val="00945CD2"/>
    <w:rsid w:val="00945CFE"/>
    <w:rsid w:val="00945E43"/>
    <w:rsid w:val="009463F2"/>
    <w:rsid w:val="009464E8"/>
    <w:rsid w:val="00946F49"/>
    <w:rsid w:val="00946F91"/>
    <w:rsid w:val="0094741B"/>
    <w:rsid w:val="00947757"/>
    <w:rsid w:val="0094784A"/>
    <w:rsid w:val="0094792E"/>
    <w:rsid w:val="00947E5C"/>
    <w:rsid w:val="00950419"/>
    <w:rsid w:val="009508C6"/>
    <w:rsid w:val="00951A5F"/>
    <w:rsid w:val="00951C77"/>
    <w:rsid w:val="00951CA3"/>
    <w:rsid w:val="009521BB"/>
    <w:rsid w:val="00952272"/>
    <w:rsid w:val="00952425"/>
    <w:rsid w:val="009525A7"/>
    <w:rsid w:val="00953130"/>
    <w:rsid w:val="0095348D"/>
    <w:rsid w:val="00953491"/>
    <w:rsid w:val="0095368C"/>
    <w:rsid w:val="009542F0"/>
    <w:rsid w:val="009547A1"/>
    <w:rsid w:val="0095484D"/>
    <w:rsid w:val="009548DF"/>
    <w:rsid w:val="00954EDF"/>
    <w:rsid w:val="00954EF9"/>
    <w:rsid w:val="00955229"/>
    <w:rsid w:val="009552D1"/>
    <w:rsid w:val="00955511"/>
    <w:rsid w:val="00955902"/>
    <w:rsid w:val="00955D16"/>
    <w:rsid w:val="009562D1"/>
    <w:rsid w:val="009562FE"/>
    <w:rsid w:val="009569AF"/>
    <w:rsid w:val="00956FBE"/>
    <w:rsid w:val="00957188"/>
    <w:rsid w:val="00957395"/>
    <w:rsid w:val="009573DF"/>
    <w:rsid w:val="009604B3"/>
    <w:rsid w:val="00961703"/>
    <w:rsid w:val="009619F5"/>
    <w:rsid w:val="00961CD0"/>
    <w:rsid w:val="00961F0C"/>
    <w:rsid w:val="009621C7"/>
    <w:rsid w:val="00962488"/>
    <w:rsid w:val="009626E4"/>
    <w:rsid w:val="00962EF9"/>
    <w:rsid w:val="0096366A"/>
    <w:rsid w:val="00963843"/>
    <w:rsid w:val="00963954"/>
    <w:rsid w:val="00963D19"/>
    <w:rsid w:val="00963D52"/>
    <w:rsid w:val="00963E6A"/>
    <w:rsid w:val="00963FCA"/>
    <w:rsid w:val="00964CC8"/>
    <w:rsid w:val="00964F19"/>
    <w:rsid w:val="00965225"/>
    <w:rsid w:val="00965472"/>
    <w:rsid w:val="0096592E"/>
    <w:rsid w:val="009659C5"/>
    <w:rsid w:val="00965A44"/>
    <w:rsid w:val="00965AE3"/>
    <w:rsid w:val="00965AEE"/>
    <w:rsid w:val="00965B60"/>
    <w:rsid w:val="00965C22"/>
    <w:rsid w:val="00965F1A"/>
    <w:rsid w:val="009661DE"/>
    <w:rsid w:val="00966403"/>
    <w:rsid w:val="00966A5B"/>
    <w:rsid w:val="00966C08"/>
    <w:rsid w:val="009672B7"/>
    <w:rsid w:val="00967536"/>
    <w:rsid w:val="009676A2"/>
    <w:rsid w:val="00967807"/>
    <w:rsid w:val="00967A0D"/>
    <w:rsid w:val="00967E30"/>
    <w:rsid w:val="0097079F"/>
    <w:rsid w:val="00970B48"/>
    <w:rsid w:val="0097121B"/>
    <w:rsid w:val="0097146E"/>
    <w:rsid w:val="009715D8"/>
    <w:rsid w:val="00971A20"/>
    <w:rsid w:val="00971B09"/>
    <w:rsid w:val="00972291"/>
    <w:rsid w:val="0097249F"/>
    <w:rsid w:val="00972613"/>
    <w:rsid w:val="009726B7"/>
    <w:rsid w:val="009735A8"/>
    <w:rsid w:val="00973A67"/>
    <w:rsid w:val="00973DCB"/>
    <w:rsid w:val="00974795"/>
    <w:rsid w:val="009749DF"/>
    <w:rsid w:val="00974CDB"/>
    <w:rsid w:val="0097501D"/>
    <w:rsid w:val="00975446"/>
    <w:rsid w:val="00975EF9"/>
    <w:rsid w:val="00975F40"/>
    <w:rsid w:val="00976095"/>
    <w:rsid w:val="009762D7"/>
    <w:rsid w:val="00976928"/>
    <w:rsid w:val="00976C2C"/>
    <w:rsid w:val="0097711D"/>
    <w:rsid w:val="00980303"/>
    <w:rsid w:val="009809E6"/>
    <w:rsid w:val="00980AD2"/>
    <w:rsid w:val="00980B19"/>
    <w:rsid w:val="0098118B"/>
    <w:rsid w:val="00982170"/>
    <w:rsid w:val="0098235A"/>
    <w:rsid w:val="0098275E"/>
    <w:rsid w:val="009828C3"/>
    <w:rsid w:val="00982A26"/>
    <w:rsid w:val="00982BAD"/>
    <w:rsid w:val="00983227"/>
    <w:rsid w:val="00983EFB"/>
    <w:rsid w:val="00983F6D"/>
    <w:rsid w:val="00983FDA"/>
    <w:rsid w:val="00984B73"/>
    <w:rsid w:val="00984F33"/>
    <w:rsid w:val="00984F9B"/>
    <w:rsid w:val="009851E6"/>
    <w:rsid w:val="00985A05"/>
    <w:rsid w:val="00985AE0"/>
    <w:rsid w:val="00985C53"/>
    <w:rsid w:val="00985F20"/>
    <w:rsid w:val="009869F8"/>
    <w:rsid w:val="00986C61"/>
    <w:rsid w:val="00987050"/>
    <w:rsid w:val="009870F2"/>
    <w:rsid w:val="00987B2F"/>
    <w:rsid w:val="0099000A"/>
    <w:rsid w:val="009901A7"/>
    <w:rsid w:val="00990C88"/>
    <w:rsid w:val="00990E29"/>
    <w:rsid w:val="00990F92"/>
    <w:rsid w:val="00991871"/>
    <w:rsid w:val="009918F0"/>
    <w:rsid w:val="00991B1C"/>
    <w:rsid w:val="009922CE"/>
    <w:rsid w:val="009924B5"/>
    <w:rsid w:val="00992760"/>
    <w:rsid w:val="00992F63"/>
    <w:rsid w:val="009931BD"/>
    <w:rsid w:val="0099346E"/>
    <w:rsid w:val="00993682"/>
    <w:rsid w:val="009936BD"/>
    <w:rsid w:val="00993A4D"/>
    <w:rsid w:val="00993AD9"/>
    <w:rsid w:val="00993BCD"/>
    <w:rsid w:val="00994060"/>
    <w:rsid w:val="0099485D"/>
    <w:rsid w:val="00994D43"/>
    <w:rsid w:val="00994FC0"/>
    <w:rsid w:val="00995524"/>
    <w:rsid w:val="00995ECC"/>
    <w:rsid w:val="00995EE3"/>
    <w:rsid w:val="0099612D"/>
    <w:rsid w:val="00996243"/>
    <w:rsid w:val="0099641B"/>
    <w:rsid w:val="009968DA"/>
    <w:rsid w:val="00996E62"/>
    <w:rsid w:val="00997522"/>
    <w:rsid w:val="00997716"/>
    <w:rsid w:val="0099772B"/>
    <w:rsid w:val="00997850"/>
    <w:rsid w:val="009979C0"/>
    <w:rsid w:val="00997A16"/>
    <w:rsid w:val="00997B01"/>
    <w:rsid w:val="00997FC5"/>
    <w:rsid w:val="009A0021"/>
    <w:rsid w:val="009A0258"/>
    <w:rsid w:val="009A0275"/>
    <w:rsid w:val="009A0412"/>
    <w:rsid w:val="009A088A"/>
    <w:rsid w:val="009A1601"/>
    <w:rsid w:val="009A2B4A"/>
    <w:rsid w:val="009A34D2"/>
    <w:rsid w:val="009A3549"/>
    <w:rsid w:val="009A3807"/>
    <w:rsid w:val="009A39B8"/>
    <w:rsid w:val="009A3D2B"/>
    <w:rsid w:val="009A3F96"/>
    <w:rsid w:val="009A4067"/>
    <w:rsid w:val="009A421E"/>
    <w:rsid w:val="009A465E"/>
    <w:rsid w:val="009A4799"/>
    <w:rsid w:val="009A4A5C"/>
    <w:rsid w:val="009A4C98"/>
    <w:rsid w:val="009A4DF4"/>
    <w:rsid w:val="009A4EDD"/>
    <w:rsid w:val="009A5396"/>
    <w:rsid w:val="009A550B"/>
    <w:rsid w:val="009A55A8"/>
    <w:rsid w:val="009A5627"/>
    <w:rsid w:val="009A588E"/>
    <w:rsid w:val="009A62E8"/>
    <w:rsid w:val="009A630A"/>
    <w:rsid w:val="009A6356"/>
    <w:rsid w:val="009A640D"/>
    <w:rsid w:val="009A6907"/>
    <w:rsid w:val="009A6BCC"/>
    <w:rsid w:val="009A6D59"/>
    <w:rsid w:val="009A760C"/>
    <w:rsid w:val="009A78A9"/>
    <w:rsid w:val="009A7BAD"/>
    <w:rsid w:val="009B0136"/>
    <w:rsid w:val="009B01F6"/>
    <w:rsid w:val="009B0316"/>
    <w:rsid w:val="009B0570"/>
    <w:rsid w:val="009B0CBE"/>
    <w:rsid w:val="009B10D4"/>
    <w:rsid w:val="009B1359"/>
    <w:rsid w:val="009B18D1"/>
    <w:rsid w:val="009B1D40"/>
    <w:rsid w:val="009B1DB4"/>
    <w:rsid w:val="009B1E35"/>
    <w:rsid w:val="009B2113"/>
    <w:rsid w:val="009B21AC"/>
    <w:rsid w:val="009B2338"/>
    <w:rsid w:val="009B2786"/>
    <w:rsid w:val="009B2910"/>
    <w:rsid w:val="009B2FBF"/>
    <w:rsid w:val="009B30DB"/>
    <w:rsid w:val="009B30F8"/>
    <w:rsid w:val="009B327B"/>
    <w:rsid w:val="009B3B61"/>
    <w:rsid w:val="009B3C84"/>
    <w:rsid w:val="009B3F19"/>
    <w:rsid w:val="009B3F4D"/>
    <w:rsid w:val="009B4156"/>
    <w:rsid w:val="009B4C4B"/>
    <w:rsid w:val="009B4C71"/>
    <w:rsid w:val="009B4E78"/>
    <w:rsid w:val="009B505D"/>
    <w:rsid w:val="009B53DE"/>
    <w:rsid w:val="009B57B3"/>
    <w:rsid w:val="009B57BC"/>
    <w:rsid w:val="009B5FBD"/>
    <w:rsid w:val="009B61F0"/>
    <w:rsid w:val="009B6505"/>
    <w:rsid w:val="009B657B"/>
    <w:rsid w:val="009B69AD"/>
    <w:rsid w:val="009B69C8"/>
    <w:rsid w:val="009B711A"/>
    <w:rsid w:val="009B7B63"/>
    <w:rsid w:val="009C0030"/>
    <w:rsid w:val="009C04B3"/>
    <w:rsid w:val="009C080C"/>
    <w:rsid w:val="009C0901"/>
    <w:rsid w:val="009C098D"/>
    <w:rsid w:val="009C2895"/>
    <w:rsid w:val="009C2ED6"/>
    <w:rsid w:val="009C309D"/>
    <w:rsid w:val="009C3321"/>
    <w:rsid w:val="009C3401"/>
    <w:rsid w:val="009C3520"/>
    <w:rsid w:val="009C3729"/>
    <w:rsid w:val="009C3ED9"/>
    <w:rsid w:val="009C43F2"/>
    <w:rsid w:val="009C44E7"/>
    <w:rsid w:val="009C4B11"/>
    <w:rsid w:val="009C4DAE"/>
    <w:rsid w:val="009C526E"/>
    <w:rsid w:val="009C543B"/>
    <w:rsid w:val="009C5A60"/>
    <w:rsid w:val="009C5DBC"/>
    <w:rsid w:val="009C5FDB"/>
    <w:rsid w:val="009C6318"/>
    <w:rsid w:val="009C6454"/>
    <w:rsid w:val="009C7344"/>
    <w:rsid w:val="009C7B57"/>
    <w:rsid w:val="009C7E10"/>
    <w:rsid w:val="009C7FB9"/>
    <w:rsid w:val="009D07AF"/>
    <w:rsid w:val="009D0B6B"/>
    <w:rsid w:val="009D0F0A"/>
    <w:rsid w:val="009D1163"/>
    <w:rsid w:val="009D1278"/>
    <w:rsid w:val="009D12DC"/>
    <w:rsid w:val="009D175B"/>
    <w:rsid w:val="009D1888"/>
    <w:rsid w:val="009D1FEB"/>
    <w:rsid w:val="009D25A0"/>
    <w:rsid w:val="009D25D2"/>
    <w:rsid w:val="009D2745"/>
    <w:rsid w:val="009D2B99"/>
    <w:rsid w:val="009D30AD"/>
    <w:rsid w:val="009D3796"/>
    <w:rsid w:val="009D3922"/>
    <w:rsid w:val="009D42B4"/>
    <w:rsid w:val="009D498D"/>
    <w:rsid w:val="009D4A6A"/>
    <w:rsid w:val="009D4B6D"/>
    <w:rsid w:val="009D4D3D"/>
    <w:rsid w:val="009D4EB0"/>
    <w:rsid w:val="009D4FD7"/>
    <w:rsid w:val="009D52E1"/>
    <w:rsid w:val="009D5454"/>
    <w:rsid w:val="009D5C16"/>
    <w:rsid w:val="009D64B4"/>
    <w:rsid w:val="009D6A16"/>
    <w:rsid w:val="009D6C72"/>
    <w:rsid w:val="009D6E13"/>
    <w:rsid w:val="009D6FB6"/>
    <w:rsid w:val="009D6FE3"/>
    <w:rsid w:val="009D7068"/>
    <w:rsid w:val="009D7114"/>
    <w:rsid w:val="009D7223"/>
    <w:rsid w:val="009D7360"/>
    <w:rsid w:val="009D7384"/>
    <w:rsid w:val="009D73F7"/>
    <w:rsid w:val="009D799F"/>
    <w:rsid w:val="009E08A8"/>
    <w:rsid w:val="009E09B9"/>
    <w:rsid w:val="009E0BBD"/>
    <w:rsid w:val="009E0D40"/>
    <w:rsid w:val="009E0FA3"/>
    <w:rsid w:val="009E1291"/>
    <w:rsid w:val="009E12A1"/>
    <w:rsid w:val="009E12B6"/>
    <w:rsid w:val="009E1509"/>
    <w:rsid w:val="009E15D3"/>
    <w:rsid w:val="009E1A11"/>
    <w:rsid w:val="009E1A47"/>
    <w:rsid w:val="009E237F"/>
    <w:rsid w:val="009E257C"/>
    <w:rsid w:val="009E2842"/>
    <w:rsid w:val="009E285F"/>
    <w:rsid w:val="009E2AE1"/>
    <w:rsid w:val="009E2BEF"/>
    <w:rsid w:val="009E2FBE"/>
    <w:rsid w:val="009E3303"/>
    <w:rsid w:val="009E39C1"/>
    <w:rsid w:val="009E3B2E"/>
    <w:rsid w:val="009E3B48"/>
    <w:rsid w:val="009E3D7C"/>
    <w:rsid w:val="009E419C"/>
    <w:rsid w:val="009E4522"/>
    <w:rsid w:val="009E54AD"/>
    <w:rsid w:val="009E5725"/>
    <w:rsid w:val="009E591A"/>
    <w:rsid w:val="009E5E32"/>
    <w:rsid w:val="009E5E4F"/>
    <w:rsid w:val="009E6187"/>
    <w:rsid w:val="009E61B0"/>
    <w:rsid w:val="009E6328"/>
    <w:rsid w:val="009E64C0"/>
    <w:rsid w:val="009E6522"/>
    <w:rsid w:val="009E6579"/>
    <w:rsid w:val="009E66B5"/>
    <w:rsid w:val="009E66D6"/>
    <w:rsid w:val="009E6751"/>
    <w:rsid w:val="009E6BE5"/>
    <w:rsid w:val="009E6BF6"/>
    <w:rsid w:val="009E6D16"/>
    <w:rsid w:val="009E6DEE"/>
    <w:rsid w:val="009E70A0"/>
    <w:rsid w:val="009E747F"/>
    <w:rsid w:val="009E7E88"/>
    <w:rsid w:val="009E7F0A"/>
    <w:rsid w:val="009F0B7A"/>
    <w:rsid w:val="009F0BB0"/>
    <w:rsid w:val="009F0C65"/>
    <w:rsid w:val="009F0DC0"/>
    <w:rsid w:val="009F0EE3"/>
    <w:rsid w:val="009F1011"/>
    <w:rsid w:val="009F1175"/>
    <w:rsid w:val="009F1362"/>
    <w:rsid w:val="009F16BB"/>
    <w:rsid w:val="009F18F1"/>
    <w:rsid w:val="009F1BDF"/>
    <w:rsid w:val="009F27AE"/>
    <w:rsid w:val="009F3065"/>
    <w:rsid w:val="009F3443"/>
    <w:rsid w:val="009F3475"/>
    <w:rsid w:val="009F363D"/>
    <w:rsid w:val="009F3777"/>
    <w:rsid w:val="009F3B0B"/>
    <w:rsid w:val="009F3D43"/>
    <w:rsid w:val="009F4317"/>
    <w:rsid w:val="009F440D"/>
    <w:rsid w:val="009F4558"/>
    <w:rsid w:val="009F487F"/>
    <w:rsid w:val="009F4989"/>
    <w:rsid w:val="009F49BB"/>
    <w:rsid w:val="009F49ED"/>
    <w:rsid w:val="009F4A24"/>
    <w:rsid w:val="009F4B86"/>
    <w:rsid w:val="009F520D"/>
    <w:rsid w:val="009F5338"/>
    <w:rsid w:val="009F5A0C"/>
    <w:rsid w:val="009F5B1D"/>
    <w:rsid w:val="009F5CA1"/>
    <w:rsid w:val="009F6037"/>
    <w:rsid w:val="009F60D3"/>
    <w:rsid w:val="009F626B"/>
    <w:rsid w:val="009F62C3"/>
    <w:rsid w:val="009F6633"/>
    <w:rsid w:val="009F7302"/>
    <w:rsid w:val="009F7559"/>
    <w:rsid w:val="009F75AB"/>
    <w:rsid w:val="009F7E3D"/>
    <w:rsid w:val="00A007E3"/>
    <w:rsid w:val="00A00FE8"/>
    <w:rsid w:val="00A010D9"/>
    <w:rsid w:val="00A01221"/>
    <w:rsid w:val="00A0190E"/>
    <w:rsid w:val="00A01DC5"/>
    <w:rsid w:val="00A01F6E"/>
    <w:rsid w:val="00A026A9"/>
    <w:rsid w:val="00A02BA4"/>
    <w:rsid w:val="00A02BB7"/>
    <w:rsid w:val="00A02E8C"/>
    <w:rsid w:val="00A03306"/>
    <w:rsid w:val="00A03564"/>
    <w:rsid w:val="00A0374F"/>
    <w:rsid w:val="00A037A2"/>
    <w:rsid w:val="00A03BE5"/>
    <w:rsid w:val="00A0459D"/>
    <w:rsid w:val="00A04801"/>
    <w:rsid w:val="00A05107"/>
    <w:rsid w:val="00A05209"/>
    <w:rsid w:val="00A060F8"/>
    <w:rsid w:val="00A06483"/>
    <w:rsid w:val="00A06729"/>
    <w:rsid w:val="00A0690E"/>
    <w:rsid w:val="00A0693B"/>
    <w:rsid w:val="00A06E9F"/>
    <w:rsid w:val="00A0702E"/>
    <w:rsid w:val="00A07279"/>
    <w:rsid w:val="00A072F9"/>
    <w:rsid w:val="00A073E1"/>
    <w:rsid w:val="00A07501"/>
    <w:rsid w:val="00A075A2"/>
    <w:rsid w:val="00A079CD"/>
    <w:rsid w:val="00A07C54"/>
    <w:rsid w:val="00A10E03"/>
    <w:rsid w:val="00A10E74"/>
    <w:rsid w:val="00A10F43"/>
    <w:rsid w:val="00A11320"/>
    <w:rsid w:val="00A1193A"/>
    <w:rsid w:val="00A11D2A"/>
    <w:rsid w:val="00A11D44"/>
    <w:rsid w:val="00A12111"/>
    <w:rsid w:val="00A126C0"/>
    <w:rsid w:val="00A12719"/>
    <w:rsid w:val="00A12872"/>
    <w:rsid w:val="00A12AD9"/>
    <w:rsid w:val="00A12F0D"/>
    <w:rsid w:val="00A13151"/>
    <w:rsid w:val="00A1438A"/>
    <w:rsid w:val="00A144CD"/>
    <w:rsid w:val="00A146FB"/>
    <w:rsid w:val="00A14764"/>
    <w:rsid w:val="00A1492F"/>
    <w:rsid w:val="00A14A99"/>
    <w:rsid w:val="00A14E86"/>
    <w:rsid w:val="00A14EBE"/>
    <w:rsid w:val="00A14F47"/>
    <w:rsid w:val="00A1529E"/>
    <w:rsid w:val="00A152AD"/>
    <w:rsid w:val="00A15638"/>
    <w:rsid w:val="00A158B0"/>
    <w:rsid w:val="00A15FF7"/>
    <w:rsid w:val="00A160A2"/>
    <w:rsid w:val="00A161B4"/>
    <w:rsid w:val="00A164AA"/>
    <w:rsid w:val="00A166D0"/>
    <w:rsid w:val="00A16864"/>
    <w:rsid w:val="00A17757"/>
    <w:rsid w:val="00A178C2"/>
    <w:rsid w:val="00A17A52"/>
    <w:rsid w:val="00A17FF8"/>
    <w:rsid w:val="00A20042"/>
    <w:rsid w:val="00A20194"/>
    <w:rsid w:val="00A2038D"/>
    <w:rsid w:val="00A203EC"/>
    <w:rsid w:val="00A20427"/>
    <w:rsid w:val="00A20640"/>
    <w:rsid w:val="00A206F0"/>
    <w:rsid w:val="00A20818"/>
    <w:rsid w:val="00A20C91"/>
    <w:rsid w:val="00A20E0B"/>
    <w:rsid w:val="00A220E3"/>
    <w:rsid w:val="00A22A87"/>
    <w:rsid w:val="00A22C3B"/>
    <w:rsid w:val="00A22CD6"/>
    <w:rsid w:val="00A23A22"/>
    <w:rsid w:val="00A23A97"/>
    <w:rsid w:val="00A23B94"/>
    <w:rsid w:val="00A23E6F"/>
    <w:rsid w:val="00A24401"/>
    <w:rsid w:val="00A24650"/>
    <w:rsid w:val="00A255AB"/>
    <w:rsid w:val="00A25CD5"/>
    <w:rsid w:val="00A25E85"/>
    <w:rsid w:val="00A26103"/>
    <w:rsid w:val="00A26915"/>
    <w:rsid w:val="00A26DAE"/>
    <w:rsid w:val="00A26F73"/>
    <w:rsid w:val="00A27239"/>
    <w:rsid w:val="00A27575"/>
    <w:rsid w:val="00A27E1F"/>
    <w:rsid w:val="00A30340"/>
    <w:rsid w:val="00A30679"/>
    <w:rsid w:val="00A30970"/>
    <w:rsid w:val="00A30A03"/>
    <w:rsid w:val="00A30E54"/>
    <w:rsid w:val="00A30F65"/>
    <w:rsid w:val="00A3155E"/>
    <w:rsid w:val="00A31599"/>
    <w:rsid w:val="00A31B2F"/>
    <w:rsid w:val="00A3205C"/>
    <w:rsid w:val="00A32251"/>
    <w:rsid w:val="00A32425"/>
    <w:rsid w:val="00A3248C"/>
    <w:rsid w:val="00A324EA"/>
    <w:rsid w:val="00A3266D"/>
    <w:rsid w:val="00A32930"/>
    <w:rsid w:val="00A32B96"/>
    <w:rsid w:val="00A32BD9"/>
    <w:rsid w:val="00A32CBE"/>
    <w:rsid w:val="00A32D47"/>
    <w:rsid w:val="00A33305"/>
    <w:rsid w:val="00A336F3"/>
    <w:rsid w:val="00A33789"/>
    <w:rsid w:val="00A33AA6"/>
    <w:rsid w:val="00A3514F"/>
    <w:rsid w:val="00A355A2"/>
    <w:rsid w:val="00A358F7"/>
    <w:rsid w:val="00A359BD"/>
    <w:rsid w:val="00A35BA3"/>
    <w:rsid w:val="00A35F69"/>
    <w:rsid w:val="00A35FF6"/>
    <w:rsid w:val="00A3653F"/>
    <w:rsid w:val="00A36783"/>
    <w:rsid w:val="00A3713F"/>
    <w:rsid w:val="00A37A33"/>
    <w:rsid w:val="00A37AC3"/>
    <w:rsid w:val="00A37E13"/>
    <w:rsid w:val="00A37F2A"/>
    <w:rsid w:val="00A4007D"/>
    <w:rsid w:val="00A40278"/>
    <w:rsid w:val="00A40C14"/>
    <w:rsid w:val="00A40D44"/>
    <w:rsid w:val="00A414E3"/>
    <w:rsid w:val="00A4173D"/>
    <w:rsid w:val="00A41A92"/>
    <w:rsid w:val="00A41B30"/>
    <w:rsid w:val="00A41D8F"/>
    <w:rsid w:val="00A426BA"/>
    <w:rsid w:val="00A427F1"/>
    <w:rsid w:val="00A42CC1"/>
    <w:rsid w:val="00A42D88"/>
    <w:rsid w:val="00A42DAF"/>
    <w:rsid w:val="00A42DBA"/>
    <w:rsid w:val="00A43284"/>
    <w:rsid w:val="00A438FC"/>
    <w:rsid w:val="00A439E3"/>
    <w:rsid w:val="00A43C59"/>
    <w:rsid w:val="00A43F13"/>
    <w:rsid w:val="00A441BD"/>
    <w:rsid w:val="00A444C3"/>
    <w:rsid w:val="00A44663"/>
    <w:rsid w:val="00A448A8"/>
    <w:rsid w:val="00A44E77"/>
    <w:rsid w:val="00A45157"/>
    <w:rsid w:val="00A45C7F"/>
    <w:rsid w:val="00A45F06"/>
    <w:rsid w:val="00A45F28"/>
    <w:rsid w:val="00A4614C"/>
    <w:rsid w:val="00A463DE"/>
    <w:rsid w:val="00A464EC"/>
    <w:rsid w:val="00A46F35"/>
    <w:rsid w:val="00A47068"/>
    <w:rsid w:val="00A473C7"/>
    <w:rsid w:val="00A47EC6"/>
    <w:rsid w:val="00A505C3"/>
    <w:rsid w:val="00A50A50"/>
    <w:rsid w:val="00A50A59"/>
    <w:rsid w:val="00A50ABF"/>
    <w:rsid w:val="00A50B70"/>
    <w:rsid w:val="00A51330"/>
    <w:rsid w:val="00A513D4"/>
    <w:rsid w:val="00A51598"/>
    <w:rsid w:val="00A519C6"/>
    <w:rsid w:val="00A51D43"/>
    <w:rsid w:val="00A51D5C"/>
    <w:rsid w:val="00A51D7E"/>
    <w:rsid w:val="00A525EB"/>
    <w:rsid w:val="00A529FF"/>
    <w:rsid w:val="00A52A00"/>
    <w:rsid w:val="00A52F21"/>
    <w:rsid w:val="00A53502"/>
    <w:rsid w:val="00A5386A"/>
    <w:rsid w:val="00A53F2F"/>
    <w:rsid w:val="00A53FE3"/>
    <w:rsid w:val="00A543AD"/>
    <w:rsid w:val="00A54437"/>
    <w:rsid w:val="00A54647"/>
    <w:rsid w:val="00A54767"/>
    <w:rsid w:val="00A54A27"/>
    <w:rsid w:val="00A54CDB"/>
    <w:rsid w:val="00A550F5"/>
    <w:rsid w:val="00A552FB"/>
    <w:rsid w:val="00A5541A"/>
    <w:rsid w:val="00A55715"/>
    <w:rsid w:val="00A55784"/>
    <w:rsid w:val="00A55E8E"/>
    <w:rsid w:val="00A55FCB"/>
    <w:rsid w:val="00A56550"/>
    <w:rsid w:val="00A56BFF"/>
    <w:rsid w:val="00A57037"/>
    <w:rsid w:val="00A572F2"/>
    <w:rsid w:val="00A57409"/>
    <w:rsid w:val="00A57810"/>
    <w:rsid w:val="00A57C43"/>
    <w:rsid w:val="00A57E5C"/>
    <w:rsid w:val="00A60067"/>
    <w:rsid w:val="00A605DB"/>
    <w:rsid w:val="00A606FB"/>
    <w:rsid w:val="00A60B6F"/>
    <w:rsid w:val="00A60F92"/>
    <w:rsid w:val="00A61269"/>
    <w:rsid w:val="00A61437"/>
    <w:rsid w:val="00A616BE"/>
    <w:rsid w:val="00A6174D"/>
    <w:rsid w:val="00A61A00"/>
    <w:rsid w:val="00A61C88"/>
    <w:rsid w:val="00A61DF4"/>
    <w:rsid w:val="00A61FD5"/>
    <w:rsid w:val="00A6212A"/>
    <w:rsid w:val="00A6219A"/>
    <w:rsid w:val="00A62C82"/>
    <w:rsid w:val="00A6300E"/>
    <w:rsid w:val="00A630B4"/>
    <w:rsid w:val="00A6339E"/>
    <w:rsid w:val="00A63428"/>
    <w:rsid w:val="00A6367D"/>
    <w:rsid w:val="00A63AA1"/>
    <w:rsid w:val="00A63AB0"/>
    <w:rsid w:val="00A63B0C"/>
    <w:rsid w:val="00A63C5F"/>
    <w:rsid w:val="00A63CD9"/>
    <w:rsid w:val="00A63F24"/>
    <w:rsid w:val="00A640E9"/>
    <w:rsid w:val="00A646D8"/>
    <w:rsid w:val="00A64D5D"/>
    <w:rsid w:val="00A64DF3"/>
    <w:rsid w:val="00A6534E"/>
    <w:rsid w:val="00A65354"/>
    <w:rsid w:val="00A65434"/>
    <w:rsid w:val="00A6561F"/>
    <w:rsid w:val="00A65B45"/>
    <w:rsid w:val="00A65C00"/>
    <w:rsid w:val="00A66567"/>
    <w:rsid w:val="00A66B6E"/>
    <w:rsid w:val="00A67153"/>
    <w:rsid w:val="00A67BE7"/>
    <w:rsid w:val="00A7065F"/>
    <w:rsid w:val="00A7077D"/>
    <w:rsid w:val="00A707E8"/>
    <w:rsid w:val="00A70A21"/>
    <w:rsid w:val="00A710F9"/>
    <w:rsid w:val="00A718A1"/>
    <w:rsid w:val="00A71FED"/>
    <w:rsid w:val="00A72112"/>
    <w:rsid w:val="00A72385"/>
    <w:rsid w:val="00A7248B"/>
    <w:rsid w:val="00A72C4F"/>
    <w:rsid w:val="00A731AF"/>
    <w:rsid w:val="00A738F2"/>
    <w:rsid w:val="00A73941"/>
    <w:rsid w:val="00A73AE6"/>
    <w:rsid w:val="00A73B7D"/>
    <w:rsid w:val="00A73C88"/>
    <w:rsid w:val="00A742A8"/>
    <w:rsid w:val="00A7448B"/>
    <w:rsid w:val="00A74D67"/>
    <w:rsid w:val="00A74F2F"/>
    <w:rsid w:val="00A751FC"/>
    <w:rsid w:val="00A75AAA"/>
    <w:rsid w:val="00A75B0D"/>
    <w:rsid w:val="00A7653D"/>
    <w:rsid w:val="00A7661C"/>
    <w:rsid w:val="00A76989"/>
    <w:rsid w:val="00A77213"/>
    <w:rsid w:val="00A7799F"/>
    <w:rsid w:val="00A77B55"/>
    <w:rsid w:val="00A77DC7"/>
    <w:rsid w:val="00A77FF2"/>
    <w:rsid w:val="00A803B1"/>
    <w:rsid w:val="00A80442"/>
    <w:rsid w:val="00A8056F"/>
    <w:rsid w:val="00A809B9"/>
    <w:rsid w:val="00A80C83"/>
    <w:rsid w:val="00A80D65"/>
    <w:rsid w:val="00A818F8"/>
    <w:rsid w:val="00A81B22"/>
    <w:rsid w:val="00A81B9C"/>
    <w:rsid w:val="00A81E09"/>
    <w:rsid w:val="00A82088"/>
    <w:rsid w:val="00A82101"/>
    <w:rsid w:val="00A82454"/>
    <w:rsid w:val="00A82D1B"/>
    <w:rsid w:val="00A82EFD"/>
    <w:rsid w:val="00A82F18"/>
    <w:rsid w:val="00A83459"/>
    <w:rsid w:val="00A83500"/>
    <w:rsid w:val="00A8369F"/>
    <w:rsid w:val="00A840F5"/>
    <w:rsid w:val="00A84255"/>
    <w:rsid w:val="00A8481C"/>
    <w:rsid w:val="00A84B5C"/>
    <w:rsid w:val="00A84B9E"/>
    <w:rsid w:val="00A869C3"/>
    <w:rsid w:val="00A86B45"/>
    <w:rsid w:val="00A86D4B"/>
    <w:rsid w:val="00A86DE9"/>
    <w:rsid w:val="00A86FD5"/>
    <w:rsid w:val="00A8715B"/>
    <w:rsid w:val="00A87673"/>
    <w:rsid w:val="00A9050B"/>
    <w:rsid w:val="00A9062B"/>
    <w:rsid w:val="00A90920"/>
    <w:rsid w:val="00A90FA4"/>
    <w:rsid w:val="00A91046"/>
    <w:rsid w:val="00A91428"/>
    <w:rsid w:val="00A916AC"/>
    <w:rsid w:val="00A919C2"/>
    <w:rsid w:val="00A91A5B"/>
    <w:rsid w:val="00A91B1D"/>
    <w:rsid w:val="00A91E2D"/>
    <w:rsid w:val="00A924A7"/>
    <w:rsid w:val="00A924D4"/>
    <w:rsid w:val="00A928CF"/>
    <w:rsid w:val="00A929B8"/>
    <w:rsid w:val="00A92CA3"/>
    <w:rsid w:val="00A9303A"/>
    <w:rsid w:val="00A931D3"/>
    <w:rsid w:val="00A933EA"/>
    <w:rsid w:val="00A935E0"/>
    <w:rsid w:val="00A935E8"/>
    <w:rsid w:val="00A9371D"/>
    <w:rsid w:val="00A93A14"/>
    <w:rsid w:val="00A9401C"/>
    <w:rsid w:val="00A9438C"/>
    <w:rsid w:val="00A94856"/>
    <w:rsid w:val="00A948FD"/>
    <w:rsid w:val="00A9497B"/>
    <w:rsid w:val="00A9522C"/>
    <w:rsid w:val="00A95448"/>
    <w:rsid w:val="00A95587"/>
    <w:rsid w:val="00A95683"/>
    <w:rsid w:val="00A9571B"/>
    <w:rsid w:val="00A95755"/>
    <w:rsid w:val="00A9576B"/>
    <w:rsid w:val="00A9580E"/>
    <w:rsid w:val="00A9597F"/>
    <w:rsid w:val="00A95BD8"/>
    <w:rsid w:val="00A95D11"/>
    <w:rsid w:val="00A95D2E"/>
    <w:rsid w:val="00A95F0A"/>
    <w:rsid w:val="00A95FC9"/>
    <w:rsid w:val="00A9630F"/>
    <w:rsid w:val="00A966B0"/>
    <w:rsid w:val="00A969FB"/>
    <w:rsid w:val="00A972E2"/>
    <w:rsid w:val="00A9732B"/>
    <w:rsid w:val="00A97BD8"/>
    <w:rsid w:val="00A97D2B"/>
    <w:rsid w:val="00A97D4A"/>
    <w:rsid w:val="00A97F44"/>
    <w:rsid w:val="00A97F61"/>
    <w:rsid w:val="00AA0276"/>
    <w:rsid w:val="00AA0433"/>
    <w:rsid w:val="00AA0513"/>
    <w:rsid w:val="00AA0607"/>
    <w:rsid w:val="00AA06CA"/>
    <w:rsid w:val="00AA06FE"/>
    <w:rsid w:val="00AA078D"/>
    <w:rsid w:val="00AA0E30"/>
    <w:rsid w:val="00AA110A"/>
    <w:rsid w:val="00AA1339"/>
    <w:rsid w:val="00AA17C0"/>
    <w:rsid w:val="00AA1847"/>
    <w:rsid w:val="00AA18C6"/>
    <w:rsid w:val="00AA18EF"/>
    <w:rsid w:val="00AA1A55"/>
    <w:rsid w:val="00AA1C81"/>
    <w:rsid w:val="00AA1CA9"/>
    <w:rsid w:val="00AA2432"/>
    <w:rsid w:val="00AA24D8"/>
    <w:rsid w:val="00AA2737"/>
    <w:rsid w:val="00AA2AFB"/>
    <w:rsid w:val="00AA2C8D"/>
    <w:rsid w:val="00AA30AE"/>
    <w:rsid w:val="00AA37BA"/>
    <w:rsid w:val="00AA3A37"/>
    <w:rsid w:val="00AA3B08"/>
    <w:rsid w:val="00AA3D60"/>
    <w:rsid w:val="00AA3F80"/>
    <w:rsid w:val="00AA4052"/>
    <w:rsid w:val="00AA4A39"/>
    <w:rsid w:val="00AA4EAA"/>
    <w:rsid w:val="00AA5A82"/>
    <w:rsid w:val="00AA66F8"/>
    <w:rsid w:val="00AA75A7"/>
    <w:rsid w:val="00AA7674"/>
    <w:rsid w:val="00AA79F4"/>
    <w:rsid w:val="00AA7A4D"/>
    <w:rsid w:val="00AA7F27"/>
    <w:rsid w:val="00AB007C"/>
    <w:rsid w:val="00AB039E"/>
    <w:rsid w:val="00AB0A73"/>
    <w:rsid w:val="00AB0E6E"/>
    <w:rsid w:val="00AB0EA2"/>
    <w:rsid w:val="00AB0F70"/>
    <w:rsid w:val="00AB1151"/>
    <w:rsid w:val="00AB1458"/>
    <w:rsid w:val="00AB15DF"/>
    <w:rsid w:val="00AB167A"/>
    <w:rsid w:val="00AB1BED"/>
    <w:rsid w:val="00AB1F32"/>
    <w:rsid w:val="00AB2381"/>
    <w:rsid w:val="00AB28C2"/>
    <w:rsid w:val="00AB2AB6"/>
    <w:rsid w:val="00AB2E38"/>
    <w:rsid w:val="00AB2EC8"/>
    <w:rsid w:val="00AB3218"/>
    <w:rsid w:val="00AB3611"/>
    <w:rsid w:val="00AB3790"/>
    <w:rsid w:val="00AB3C2B"/>
    <w:rsid w:val="00AB3E94"/>
    <w:rsid w:val="00AB447E"/>
    <w:rsid w:val="00AB45F5"/>
    <w:rsid w:val="00AB4624"/>
    <w:rsid w:val="00AB48F2"/>
    <w:rsid w:val="00AB4BD0"/>
    <w:rsid w:val="00AB51C8"/>
    <w:rsid w:val="00AB52C6"/>
    <w:rsid w:val="00AB53E1"/>
    <w:rsid w:val="00AB53EC"/>
    <w:rsid w:val="00AB58A0"/>
    <w:rsid w:val="00AB5F5F"/>
    <w:rsid w:val="00AB61C0"/>
    <w:rsid w:val="00AB6C39"/>
    <w:rsid w:val="00AB7B02"/>
    <w:rsid w:val="00AC0952"/>
    <w:rsid w:val="00AC0A3E"/>
    <w:rsid w:val="00AC0AFB"/>
    <w:rsid w:val="00AC1067"/>
    <w:rsid w:val="00AC1297"/>
    <w:rsid w:val="00AC1984"/>
    <w:rsid w:val="00AC1C50"/>
    <w:rsid w:val="00AC215A"/>
    <w:rsid w:val="00AC22C0"/>
    <w:rsid w:val="00AC2410"/>
    <w:rsid w:val="00AC2AD4"/>
    <w:rsid w:val="00AC2BBE"/>
    <w:rsid w:val="00AC2E71"/>
    <w:rsid w:val="00AC2EC6"/>
    <w:rsid w:val="00AC2F0F"/>
    <w:rsid w:val="00AC3916"/>
    <w:rsid w:val="00AC391B"/>
    <w:rsid w:val="00AC3CA8"/>
    <w:rsid w:val="00AC3EAD"/>
    <w:rsid w:val="00AC42AE"/>
    <w:rsid w:val="00AC4636"/>
    <w:rsid w:val="00AC4757"/>
    <w:rsid w:val="00AC50B7"/>
    <w:rsid w:val="00AC52E0"/>
    <w:rsid w:val="00AC5847"/>
    <w:rsid w:val="00AC5B6C"/>
    <w:rsid w:val="00AC60D0"/>
    <w:rsid w:val="00AC60EF"/>
    <w:rsid w:val="00AC61DD"/>
    <w:rsid w:val="00AC628D"/>
    <w:rsid w:val="00AC64AF"/>
    <w:rsid w:val="00AC64CE"/>
    <w:rsid w:val="00AC6986"/>
    <w:rsid w:val="00AC6DDB"/>
    <w:rsid w:val="00AC7107"/>
    <w:rsid w:val="00AC7A09"/>
    <w:rsid w:val="00AC7E53"/>
    <w:rsid w:val="00AD0284"/>
    <w:rsid w:val="00AD05EB"/>
    <w:rsid w:val="00AD0A7C"/>
    <w:rsid w:val="00AD0A8A"/>
    <w:rsid w:val="00AD0BD2"/>
    <w:rsid w:val="00AD0F81"/>
    <w:rsid w:val="00AD124E"/>
    <w:rsid w:val="00AD127E"/>
    <w:rsid w:val="00AD16FD"/>
    <w:rsid w:val="00AD172F"/>
    <w:rsid w:val="00AD1E5A"/>
    <w:rsid w:val="00AD1F7A"/>
    <w:rsid w:val="00AD20DD"/>
    <w:rsid w:val="00AD240A"/>
    <w:rsid w:val="00AD264D"/>
    <w:rsid w:val="00AD2B1E"/>
    <w:rsid w:val="00AD2E7A"/>
    <w:rsid w:val="00AD33D2"/>
    <w:rsid w:val="00AD33FE"/>
    <w:rsid w:val="00AD3F02"/>
    <w:rsid w:val="00AD4389"/>
    <w:rsid w:val="00AD4B56"/>
    <w:rsid w:val="00AD50F7"/>
    <w:rsid w:val="00AD5561"/>
    <w:rsid w:val="00AD5B5B"/>
    <w:rsid w:val="00AD644F"/>
    <w:rsid w:val="00AD6B0B"/>
    <w:rsid w:val="00AD6CAD"/>
    <w:rsid w:val="00AD6DB1"/>
    <w:rsid w:val="00AD71B9"/>
    <w:rsid w:val="00AD7363"/>
    <w:rsid w:val="00AD758D"/>
    <w:rsid w:val="00AD77E5"/>
    <w:rsid w:val="00AD78BA"/>
    <w:rsid w:val="00AE04B8"/>
    <w:rsid w:val="00AE08D6"/>
    <w:rsid w:val="00AE096C"/>
    <w:rsid w:val="00AE0EB3"/>
    <w:rsid w:val="00AE1079"/>
    <w:rsid w:val="00AE13D3"/>
    <w:rsid w:val="00AE143B"/>
    <w:rsid w:val="00AE1895"/>
    <w:rsid w:val="00AE18D5"/>
    <w:rsid w:val="00AE1B57"/>
    <w:rsid w:val="00AE1C76"/>
    <w:rsid w:val="00AE210C"/>
    <w:rsid w:val="00AE21A4"/>
    <w:rsid w:val="00AE2344"/>
    <w:rsid w:val="00AE27C1"/>
    <w:rsid w:val="00AE31B4"/>
    <w:rsid w:val="00AE4057"/>
    <w:rsid w:val="00AE4995"/>
    <w:rsid w:val="00AE4A36"/>
    <w:rsid w:val="00AE4AC9"/>
    <w:rsid w:val="00AE4BD1"/>
    <w:rsid w:val="00AE4F5B"/>
    <w:rsid w:val="00AE56F6"/>
    <w:rsid w:val="00AE5726"/>
    <w:rsid w:val="00AE5BCD"/>
    <w:rsid w:val="00AE64E1"/>
    <w:rsid w:val="00AE661D"/>
    <w:rsid w:val="00AE6837"/>
    <w:rsid w:val="00AE6C33"/>
    <w:rsid w:val="00AE6F9E"/>
    <w:rsid w:val="00AE738D"/>
    <w:rsid w:val="00AE797A"/>
    <w:rsid w:val="00AE7E3A"/>
    <w:rsid w:val="00AE7F7B"/>
    <w:rsid w:val="00AF01C4"/>
    <w:rsid w:val="00AF021B"/>
    <w:rsid w:val="00AF03F0"/>
    <w:rsid w:val="00AF0532"/>
    <w:rsid w:val="00AF08E4"/>
    <w:rsid w:val="00AF0A38"/>
    <w:rsid w:val="00AF0B2D"/>
    <w:rsid w:val="00AF0C4D"/>
    <w:rsid w:val="00AF0FE2"/>
    <w:rsid w:val="00AF1012"/>
    <w:rsid w:val="00AF181F"/>
    <w:rsid w:val="00AF1B4B"/>
    <w:rsid w:val="00AF2212"/>
    <w:rsid w:val="00AF2251"/>
    <w:rsid w:val="00AF2805"/>
    <w:rsid w:val="00AF3028"/>
    <w:rsid w:val="00AF38BA"/>
    <w:rsid w:val="00AF39E7"/>
    <w:rsid w:val="00AF3C78"/>
    <w:rsid w:val="00AF3D29"/>
    <w:rsid w:val="00AF449C"/>
    <w:rsid w:val="00AF4911"/>
    <w:rsid w:val="00AF4B11"/>
    <w:rsid w:val="00AF53D5"/>
    <w:rsid w:val="00AF5850"/>
    <w:rsid w:val="00AF5969"/>
    <w:rsid w:val="00AF5E2C"/>
    <w:rsid w:val="00AF60FA"/>
    <w:rsid w:val="00AF613A"/>
    <w:rsid w:val="00AF6B34"/>
    <w:rsid w:val="00AF6EE5"/>
    <w:rsid w:val="00AF6F0D"/>
    <w:rsid w:val="00AF702C"/>
    <w:rsid w:val="00AF7064"/>
    <w:rsid w:val="00AF7656"/>
    <w:rsid w:val="00AF794B"/>
    <w:rsid w:val="00AF7AD3"/>
    <w:rsid w:val="00AF7FEA"/>
    <w:rsid w:val="00B002B6"/>
    <w:rsid w:val="00B004A9"/>
    <w:rsid w:val="00B011FA"/>
    <w:rsid w:val="00B01230"/>
    <w:rsid w:val="00B012BF"/>
    <w:rsid w:val="00B01425"/>
    <w:rsid w:val="00B014FE"/>
    <w:rsid w:val="00B01F1C"/>
    <w:rsid w:val="00B0202E"/>
    <w:rsid w:val="00B021F6"/>
    <w:rsid w:val="00B02AE1"/>
    <w:rsid w:val="00B02B93"/>
    <w:rsid w:val="00B02CD6"/>
    <w:rsid w:val="00B030A0"/>
    <w:rsid w:val="00B030C0"/>
    <w:rsid w:val="00B03243"/>
    <w:rsid w:val="00B03A58"/>
    <w:rsid w:val="00B03ACB"/>
    <w:rsid w:val="00B03C57"/>
    <w:rsid w:val="00B03C8A"/>
    <w:rsid w:val="00B03E41"/>
    <w:rsid w:val="00B041DF"/>
    <w:rsid w:val="00B04387"/>
    <w:rsid w:val="00B04C1B"/>
    <w:rsid w:val="00B04F5D"/>
    <w:rsid w:val="00B0523E"/>
    <w:rsid w:val="00B05594"/>
    <w:rsid w:val="00B0587D"/>
    <w:rsid w:val="00B059D6"/>
    <w:rsid w:val="00B05AFC"/>
    <w:rsid w:val="00B05CC5"/>
    <w:rsid w:val="00B0620D"/>
    <w:rsid w:val="00B0633A"/>
    <w:rsid w:val="00B06945"/>
    <w:rsid w:val="00B06D0D"/>
    <w:rsid w:val="00B10CC6"/>
    <w:rsid w:val="00B10F1D"/>
    <w:rsid w:val="00B11117"/>
    <w:rsid w:val="00B11325"/>
    <w:rsid w:val="00B117BC"/>
    <w:rsid w:val="00B118C6"/>
    <w:rsid w:val="00B1191E"/>
    <w:rsid w:val="00B11D61"/>
    <w:rsid w:val="00B11E26"/>
    <w:rsid w:val="00B11FFA"/>
    <w:rsid w:val="00B120FD"/>
    <w:rsid w:val="00B122B4"/>
    <w:rsid w:val="00B12388"/>
    <w:rsid w:val="00B12559"/>
    <w:rsid w:val="00B125B5"/>
    <w:rsid w:val="00B1288D"/>
    <w:rsid w:val="00B12900"/>
    <w:rsid w:val="00B12D70"/>
    <w:rsid w:val="00B12DC0"/>
    <w:rsid w:val="00B12E54"/>
    <w:rsid w:val="00B130E0"/>
    <w:rsid w:val="00B1332A"/>
    <w:rsid w:val="00B13410"/>
    <w:rsid w:val="00B13555"/>
    <w:rsid w:val="00B135BF"/>
    <w:rsid w:val="00B13668"/>
    <w:rsid w:val="00B13989"/>
    <w:rsid w:val="00B139D0"/>
    <w:rsid w:val="00B13BA5"/>
    <w:rsid w:val="00B13CF5"/>
    <w:rsid w:val="00B14371"/>
    <w:rsid w:val="00B14900"/>
    <w:rsid w:val="00B1509C"/>
    <w:rsid w:val="00B153A3"/>
    <w:rsid w:val="00B15471"/>
    <w:rsid w:val="00B15A27"/>
    <w:rsid w:val="00B15A83"/>
    <w:rsid w:val="00B15B89"/>
    <w:rsid w:val="00B162EA"/>
    <w:rsid w:val="00B16434"/>
    <w:rsid w:val="00B168B9"/>
    <w:rsid w:val="00B171FA"/>
    <w:rsid w:val="00B174BF"/>
    <w:rsid w:val="00B17774"/>
    <w:rsid w:val="00B17855"/>
    <w:rsid w:val="00B1785A"/>
    <w:rsid w:val="00B17B13"/>
    <w:rsid w:val="00B17DE3"/>
    <w:rsid w:val="00B17E54"/>
    <w:rsid w:val="00B2014D"/>
    <w:rsid w:val="00B203C1"/>
    <w:rsid w:val="00B20822"/>
    <w:rsid w:val="00B209AB"/>
    <w:rsid w:val="00B21362"/>
    <w:rsid w:val="00B213CE"/>
    <w:rsid w:val="00B21B3E"/>
    <w:rsid w:val="00B21D18"/>
    <w:rsid w:val="00B21F6E"/>
    <w:rsid w:val="00B22DC9"/>
    <w:rsid w:val="00B22E08"/>
    <w:rsid w:val="00B23096"/>
    <w:rsid w:val="00B232F1"/>
    <w:rsid w:val="00B236B4"/>
    <w:rsid w:val="00B23BB7"/>
    <w:rsid w:val="00B23BC3"/>
    <w:rsid w:val="00B24039"/>
    <w:rsid w:val="00B2455A"/>
    <w:rsid w:val="00B24580"/>
    <w:rsid w:val="00B24605"/>
    <w:rsid w:val="00B24869"/>
    <w:rsid w:val="00B24960"/>
    <w:rsid w:val="00B25278"/>
    <w:rsid w:val="00B25732"/>
    <w:rsid w:val="00B2575C"/>
    <w:rsid w:val="00B2576E"/>
    <w:rsid w:val="00B26271"/>
    <w:rsid w:val="00B26390"/>
    <w:rsid w:val="00B263E1"/>
    <w:rsid w:val="00B266D4"/>
    <w:rsid w:val="00B267DD"/>
    <w:rsid w:val="00B269B6"/>
    <w:rsid w:val="00B26A5F"/>
    <w:rsid w:val="00B26B0B"/>
    <w:rsid w:val="00B277D5"/>
    <w:rsid w:val="00B278B4"/>
    <w:rsid w:val="00B27D2D"/>
    <w:rsid w:val="00B27DBC"/>
    <w:rsid w:val="00B30101"/>
    <w:rsid w:val="00B3072E"/>
    <w:rsid w:val="00B30948"/>
    <w:rsid w:val="00B319B9"/>
    <w:rsid w:val="00B31FAA"/>
    <w:rsid w:val="00B3207A"/>
    <w:rsid w:val="00B3279D"/>
    <w:rsid w:val="00B328E2"/>
    <w:rsid w:val="00B32B4D"/>
    <w:rsid w:val="00B337A0"/>
    <w:rsid w:val="00B3392E"/>
    <w:rsid w:val="00B33EDB"/>
    <w:rsid w:val="00B33F1F"/>
    <w:rsid w:val="00B33FDF"/>
    <w:rsid w:val="00B34238"/>
    <w:rsid w:val="00B34772"/>
    <w:rsid w:val="00B34B21"/>
    <w:rsid w:val="00B34BD9"/>
    <w:rsid w:val="00B34FD9"/>
    <w:rsid w:val="00B3505A"/>
    <w:rsid w:val="00B3524E"/>
    <w:rsid w:val="00B356EB"/>
    <w:rsid w:val="00B36499"/>
    <w:rsid w:val="00B366A2"/>
    <w:rsid w:val="00B36769"/>
    <w:rsid w:val="00B368BD"/>
    <w:rsid w:val="00B36D33"/>
    <w:rsid w:val="00B3709A"/>
    <w:rsid w:val="00B376C9"/>
    <w:rsid w:val="00B37DD9"/>
    <w:rsid w:val="00B4011F"/>
    <w:rsid w:val="00B40420"/>
    <w:rsid w:val="00B40452"/>
    <w:rsid w:val="00B404E3"/>
    <w:rsid w:val="00B40727"/>
    <w:rsid w:val="00B40C07"/>
    <w:rsid w:val="00B40FD5"/>
    <w:rsid w:val="00B415C8"/>
    <w:rsid w:val="00B416EC"/>
    <w:rsid w:val="00B418DF"/>
    <w:rsid w:val="00B42139"/>
    <w:rsid w:val="00B42141"/>
    <w:rsid w:val="00B42701"/>
    <w:rsid w:val="00B42775"/>
    <w:rsid w:val="00B42B27"/>
    <w:rsid w:val="00B42FFA"/>
    <w:rsid w:val="00B430C5"/>
    <w:rsid w:val="00B43283"/>
    <w:rsid w:val="00B43748"/>
    <w:rsid w:val="00B43AFE"/>
    <w:rsid w:val="00B43E1E"/>
    <w:rsid w:val="00B43EAF"/>
    <w:rsid w:val="00B44B53"/>
    <w:rsid w:val="00B4537D"/>
    <w:rsid w:val="00B457FC"/>
    <w:rsid w:val="00B45890"/>
    <w:rsid w:val="00B45A75"/>
    <w:rsid w:val="00B461CA"/>
    <w:rsid w:val="00B46342"/>
    <w:rsid w:val="00B467D2"/>
    <w:rsid w:val="00B46B29"/>
    <w:rsid w:val="00B46F72"/>
    <w:rsid w:val="00B47523"/>
    <w:rsid w:val="00B47CD2"/>
    <w:rsid w:val="00B505E3"/>
    <w:rsid w:val="00B50618"/>
    <w:rsid w:val="00B50711"/>
    <w:rsid w:val="00B50B9B"/>
    <w:rsid w:val="00B50CF1"/>
    <w:rsid w:val="00B51057"/>
    <w:rsid w:val="00B5107C"/>
    <w:rsid w:val="00B51486"/>
    <w:rsid w:val="00B51547"/>
    <w:rsid w:val="00B51B00"/>
    <w:rsid w:val="00B51D00"/>
    <w:rsid w:val="00B51F44"/>
    <w:rsid w:val="00B51F85"/>
    <w:rsid w:val="00B5235F"/>
    <w:rsid w:val="00B52744"/>
    <w:rsid w:val="00B52793"/>
    <w:rsid w:val="00B5289D"/>
    <w:rsid w:val="00B54133"/>
    <w:rsid w:val="00B5432D"/>
    <w:rsid w:val="00B54390"/>
    <w:rsid w:val="00B54629"/>
    <w:rsid w:val="00B5479E"/>
    <w:rsid w:val="00B54ADC"/>
    <w:rsid w:val="00B54FCF"/>
    <w:rsid w:val="00B55832"/>
    <w:rsid w:val="00B5595C"/>
    <w:rsid w:val="00B560B8"/>
    <w:rsid w:val="00B562F6"/>
    <w:rsid w:val="00B565A3"/>
    <w:rsid w:val="00B56F8D"/>
    <w:rsid w:val="00B5751F"/>
    <w:rsid w:val="00B575BE"/>
    <w:rsid w:val="00B57781"/>
    <w:rsid w:val="00B5789F"/>
    <w:rsid w:val="00B578A2"/>
    <w:rsid w:val="00B57996"/>
    <w:rsid w:val="00B60584"/>
    <w:rsid w:val="00B60968"/>
    <w:rsid w:val="00B60BA5"/>
    <w:rsid w:val="00B60BF6"/>
    <w:rsid w:val="00B617A6"/>
    <w:rsid w:val="00B61FC0"/>
    <w:rsid w:val="00B626A2"/>
    <w:rsid w:val="00B62760"/>
    <w:rsid w:val="00B62A44"/>
    <w:rsid w:val="00B62AB9"/>
    <w:rsid w:val="00B62E5B"/>
    <w:rsid w:val="00B62FD2"/>
    <w:rsid w:val="00B63070"/>
    <w:rsid w:val="00B63139"/>
    <w:rsid w:val="00B636A9"/>
    <w:rsid w:val="00B638D7"/>
    <w:rsid w:val="00B63FBB"/>
    <w:rsid w:val="00B642EC"/>
    <w:rsid w:val="00B64A20"/>
    <w:rsid w:val="00B64CD5"/>
    <w:rsid w:val="00B65257"/>
    <w:rsid w:val="00B660B2"/>
    <w:rsid w:val="00B667DB"/>
    <w:rsid w:val="00B672D9"/>
    <w:rsid w:val="00B6733B"/>
    <w:rsid w:val="00B674E3"/>
    <w:rsid w:val="00B679D9"/>
    <w:rsid w:val="00B67D56"/>
    <w:rsid w:val="00B67D7B"/>
    <w:rsid w:val="00B7044E"/>
    <w:rsid w:val="00B704E3"/>
    <w:rsid w:val="00B7077A"/>
    <w:rsid w:val="00B707DA"/>
    <w:rsid w:val="00B70D9C"/>
    <w:rsid w:val="00B71048"/>
    <w:rsid w:val="00B71B8D"/>
    <w:rsid w:val="00B7206B"/>
    <w:rsid w:val="00B72A33"/>
    <w:rsid w:val="00B72EB7"/>
    <w:rsid w:val="00B734CC"/>
    <w:rsid w:val="00B736F0"/>
    <w:rsid w:val="00B7375D"/>
    <w:rsid w:val="00B7399D"/>
    <w:rsid w:val="00B73B74"/>
    <w:rsid w:val="00B73C85"/>
    <w:rsid w:val="00B73D68"/>
    <w:rsid w:val="00B741A8"/>
    <w:rsid w:val="00B74832"/>
    <w:rsid w:val="00B74CE9"/>
    <w:rsid w:val="00B74DBB"/>
    <w:rsid w:val="00B7523C"/>
    <w:rsid w:val="00B75405"/>
    <w:rsid w:val="00B76081"/>
    <w:rsid w:val="00B761F3"/>
    <w:rsid w:val="00B76491"/>
    <w:rsid w:val="00B765E5"/>
    <w:rsid w:val="00B7765B"/>
    <w:rsid w:val="00B77865"/>
    <w:rsid w:val="00B778B5"/>
    <w:rsid w:val="00B77A39"/>
    <w:rsid w:val="00B80552"/>
    <w:rsid w:val="00B805E3"/>
    <w:rsid w:val="00B80910"/>
    <w:rsid w:val="00B80B89"/>
    <w:rsid w:val="00B80CCA"/>
    <w:rsid w:val="00B8198D"/>
    <w:rsid w:val="00B81C18"/>
    <w:rsid w:val="00B8208C"/>
    <w:rsid w:val="00B824B0"/>
    <w:rsid w:val="00B82578"/>
    <w:rsid w:val="00B82A13"/>
    <w:rsid w:val="00B82E8B"/>
    <w:rsid w:val="00B83308"/>
    <w:rsid w:val="00B8359A"/>
    <w:rsid w:val="00B838F8"/>
    <w:rsid w:val="00B83BBD"/>
    <w:rsid w:val="00B83D67"/>
    <w:rsid w:val="00B83EFC"/>
    <w:rsid w:val="00B8412F"/>
    <w:rsid w:val="00B846A3"/>
    <w:rsid w:val="00B84897"/>
    <w:rsid w:val="00B853A8"/>
    <w:rsid w:val="00B8543D"/>
    <w:rsid w:val="00B85447"/>
    <w:rsid w:val="00B8552A"/>
    <w:rsid w:val="00B859AB"/>
    <w:rsid w:val="00B85ED4"/>
    <w:rsid w:val="00B860AD"/>
    <w:rsid w:val="00B86665"/>
    <w:rsid w:val="00B8678C"/>
    <w:rsid w:val="00B86797"/>
    <w:rsid w:val="00B86A17"/>
    <w:rsid w:val="00B86B9D"/>
    <w:rsid w:val="00B86D85"/>
    <w:rsid w:val="00B86E54"/>
    <w:rsid w:val="00B86E99"/>
    <w:rsid w:val="00B8714A"/>
    <w:rsid w:val="00B87AE4"/>
    <w:rsid w:val="00B908FC"/>
    <w:rsid w:val="00B90903"/>
    <w:rsid w:val="00B91170"/>
    <w:rsid w:val="00B914E2"/>
    <w:rsid w:val="00B91833"/>
    <w:rsid w:val="00B91B45"/>
    <w:rsid w:val="00B91C86"/>
    <w:rsid w:val="00B91D29"/>
    <w:rsid w:val="00B92013"/>
    <w:rsid w:val="00B92149"/>
    <w:rsid w:val="00B9229D"/>
    <w:rsid w:val="00B9252F"/>
    <w:rsid w:val="00B92715"/>
    <w:rsid w:val="00B92CE9"/>
    <w:rsid w:val="00B92FD9"/>
    <w:rsid w:val="00B9362B"/>
    <w:rsid w:val="00B948E9"/>
    <w:rsid w:val="00B94F08"/>
    <w:rsid w:val="00B950A4"/>
    <w:rsid w:val="00B951D5"/>
    <w:rsid w:val="00B956BA"/>
    <w:rsid w:val="00B96127"/>
    <w:rsid w:val="00B969E2"/>
    <w:rsid w:val="00B972E0"/>
    <w:rsid w:val="00B974FF"/>
    <w:rsid w:val="00B97617"/>
    <w:rsid w:val="00B97A94"/>
    <w:rsid w:val="00B97E51"/>
    <w:rsid w:val="00BA06AC"/>
    <w:rsid w:val="00BA075A"/>
    <w:rsid w:val="00BA0BA4"/>
    <w:rsid w:val="00BA0CCF"/>
    <w:rsid w:val="00BA161C"/>
    <w:rsid w:val="00BA17B5"/>
    <w:rsid w:val="00BA1882"/>
    <w:rsid w:val="00BA188A"/>
    <w:rsid w:val="00BA1CC0"/>
    <w:rsid w:val="00BA1D21"/>
    <w:rsid w:val="00BA2274"/>
    <w:rsid w:val="00BA2325"/>
    <w:rsid w:val="00BA2906"/>
    <w:rsid w:val="00BA2B8C"/>
    <w:rsid w:val="00BA2E2F"/>
    <w:rsid w:val="00BA3253"/>
    <w:rsid w:val="00BA352C"/>
    <w:rsid w:val="00BA37A9"/>
    <w:rsid w:val="00BA3E0B"/>
    <w:rsid w:val="00BA3F09"/>
    <w:rsid w:val="00BA4112"/>
    <w:rsid w:val="00BA417F"/>
    <w:rsid w:val="00BA430F"/>
    <w:rsid w:val="00BA4992"/>
    <w:rsid w:val="00BA4E0F"/>
    <w:rsid w:val="00BA5AF2"/>
    <w:rsid w:val="00BA5EAC"/>
    <w:rsid w:val="00BA6690"/>
    <w:rsid w:val="00BA6AD5"/>
    <w:rsid w:val="00BA6BFD"/>
    <w:rsid w:val="00BA73B7"/>
    <w:rsid w:val="00BA75A4"/>
    <w:rsid w:val="00BA7894"/>
    <w:rsid w:val="00BA7974"/>
    <w:rsid w:val="00BB0305"/>
    <w:rsid w:val="00BB04DA"/>
    <w:rsid w:val="00BB06B5"/>
    <w:rsid w:val="00BB0EF0"/>
    <w:rsid w:val="00BB1058"/>
    <w:rsid w:val="00BB15BE"/>
    <w:rsid w:val="00BB172E"/>
    <w:rsid w:val="00BB1788"/>
    <w:rsid w:val="00BB1863"/>
    <w:rsid w:val="00BB1BC4"/>
    <w:rsid w:val="00BB2153"/>
    <w:rsid w:val="00BB2AEC"/>
    <w:rsid w:val="00BB2C03"/>
    <w:rsid w:val="00BB32F0"/>
    <w:rsid w:val="00BB3476"/>
    <w:rsid w:val="00BB3786"/>
    <w:rsid w:val="00BB3904"/>
    <w:rsid w:val="00BB397F"/>
    <w:rsid w:val="00BB3B51"/>
    <w:rsid w:val="00BB3C1E"/>
    <w:rsid w:val="00BB3EC6"/>
    <w:rsid w:val="00BB41F1"/>
    <w:rsid w:val="00BB446D"/>
    <w:rsid w:val="00BB44E4"/>
    <w:rsid w:val="00BB453C"/>
    <w:rsid w:val="00BB4BC5"/>
    <w:rsid w:val="00BB4D96"/>
    <w:rsid w:val="00BB5AC5"/>
    <w:rsid w:val="00BB608E"/>
    <w:rsid w:val="00BB6153"/>
    <w:rsid w:val="00BB6269"/>
    <w:rsid w:val="00BB654A"/>
    <w:rsid w:val="00BB687C"/>
    <w:rsid w:val="00BB6946"/>
    <w:rsid w:val="00BB69FF"/>
    <w:rsid w:val="00BB70E8"/>
    <w:rsid w:val="00BB77D3"/>
    <w:rsid w:val="00BB78F0"/>
    <w:rsid w:val="00BB7A55"/>
    <w:rsid w:val="00BB7B7E"/>
    <w:rsid w:val="00BB7DD2"/>
    <w:rsid w:val="00BC00DF"/>
    <w:rsid w:val="00BC0A30"/>
    <w:rsid w:val="00BC0A98"/>
    <w:rsid w:val="00BC0DB8"/>
    <w:rsid w:val="00BC0F71"/>
    <w:rsid w:val="00BC105E"/>
    <w:rsid w:val="00BC1614"/>
    <w:rsid w:val="00BC16CE"/>
    <w:rsid w:val="00BC1783"/>
    <w:rsid w:val="00BC18F6"/>
    <w:rsid w:val="00BC264B"/>
    <w:rsid w:val="00BC2E79"/>
    <w:rsid w:val="00BC3035"/>
    <w:rsid w:val="00BC30B8"/>
    <w:rsid w:val="00BC31B4"/>
    <w:rsid w:val="00BC32EE"/>
    <w:rsid w:val="00BC3518"/>
    <w:rsid w:val="00BC4197"/>
    <w:rsid w:val="00BC41B8"/>
    <w:rsid w:val="00BC4278"/>
    <w:rsid w:val="00BC473A"/>
    <w:rsid w:val="00BC4AF1"/>
    <w:rsid w:val="00BC4C8F"/>
    <w:rsid w:val="00BC58A5"/>
    <w:rsid w:val="00BC59D4"/>
    <w:rsid w:val="00BC5FA4"/>
    <w:rsid w:val="00BC5FC7"/>
    <w:rsid w:val="00BC6635"/>
    <w:rsid w:val="00BC7181"/>
    <w:rsid w:val="00BC7617"/>
    <w:rsid w:val="00BC764C"/>
    <w:rsid w:val="00BC79F9"/>
    <w:rsid w:val="00BC7CB6"/>
    <w:rsid w:val="00BC7D05"/>
    <w:rsid w:val="00BC7E1D"/>
    <w:rsid w:val="00BC7FB7"/>
    <w:rsid w:val="00BD0152"/>
    <w:rsid w:val="00BD016B"/>
    <w:rsid w:val="00BD180F"/>
    <w:rsid w:val="00BD1919"/>
    <w:rsid w:val="00BD19DE"/>
    <w:rsid w:val="00BD1C6E"/>
    <w:rsid w:val="00BD2710"/>
    <w:rsid w:val="00BD2A7D"/>
    <w:rsid w:val="00BD2BE7"/>
    <w:rsid w:val="00BD2E89"/>
    <w:rsid w:val="00BD3596"/>
    <w:rsid w:val="00BD3EE3"/>
    <w:rsid w:val="00BD491D"/>
    <w:rsid w:val="00BD5119"/>
    <w:rsid w:val="00BD54CE"/>
    <w:rsid w:val="00BD630B"/>
    <w:rsid w:val="00BD6453"/>
    <w:rsid w:val="00BD6D71"/>
    <w:rsid w:val="00BD6EE1"/>
    <w:rsid w:val="00BD753F"/>
    <w:rsid w:val="00BD7C24"/>
    <w:rsid w:val="00BD7C73"/>
    <w:rsid w:val="00BE04DD"/>
    <w:rsid w:val="00BE0729"/>
    <w:rsid w:val="00BE0A00"/>
    <w:rsid w:val="00BE0B33"/>
    <w:rsid w:val="00BE0DEA"/>
    <w:rsid w:val="00BE1009"/>
    <w:rsid w:val="00BE114F"/>
    <w:rsid w:val="00BE1416"/>
    <w:rsid w:val="00BE1AFE"/>
    <w:rsid w:val="00BE206D"/>
    <w:rsid w:val="00BE210A"/>
    <w:rsid w:val="00BE2114"/>
    <w:rsid w:val="00BE2BCA"/>
    <w:rsid w:val="00BE336E"/>
    <w:rsid w:val="00BE339A"/>
    <w:rsid w:val="00BE351D"/>
    <w:rsid w:val="00BE3800"/>
    <w:rsid w:val="00BE3CA8"/>
    <w:rsid w:val="00BE51A1"/>
    <w:rsid w:val="00BE53B4"/>
    <w:rsid w:val="00BE563C"/>
    <w:rsid w:val="00BE5A93"/>
    <w:rsid w:val="00BE5B28"/>
    <w:rsid w:val="00BE5BC5"/>
    <w:rsid w:val="00BE5CBE"/>
    <w:rsid w:val="00BE5FDD"/>
    <w:rsid w:val="00BE65F5"/>
    <w:rsid w:val="00BE6A7E"/>
    <w:rsid w:val="00BE7068"/>
    <w:rsid w:val="00BE73FD"/>
    <w:rsid w:val="00BE76EF"/>
    <w:rsid w:val="00BE7769"/>
    <w:rsid w:val="00BE77CF"/>
    <w:rsid w:val="00BF0152"/>
    <w:rsid w:val="00BF025E"/>
    <w:rsid w:val="00BF043E"/>
    <w:rsid w:val="00BF13C1"/>
    <w:rsid w:val="00BF13C4"/>
    <w:rsid w:val="00BF18E7"/>
    <w:rsid w:val="00BF1AF1"/>
    <w:rsid w:val="00BF216A"/>
    <w:rsid w:val="00BF22C5"/>
    <w:rsid w:val="00BF26A2"/>
    <w:rsid w:val="00BF2990"/>
    <w:rsid w:val="00BF2B10"/>
    <w:rsid w:val="00BF2F39"/>
    <w:rsid w:val="00BF3005"/>
    <w:rsid w:val="00BF3169"/>
    <w:rsid w:val="00BF3192"/>
    <w:rsid w:val="00BF31EE"/>
    <w:rsid w:val="00BF340A"/>
    <w:rsid w:val="00BF35F6"/>
    <w:rsid w:val="00BF365D"/>
    <w:rsid w:val="00BF3917"/>
    <w:rsid w:val="00BF393E"/>
    <w:rsid w:val="00BF402F"/>
    <w:rsid w:val="00BF4203"/>
    <w:rsid w:val="00BF48CE"/>
    <w:rsid w:val="00BF4E4B"/>
    <w:rsid w:val="00BF5267"/>
    <w:rsid w:val="00BF53FB"/>
    <w:rsid w:val="00BF542B"/>
    <w:rsid w:val="00BF56CF"/>
    <w:rsid w:val="00BF5ADC"/>
    <w:rsid w:val="00BF628F"/>
    <w:rsid w:val="00BF64BD"/>
    <w:rsid w:val="00BF6D51"/>
    <w:rsid w:val="00BF724A"/>
    <w:rsid w:val="00BF741D"/>
    <w:rsid w:val="00BF774E"/>
    <w:rsid w:val="00BF7788"/>
    <w:rsid w:val="00BF7BFD"/>
    <w:rsid w:val="00BF7C03"/>
    <w:rsid w:val="00BF7F27"/>
    <w:rsid w:val="00C00B08"/>
    <w:rsid w:val="00C00E4E"/>
    <w:rsid w:val="00C010B5"/>
    <w:rsid w:val="00C016D2"/>
    <w:rsid w:val="00C0174A"/>
    <w:rsid w:val="00C01A3D"/>
    <w:rsid w:val="00C01CE6"/>
    <w:rsid w:val="00C01DDA"/>
    <w:rsid w:val="00C022F8"/>
    <w:rsid w:val="00C0232B"/>
    <w:rsid w:val="00C02364"/>
    <w:rsid w:val="00C02525"/>
    <w:rsid w:val="00C0252F"/>
    <w:rsid w:val="00C02963"/>
    <w:rsid w:val="00C02A83"/>
    <w:rsid w:val="00C02CD9"/>
    <w:rsid w:val="00C030E9"/>
    <w:rsid w:val="00C038C4"/>
    <w:rsid w:val="00C0396D"/>
    <w:rsid w:val="00C039DD"/>
    <w:rsid w:val="00C03EB1"/>
    <w:rsid w:val="00C054D7"/>
    <w:rsid w:val="00C0587A"/>
    <w:rsid w:val="00C06B19"/>
    <w:rsid w:val="00C06DE7"/>
    <w:rsid w:val="00C07360"/>
    <w:rsid w:val="00C07683"/>
    <w:rsid w:val="00C07AFA"/>
    <w:rsid w:val="00C07CFB"/>
    <w:rsid w:val="00C10161"/>
    <w:rsid w:val="00C101EB"/>
    <w:rsid w:val="00C103F4"/>
    <w:rsid w:val="00C10403"/>
    <w:rsid w:val="00C107AA"/>
    <w:rsid w:val="00C10878"/>
    <w:rsid w:val="00C10ABB"/>
    <w:rsid w:val="00C10F73"/>
    <w:rsid w:val="00C11274"/>
    <w:rsid w:val="00C1150A"/>
    <w:rsid w:val="00C117A8"/>
    <w:rsid w:val="00C118B3"/>
    <w:rsid w:val="00C11976"/>
    <w:rsid w:val="00C11E50"/>
    <w:rsid w:val="00C11ED7"/>
    <w:rsid w:val="00C1261B"/>
    <w:rsid w:val="00C1275F"/>
    <w:rsid w:val="00C13100"/>
    <w:rsid w:val="00C1330F"/>
    <w:rsid w:val="00C1348E"/>
    <w:rsid w:val="00C13851"/>
    <w:rsid w:val="00C13AEF"/>
    <w:rsid w:val="00C14006"/>
    <w:rsid w:val="00C14365"/>
    <w:rsid w:val="00C14896"/>
    <w:rsid w:val="00C14EAC"/>
    <w:rsid w:val="00C14F19"/>
    <w:rsid w:val="00C15458"/>
    <w:rsid w:val="00C154CC"/>
    <w:rsid w:val="00C15615"/>
    <w:rsid w:val="00C16396"/>
    <w:rsid w:val="00C1651F"/>
    <w:rsid w:val="00C168E7"/>
    <w:rsid w:val="00C1691B"/>
    <w:rsid w:val="00C1697E"/>
    <w:rsid w:val="00C169AD"/>
    <w:rsid w:val="00C16ADC"/>
    <w:rsid w:val="00C16F20"/>
    <w:rsid w:val="00C17394"/>
    <w:rsid w:val="00C1745C"/>
    <w:rsid w:val="00C17B0C"/>
    <w:rsid w:val="00C17B15"/>
    <w:rsid w:val="00C17E3B"/>
    <w:rsid w:val="00C20150"/>
    <w:rsid w:val="00C2017C"/>
    <w:rsid w:val="00C20237"/>
    <w:rsid w:val="00C2038F"/>
    <w:rsid w:val="00C20971"/>
    <w:rsid w:val="00C2168F"/>
    <w:rsid w:val="00C21713"/>
    <w:rsid w:val="00C21D25"/>
    <w:rsid w:val="00C21F70"/>
    <w:rsid w:val="00C2220C"/>
    <w:rsid w:val="00C222AB"/>
    <w:rsid w:val="00C22753"/>
    <w:rsid w:val="00C227FC"/>
    <w:rsid w:val="00C22AC6"/>
    <w:rsid w:val="00C22FD6"/>
    <w:rsid w:val="00C2308C"/>
    <w:rsid w:val="00C231E0"/>
    <w:rsid w:val="00C23395"/>
    <w:rsid w:val="00C23727"/>
    <w:rsid w:val="00C23FDB"/>
    <w:rsid w:val="00C2454C"/>
    <w:rsid w:val="00C245AC"/>
    <w:rsid w:val="00C2473B"/>
    <w:rsid w:val="00C24C73"/>
    <w:rsid w:val="00C24D7E"/>
    <w:rsid w:val="00C24FF9"/>
    <w:rsid w:val="00C2580A"/>
    <w:rsid w:val="00C2597E"/>
    <w:rsid w:val="00C25D72"/>
    <w:rsid w:val="00C263A0"/>
    <w:rsid w:val="00C2643E"/>
    <w:rsid w:val="00C2656F"/>
    <w:rsid w:val="00C26620"/>
    <w:rsid w:val="00C269D5"/>
    <w:rsid w:val="00C26F11"/>
    <w:rsid w:val="00C26FD2"/>
    <w:rsid w:val="00C2708E"/>
    <w:rsid w:val="00C271C8"/>
    <w:rsid w:val="00C27241"/>
    <w:rsid w:val="00C27393"/>
    <w:rsid w:val="00C27F4D"/>
    <w:rsid w:val="00C30267"/>
    <w:rsid w:val="00C30706"/>
    <w:rsid w:val="00C30831"/>
    <w:rsid w:val="00C30B0E"/>
    <w:rsid w:val="00C30C47"/>
    <w:rsid w:val="00C31299"/>
    <w:rsid w:val="00C31305"/>
    <w:rsid w:val="00C314DD"/>
    <w:rsid w:val="00C3192C"/>
    <w:rsid w:val="00C32031"/>
    <w:rsid w:val="00C3236D"/>
    <w:rsid w:val="00C325F5"/>
    <w:rsid w:val="00C326A7"/>
    <w:rsid w:val="00C333AA"/>
    <w:rsid w:val="00C338F9"/>
    <w:rsid w:val="00C33DDF"/>
    <w:rsid w:val="00C33EF2"/>
    <w:rsid w:val="00C3412A"/>
    <w:rsid w:val="00C34275"/>
    <w:rsid w:val="00C351F8"/>
    <w:rsid w:val="00C35611"/>
    <w:rsid w:val="00C3561A"/>
    <w:rsid w:val="00C35DF8"/>
    <w:rsid w:val="00C3667C"/>
    <w:rsid w:val="00C368CC"/>
    <w:rsid w:val="00C36904"/>
    <w:rsid w:val="00C36AD2"/>
    <w:rsid w:val="00C36B62"/>
    <w:rsid w:val="00C370EA"/>
    <w:rsid w:val="00C371CF"/>
    <w:rsid w:val="00C3788D"/>
    <w:rsid w:val="00C37B39"/>
    <w:rsid w:val="00C37C89"/>
    <w:rsid w:val="00C37CF7"/>
    <w:rsid w:val="00C40014"/>
    <w:rsid w:val="00C408E0"/>
    <w:rsid w:val="00C409C2"/>
    <w:rsid w:val="00C40B92"/>
    <w:rsid w:val="00C410BF"/>
    <w:rsid w:val="00C413D8"/>
    <w:rsid w:val="00C41627"/>
    <w:rsid w:val="00C416DD"/>
    <w:rsid w:val="00C41749"/>
    <w:rsid w:val="00C4176B"/>
    <w:rsid w:val="00C417B8"/>
    <w:rsid w:val="00C41A44"/>
    <w:rsid w:val="00C41E65"/>
    <w:rsid w:val="00C41ECA"/>
    <w:rsid w:val="00C425B0"/>
    <w:rsid w:val="00C4280F"/>
    <w:rsid w:val="00C42B4E"/>
    <w:rsid w:val="00C42C2B"/>
    <w:rsid w:val="00C42CF7"/>
    <w:rsid w:val="00C42E46"/>
    <w:rsid w:val="00C42FDF"/>
    <w:rsid w:val="00C438A3"/>
    <w:rsid w:val="00C439AE"/>
    <w:rsid w:val="00C43D18"/>
    <w:rsid w:val="00C43F40"/>
    <w:rsid w:val="00C43FFA"/>
    <w:rsid w:val="00C4407E"/>
    <w:rsid w:val="00C442F6"/>
    <w:rsid w:val="00C446DD"/>
    <w:rsid w:val="00C4483D"/>
    <w:rsid w:val="00C4549F"/>
    <w:rsid w:val="00C4564B"/>
    <w:rsid w:val="00C456CE"/>
    <w:rsid w:val="00C457AC"/>
    <w:rsid w:val="00C458E1"/>
    <w:rsid w:val="00C4590F"/>
    <w:rsid w:val="00C45A05"/>
    <w:rsid w:val="00C462DA"/>
    <w:rsid w:val="00C46326"/>
    <w:rsid w:val="00C46568"/>
    <w:rsid w:val="00C467AB"/>
    <w:rsid w:val="00C46B4B"/>
    <w:rsid w:val="00C47116"/>
    <w:rsid w:val="00C47407"/>
    <w:rsid w:val="00C47522"/>
    <w:rsid w:val="00C4758E"/>
    <w:rsid w:val="00C47941"/>
    <w:rsid w:val="00C47C2D"/>
    <w:rsid w:val="00C47C3E"/>
    <w:rsid w:val="00C502E0"/>
    <w:rsid w:val="00C50454"/>
    <w:rsid w:val="00C5049A"/>
    <w:rsid w:val="00C507A3"/>
    <w:rsid w:val="00C507DC"/>
    <w:rsid w:val="00C5084D"/>
    <w:rsid w:val="00C508E1"/>
    <w:rsid w:val="00C50CBD"/>
    <w:rsid w:val="00C511F2"/>
    <w:rsid w:val="00C5214A"/>
    <w:rsid w:val="00C52291"/>
    <w:rsid w:val="00C52C0C"/>
    <w:rsid w:val="00C534EC"/>
    <w:rsid w:val="00C53B53"/>
    <w:rsid w:val="00C53B6A"/>
    <w:rsid w:val="00C53EE9"/>
    <w:rsid w:val="00C548AB"/>
    <w:rsid w:val="00C549D3"/>
    <w:rsid w:val="00C54BF2"/>
    <w:rsid w:val="00C54D13"/>
    <w:rsid w:val="00C54DBB"/>
    <w:rsid w:val="00C55677"/>
    <w:rsid w:val="00C559D4"/>
    <w:rsid w:val="00C55DAA"/>
    <w:rsid w:val="00C55E8B"/>
    <w:rsid w:val="00C56098"/>
    <w:rsid w:val="00C56220"/>
    <w:rsid w:val="00C56336"/>
    <w:rsid w:val="00C565DE"/>
    <w:rsid w:val="00C566FD"/>
    <w:rsid w:val="00C5672E"/>
    <w:rsid w:val="00C57427"/>
    <w:rsid w:val="00C57664"/>
    <w:rsid w:val="00C57C38"/>
    <w:rsid w:val="00C600BD"/>
    <w:rsid w:val="00C60147"/>
    <w:rsid w:val="00C6049F"/>
    <w:rsid w:val="00C606B0"/>
    <w:rsid w:val="00C6081B"/>
    <w:rsid w:val="00C60CA0"/>
    <w:rsid w:val="00C60F5D"/>
    <w:rsid w:val="00C61022"/>
    <w:rsid w:val="00C61367"/>
    <w:rsid w:val="00C61D2C"/>
    <w:rsid w:val="00C62BCD"/>
    <w:rsid w:val="00C62F31"/>
    <w:rsid w:val="00C6311E"/>
    <w:rsid w:val="00C63230"/>
    <w:rsid w:val="00C632DF"/>
    <w:rsid w:val="00C6346E"/>
    <w:rsid w:val="00C635C0"/>
    <w:rsid w:val="00C63C02"/>
    <w:rsid w:val="00C63F7B"/>
    <w:rsid w:val="00C63FB2"/>
    <w:rsid w:val="00C6453E"/>
    <w:rsid w:val="00C64604"/>
    <w:rsid w:val="00C64765"/>
    <w:rsid w:val="00C647AE"/>
    <w:rsid w:val="00C64E37"/>
    <w:rsid w:val="00C65597"/>
    <w:rsid w:val="00C65786"/>
    <w:rsid w:val="00C6589A"/>
    <w:rsid w:val="00C65A53"/>
    <w:rsid w:val="00C65CE9"/>
    <w:rsid w:val="00C66CF6"/>
    <w:rsid w:val="00C675FB"/>
    <w:rsid w:val="00C67D65"/>
    <w:rsid w:val="00C67F1C"/>
    <w:rsid w:val="00C70A7B"/>
    <w:rsid w:val="00C70D3F"/>
    <w:rsid w:val="00C70E06"/>
    <w:rsid w:val="00C70E18"/>
    <w:rsid w:val="00C71216"/>
    <w:rsid w:val="00C7124F"/>
    <w:rsid w:val="00C72465"/>
    <w:rsid w:val="00C72774"/>
    <w:rsid w:val="00C7309F"/>
    <w:rsid w:val="00C7334E"/>
    <w:rsid w:val="00C733F8"/>
    <w:rsid w:val="00C7362F"/>
    <w:rsid w:val="00C73912"/>
    <w:rsid w:val="00C74494"/>
    <w:rsid w:val="00C744D3"/>
    <w:rsid w:val="00C7450D"/>
    <w:rsid w:val="00C74AEA"/>
    <w:rsid w:val="00C74EE5"/>
    <w:rsid w:val="00C74F8C"/>
    <w:rsid w:val="00C7514F"/>
    <w:rsid w:val="00C7555F"/>
    <w:rsid w:val="00C759BF"/>
    <w:rsid w:val="00C75DA4"/>
    <w:rsid w:val="00C75F83"/>
    <w:rsid w:val="00C75F87"/>
    <w:rsid w:val="00C76997"/>
    <w:rsid w:val="00C76DAF"/>
    <w:rsid w:val="00C77186"/>
    <w:rsid w:val="00C773E9"/>
    <w:rsid w:val="00C77469"/>
    <w:rsid w:val="00C7765C"/>
    <w:rsid w:val="00C77B38"/>
    <w:rsid w:val="00C8056F"/>
    <w:rsid w:val="00C80611"/>
    <w:rsid w:val="00C80830"/>
    <w:rsid w:val="00C80914"/>
    <w:rsid w:val="00C8093B"/>
    <w:rsid w:val="00C80A53"/>
    <w:rsid w:val="00C80AFD"/>
    <w:rsid w:val="00C80B90"/>
    <w:rsid w:val="00C80F19"/>
    <w:rsid w:val="00C811DE"/>
    <w:rsid w:val="00C813EB"/>
    <w:rsid w:val="00C81937"/>
    <w:rsid w:val="00C81CF5"/>
    <w:rsid w:val="00C81DDD"/>
    <w:rsid w:val="00C81E47"/>
    <w:rsid w:val="00C81E9B"/>
    <w:rsid w:val="00C82008"/>
    <w:rsid w:val="00C8265E"/>
    <w:rsid w:val="00C829FD"/>
    <w:rsid w:val="00C82A76"/>
    <w:rsid w:val="00C8325F"/>
    <w:rsid w:val="00C83784"/>
    <w:rsid w:val="00C838C9"/>
    <w:rsid w:val="00C83B9F"/>
    <w:rsid w:val="00C84157"/>
    <w:rsid w:val="00C84165"/>
    <w:rsid w:val="00C8424C"/>
    <w:rsid w:val="00C84643"/>
    <w:rsid w:val="00C84F8C"/>
    <w:rsid w:val="00C85109"/>
    <w:rsid w:val="00C85485"/>
    <w:rsid w:val="00C85548"/>
    <w:rsid w:val="00C85641"/>
    <w:rsid w:val="00C85DA2"/>
    <w:rsid w:val="00C866A3"/>
    <w:rsid w:val="00C8685D"/>
    <w:rsid w:val="00C86A26"/>
    <w:rsid w:val="00C86A55"/>
    <w:rsid w:val="00C86E1D"/>
    <w:rsid w:val="00C86F16"/>
    <w:rsid w:val="00C873EF"/>
    <w:rsid w:val="00C8796C"/>
    <w:rsid w:val="00C87970"/>
    <w:rsid w:val="00C87A3C"/>
    <w:rsid w:val="00C87C59"/>
    <w:rsid w:val="00C87E2F"/>
    <w:rsid w:val="00C90689"/>
    <w:rsid w:val="00C90DA1"/>
    <w:rsid w:val="00C90F0F"/>
    <w:rsid w:val="00C91001"/>
    <w:rsid w:val="00C910F6"/>
    <w:rsid w:val="00C9145B"/>
    <w:rsid w:val="00C91630"/>
    <w:rsid w:val="00C91776"/>
    <w:rsid w:val="00C91813"/>
    <w:rsid w:val="00C9185C"/>
    <w:rsid w:val="00C92397"/>
    <w:rsid w:val="00C923CA"/>
    <w:rsid w:val="00C9254D"/>
    <w:rsid w:val="00C92AC6"/>
    <w:rsid w:val="00C92B23"/>
    <w:rsid w:val="00C92E90"/>
    <w:rsid w:val="00C931DD"/>
    <w:rsid w:val="00C9345C"/>
    <w:rsid w:val="00C935E2"/>
    <w:rsid w:val="00C9378B"/>
    <w:rsid w:val="00C93B6F"/>
    <w:rsid w:val="00C944B3"/>
    <w:rsid w:val="00C94A11"/>
    <w:rsid w:val="00C94AC9"/>
    <w:rsid w:val="00C94B80"/>
    <w:rsid w:val="00C954BD"/>
    <w:rsid w:val="00C95577"/>
    <w:rsid w:val="00C955B6"/>
    <w:rsid w:val="00C95644"/>
    <w:rsid w:val="00C95ACA"/>
    <w:rsid w:val="00C9617D"/>
    <w:rsid w:val="00C9618A"/>
    <w:rsid w:val="00C96504"/>
    <w:rsid w:val="00C9662A"/>
    <w:rsid w:val="00C96D6D"/>
    <w:rsid w:val="00C97D9E"/>
    <w:rsid w:val="00C97DE4"/>
    <w:rsid w:val="00C97FC0"/>
    <w:rsid w:val="00CA07C4"/>
    <w:rsid w:val="00CA0B8D"/>
    <w:rsid w:val="00CA0FC8"/>
    <w:rsid w:val="00CA1647"/>
    <w:rsid w:val="00CA176F"/>
    <w:rsid w:val="00CA1C32"/>
    <w:rsid w:val="00CA207D"/>
    <w:rsid w:val="00CA2561"/>
    <w:rsid w:val="00CA2C92"/>
    <w:rsid w:val="00CA302B"/>
    <w:rsid w:val="00CA31D3"/>
    <w:rsid w:val="00CA35C1"/>
    <w:rsid w:val="00CA35D6"/>
    <w:rsid w:val="00CA37D3"/>
    <w:rsid w:val="00CA3E2F"/>
    <w:rsid w:val="00CA4A11"/>
    <w:rsid w:val="00CA4C97"/>
    <w:rsid w:val="00CA50A9"/>
    <w:rsid w:val="00CA58A1"/>
    <w:rsid w:val="00CA5B2A"/>
    <w:rsid w:val="00CA5E2F"/>
    <w:rsid w:val="00CA6073"/>
    <w:rsid w:val="00CA671B"/>
    <w:rsid w:val="00CA672C"/>
    <w:rsid w:val="00CA6ADB"/>
    <w:rsid w:val="00CA6C52"/>
    <w:rsid w:val="00CA7327"/>
    <w:rsid w:val="00CA74EB"/>
    <w:rsid w:val="00CA7687"/>
    <w:rsid w:val="00CA7F13"/>
    <w:rsid w:val="00CA7FD1"/>
    <w:rsid w:val="00CB04F3"/>
    <w:rsid w:val="00CB0F49"/>
    <w:rsid w:val="00CB1013"/>
    <w:rsid w:val="00CB18E1"/>
    <w:rsid w:val="00CB1CE7"/>
    <w:rsid w:val="00CB1EDE"/>
    <w:rsid w:val="00CB20A8"/>
    <w:rsid w:val="00CB255E"/>
    <w:rsid w:val="00CB26B1"/>
    <w:rsid w:val="00CB26B7"/>
    <w:rsid w:val="00CB27F2"/>
    <w:rsid w:val="00CB2814"/>
    <w:rsid w:val="00CB28D7"/>
    <w:rsid w:val="00CB28F4"/>
    <w:rsid w:val="00CB2E45"/>
    <w:rsid w:val="00CB3059"/>
    <w:rsid w:val="00CB3511"/>
    <w:rsid w:val="00CB3541"/>
    <w:rsid w:val="00CB374D"/>
    <w:rsid w:val="00CB376C"/>
    <w:rsid w:val="00CB3A32"/>
    <w:rsid w:val="00CB3D55"/>
    <w:rsid w:val="00CB41D9"/>
    <w:rsid w:val="00CB4393"/>
    <w:rsid w:val="00CB4720"/>
    <w:rsid w:val="00CB4D55"/>
    <w:rsid w:val="00CB51B8"/>
    <w:rsid w:val="00CB53A3"/>
    <w:rsid w:val="00CB54EA"/>
    <w:rsid w:val="00CB57D9"/>
    <w:rsid w:val="00CB5BED"/>
    <w:rsid w:val="00CB5D7C"/>
    <w:rsid w:val="00CB5DFA"/>
    <w:rsid w:val="00CB6112"/>
    <w:rsid w:val="00CB61DA"/>
    <w:rsid w:val="00CB6609"/>
    <w:rsid w:val="00CB6A04"/>
    <w:rsid w:val="00CB6CFD"/>
    <w:rsid w:val="00CB74D7"/>
    <w:rsid w:val="00CB78A1"/>
    <w:rsid w:val="00CB7D30"/>
    <w:rsid w:val="00CB7DD1"/>
    <w:rsid w:val="00CB7EDC"/>
    <w:rsid w:val="00CB7F41"/>
    <w:rsid w:val="00CC0509"/>
    <w:rsid w:val="00CC05CC"/>
    <w:rsid w:val="00CC0B5A"/>
    <w:rsid w:val="00CC0BFB"/>
    <w:rsid w:val="00CC0C35"/>
    <w:rsid w:val="00CC0D96"/>
    <w:rsid w:val="00CC1355"/>
    <w:rsid w:val="00CC1C33"/>
    <w:rsid w:val="00CC1D73"/>
    <w:rsid w:val="00CC1F67"/>
    <w:rsid w:val="00CC2E75"/>
    <w:rsid w:val="00CC3061"/>
    <w:rsid w:val="00CC3480"/>
    <w:rsid w:val="00CC34E0"/>
    <w:rsid w:val="00CC3CF7"/>
    <w:rsid w:val="00CC444B"/>
    <w:rsid w:val="00CC49FE"/>
    <w:rsid w:val="00CC4C7F"/>
    <w:rsid w:val="00CC4F06"/>
    <w:rsid w:val="00CC55A0"/>
    <w:rsid w:val="00CC5A7F"/>
    <w:rsid w:val="00CC6055"/>
    <w:rsid w:val="00CC608A"/>
    <w:rsid w:val="00CC6280"/>
    <w:rsid w:val="00CC64A2"/>
    <w:rsid w:val="00CC6611"/>
    <w:rsid w:val="00CC69B3"/>
    <w:rsid w:val="00CC6EA3"/>
    <w:rsid w:val="00CC76C8"/>
    <w:rsid w:val="00CC7942"/>
    <w:rsid w:val="00CC7B6D"/>
    <w:rsid w:val="00CC7C22"/>
    <w:rsid w:val="00CC7DA2"/>
    <w:rsid w:val="00CD0455"/>
    <w:rsid w:val="00CD0B8A"/>
    <w:rsid w:val="00CD0C4E"/>
    <w:rsid w:val="00CD0F52"/>
    <w:rsid w:val="00CD109D"/>
    <w:rsid w:val="00CD1227"/>
    <w:rsid w:val="00CD13F0"/>
    <w:rsid w:val="00CD14D0"/>
    <w:rsid w:val="00CD16C0"/>
    <w:rsid w:val="00CD1E88"/>
    <w:rsid w:val="00CD1FF8"/>
    <w:rsid w:val="00CD232B"/>
    <w:rsid w:val="00CD2BC9"/>
    <w:rsid w:val="00CD2E33"/>
    <w:rsid w:val="00CD32AE"/>
    <w:rsid w:val="00CD35F4"/>
    <w:rsid w:val="00CD3747"/>
    <w:rsid w:val="00CD3ABC"/>
    <w:rsid w:val="00CD3BC0"/>
    <w:rsid w:val="00CD3CC4"/>
    <w:rsid w:val="00CD44B3"/>
    <w:rsid w:val="00CD466D"/>
    <w:rsid w:val="00CD4F13"/>
    <w:rsid w:val="00CD521A"/>
    <w:rsid w:val="00CD5911"/>
    <w:rsid w:val="00CD6058"/>
    <w:rsid w:val="00CD644E"/>
    <w:rsid w:val="00CD7350"/>
    <w:rsid w:val="00CD77DD"/>
    <w:rsid w:val="00CD797F"/>
    <w:rsid w:val="00CD7EE0"/>
    <w:rsid w:val="00CE0117"/>
    <w:rsid w:val="00CE0245"/>
    <w:rsid w:val="00CE02B6"/>
    <w:rsid w:val="00CE03CF"/>
    <w:rsid w:val="00CE05E8"/>
    <w:rsid w:val="00CE074B"/>
    <w:rsid w:val="00CE0B6A"/>
    <w:rsid w:val="00CE0E66"/>
    <w:rsid w:val="00CE111C"/>
    <w:rsid w:val="00CE1C94"/>
    <w:rsid w:val="00CE1E59"/>
    <w:rsid w:val="00CE2281"/>
    <w:rsid w:val="00CE268F"/>
    <w:rsid w:val="00CE2755"/>
    <w:rsid w:val="00CE289A"/>
    <w:rsid w:val="00CE2DEB"/>
    <w:rsid w:val="00CE30A8"/>
    <w:rsid w:val="00CE30EB"/>
    <w:rsid w:val="00CE33A5"/>
    <w:rsid w:val="00CE3603"/>
    <w:rsid w:val="00CE3CF3"/>
    <w:rsid w:val="00CE4088"/>
    <w:rsid w:val="00CE48ED"/>
    <w:rsid w:val="00CE4B0E"/>
    <w:rsid w:val="00CE56BC"/>
    <w:rsid w:val="00CE588D"/>
    <w:rsid w:val="00CE5CB1"/>
    <w:rsid w:val="00CE5E5D"/>
    <w:rsid w:val="00CE62AE"/>
    <w:rsid w:val="00CE6379"/>
    <w:rsid w:val="00CE68FD"/>
    <w:rsid w:val="00CE6C1A"/>
    <w:rsid w:val="00CE717B"/>
    <w:rsid w:val="00CE7E76"/>
    <w:rsid w:val="00CF0147"/>
    <w:rsid w:val="00CF0303"/>
    <w:rsid w:val="00CF0365"/>
    <w:rsid w:val="00CF074D"/>
    <w:rsid w:val="00CF1362"/>
    <w:rsid w:val="00CF1712"/>
    <w:rsid w:val="00CF1845"/>
    <w:rsid w:val="00CF1868"/>
    <w:rsid w:val="00CF1A1A"/>
    <w:rsid w:val="00CF1BE7"/>
    <w:rsid w:val="00CF2190"/>
    <w:rsid w:val="00CF2BCC"/>
    <w:rsid w:val="00CF2D5F"/>
    <w:rsid w:val="00CF3682"/>
    <w:rsid w:val="00CF3A62"/>
    <w:rsid w:val="00CF432E"/>
    <w:rsid w:val="00CF4FAB"/>
    <w:rsid w:val="00CF524E"/>
    <w:rsid w:val="00CF58C8"/>
    <w:rsid w:val="00CF594B"/>
    <w:rsid w:val="00CF59E8"/>
    <w:rsid w:val="00CF7054"/>
    <w:rsid w:val="00CF732D"/>
    <w:rsid w:val="00CF7847"/>
    <w:rsid w:val="00CF7F20"/>
    <w:rsid w:val="00D00336"/>
    <w:rsid w:val="00D00383"/>
    <w:rsid w:val="00D00491"/>
    <w:rsid w:val="00D00B48"/>
    <w:rsid w:val="00D00D6A"/>
    <w:rsid w:val="00D00F1E"/>
    <w:rsid w:val="00D01154"/>
    <w:rsid w:val="00D01B4E"/>
    <w:rsid w:val="00D027A1"/>
    <w:rsid w:val="00D027FF"/>
    <w:rsid w:val="00D0288B"/>
    <w:rsid w:val="00D029BE"/>
    <w:rsid w:val="00D02C3D"/>
    <w:rsid w:val="00D0314E"/>
    <w:rsid w:val="00D0352E"/>
    <w:rsid w:val="00D03643"/>
    <w:rsid w:val="00D0380A"/>
    <w:rsid w:val="00D03A35"/>
    <w:rsid w:val="00D03B6D"/>
    <w:rsid w:val="00D03CC6"/>
    <w:rsid w:val="00D03EA0"/>
    <w:rsid w:val="00D0477D"/>
    <w:rsid w:val="00D04902"/>
    <w:rsid w:val="00D04A60"/>
    <w:rsid w:val="00D04B8D"/>
    <w:rsid w:val="00D04DDD"/>
    <w:rsid w:val="00D04EEA"/>
    <w:rsid w:val="00D05794"/>
    <w:rsid w:val="00D0622F"/>
    <w:rsid w:val="00D062DC"/>
    <w:rsid w:val="00D06453"/>
    <w:rsid w:val="00D07237"/>
    <w:rsid w:val="00D0737B"/>
    <w:rsid w:val="00D0787A"/>
    <w:rsid w:val="00D0799A"/>
    <w:rsid w:val="00D1003C"/>
    <w:rsid w:val="00D10126"/>
    <w:rsid w:val="00D103B4"/>
    <w:rsid w:val="00D10B37"/>
    <w:rsid w:val="00D1108D"/>
    <w:rsid w:val="00D1117C"/>
    <w:rsid w:val="00D124AE"/>
    <w:rsid w:val="00D127E0"/>
    <w:rsid w:val="00D127ED"/>
    <w:rsid w:val="00D133EC"/>
    <w:rsid w:val="00D136CB"/>
    <w:rsid w:val="00D13971"/>
    <w:rsid w:val="00D14735"/>
    <w:rsid w:val="00D14DBA"/>
    <w:rsid w:val="00D14F34"/>
    <w:rsid w:val="00D15488"/>
    <w:rsid w:val="00D15CBB"/>
    <w:rsid w:val="00D15D21"/>
    <w:rsid w:val="00D15FA4"/>
    <w:rsid w:val="00D16369"/>
    <w:rsid w:val="00D16528"/>
    <w:rsid w:val="00D165D1"/>
    <w:rsid w:val="00D16664"/>
    <w:rsid w:val="00D16773"/>
    <w:rsid w:val="00D16863"/>
    <w:rsid w:val="00D16BA2"/>
    <w:rsid w:val="00D171C3"/>
    <w:rsid w:val="00D1758C"/>
    <w:rsid w:val="00D175F6"/>
    <w:rsid w:val="00D17A8D"/>
    <w:rsid w:val="00D17AFD"/>
    <w:rsid w:val="00D17C46"/>
    <w:rsid w:val="00D17EE0"/>
    <w:rsid w:val="00D17F44"/>
    <w:rsid w:val="00D200F7"/>
    <w:rsid w:val="00D20331"/>
    <w:rsid w:val="00D2042F"/>
    <w:rsid w:val="00D20795"/>
    <w:rsid w:val="00D20E05"/>
    <w:rsid w:val="00D217B8"/>
    <w:rsid w:val="00D21A7B"/>
    <w:rsid w:val="00D21FB8"/>
    <w:rsid w:val="00D21FE3"/>
    <w:rsid w:val="00D22096"/>
    <w:rsid w:val="00D2302C"/>
    <w:rsid w:val="00D2323D"/>
    <w:rsid w:val="00D2332D"/>
    <w:rsid w:val="00D23A86"/>
    <w:rsid w:val="00D23E94"/>
    <w:rsid w:val="00D23EBF"/>
    <w:rsid w:val="00D24403"/>
    <w:rsid w:val="00D247B7"/>
    <w:rsid w:val="00D24959"/>
    <w:rsid w:val="00D24B4B"/>
    <w:rsid w:val="00D251FA"/>
    <w:rsid w:val="00D255C9"/>
    <w:rsid w:val="00D255F7"/>
    <w:rsid w:val="00D25618"/>
    <w:rsid w:val="00D256C7"/>
    <w:rsid w:val="00D26049"/>
    <w:rsid w:val="00D2610C"/>
    <w:rsid w:val="00D263AE"/>
    <w:rsid w:val="00D2644C"/>
    <w:rsid w:val="00D26F02"/>
    <w:rsid w:val="00D27747"/>
    <w:rsid w:val="00D27956"/>
    <w:rsid w:val="00D279F8"/>
    <w:rsid w:val="00D279F9"/>
    <w:rsid w:val="00D300BF"/>
    <w:rsid w:val="00D30315"/>
    <w:rsid w:val="00D30579"/>
    <w:rsid w:val="00D30D8B"/>
    <w:rsid w:val="00D30DDE"/>
    <w:rsid w:val="00D3115A"/>
    <w:rsid w:val="00D31185"/>
    <w:rsid w:val="00D313C4"/>
    <w:rsid w:val="00D318E0"/>
    <w:rsid w:val="00D318F9"/>
    <w:rsid w:val="00D31BB2"/>
    <w:rsid w:val="00D31C49"/>
    <w:rsid w:val="00D31C6A"/>
    <w:rsid w:val="00D3255E"/>
    <w:rsid w:val="00D3284C"/>
    <w:rsid w:val="00D32A68"/>
    <w:rsid w:val="00D32EB1"/>
    <w:rsid w:val="00D33106"/>
    <w:rsid w:val="00D33511"/>
    <w:rsid w:val="00D338A0"/>
    <w:rsid w:val="00D33934"/>
    <w:rsid w:val="00D33AD8"/>
    <w:rsid w:val="00D33CE9"/>
    <w:rsid w:val="00D33E7B"/>
    <w:rsid w:val="00D34AA6"/>
    <w:rsid w:val="00D3524F"/>
    <w:rsid w:val="00D353BE"/>
    <w:rsid w:val="00D355EB"/>
    <w:rsid w:val="00D356B4"/>
    <w:rsid w:val="00D3596D"/>
    <w:rsid w:val="00D359A9"/>
    <w:rsid w:val="00D36DC4"/>
    <w:rsid w:val="00D36E5D"/>
    <w:rsid w:val="00D3748D"/>
    <w:rsid w:val="00D375DD"/>
    <w:rsid w:val="00D37996"/>
    <w:rsid w:val="00D37BC1"/>
    <w:rsid w:val="00D40793"/>
    <w:rsid w:val="00D40D38"/>
    <w:rsid w:val="00D40EB5"/>
    <w:rsid w:val="00D40ED0"/>
    <w:rsid w:val="00D40ED5"/>
    <w:rsid w:val="00D40FEF"/>
    <w:rsid w:val="00D414A8"/>
    <w:rsid w:val="00D4290C"/>
    <w:rsid w:val="00D43161"/>
    <w:rsid w:val="00D4365A"/>
    <w:rsid w:val="00D43B4B"/>
    <w:rsid w:val="00D43FEA"/>
    <w:rsid w:val="00D4411F"/>
    <w:rsid w:val="00D441B8"/>
    <w:rsid w:val="00D4436D"/>
    <w:rsid w:val="00D443C3"/>
    <w:rsid w:val="00D445E6"/>
    <w:rsid w:val="00D44602"/>
    <w:rsid w:val="00D44A2E"/>
    <w:rsid w:val="00D44A4D"/>
    <w:rsid w:val="00D44D6C"/>
    <w:rsid w:val="00D454F2"/>
    <w:rsid w:val="00D45C93"/>
    <w:rsid w:val="00D462CA"/>
    <w:rsid w:val="00D4630C"/>
    <w:rsid w:val="00D46505"/>
    <w:rsid w:val="00D46EA0"/>
    <w:rsid w:val="00D47007"/>
    <w:rsid w:val="00D4712C"/>
    <w:rsid w:val="00D479DB"/>
    <w:rsid w:val="00D5004A"/>
    <w:rsid w:val="00D504A0"/>
    <w:rsid w:val="00D505D7"/>
    <w:rsid w:val="00D50B16"/>
    <w:rsid w:val="00D50E2C"/>
    <w:rsid w:val="00D50EF2"/>
    <w:rsid w:val="00D50FD2"/>
    <w:rsid w:val="00D5104B"/>
    <w:rsid w:val="00D510B9"/>
    <w:rsid w:val="00D512DD"/>
    <w:rsid w:val="00D51632"/>
    <w:rsid w:val="00D5192D"/>
    <w:rsid w:val="00D51B41"/>
    <w:rsid w:val="00D526FC"/>
    <w:rsid w:val="00D52840"/>
    <w:rsid w:val="00D52910"/>
    <w:rsid w:val="00D529CB"/>
    <w:rsid w:val="00D534A6"/>
    <w:rsid w:val="00D5409C"/>
    <w:rsid w:val="00D5410A"/>
    <w:rsid w:val="00D5411D"/>
    <w:rsid w:val="00D54406"/>
    <w:rsid w:val="00D544BC"/>
    <w:rsid w:val="00D54CDF"/>
    <w:rsid w:val="00D551F5"/>
    <w:rsid w:val="00D55BD1"/>
    <w:rsid w:val="00D55C3B"/>
    <w:rsid w:val="00D55CD6"/>
    <w:rsid w:val="00D55D2E"/>
    <w:rsid w:val="00D56260"/>
    <w:rsid w:val="00D56D4A"/>
    <w:rsid w:val="00D56D52"/>
    <w:rsid w:val="00D56F26"/>
    <w:rsid w:val="00D5703F"/>
    <w:rsid w:val="00D570D6"/>
    <w:rsid w:val="00D57250"/>
    <w:rsid w:val="00D578E1"/>
    <w:rsid w:val="00D57DD9"/>
    <w:rsid w:val="00D6000A"/>
    <w:rsid w:val="00D60473"/>
    <w:rsid w:val="00D60799"/>
    <w:rsid w:val="00D607AF"/>
    <w:rsid w:val="00D60C53"/>
    <w:rsid w:val="00D60E35"/>
    <w:rsid w:val="00D61DA5"/>
    <w:rsid w:val="00D61F2B"/>
    <w:rsid w:val="00D6272F"/>
    <w:rsid w:val="00D62B39"/>
    <w:rsid w:val="00D6342C"/>
    <w:rsid w:val="00D65293"/>
    <w:rsid w:val="00D652CE"/>
    <w:rsid w:val="00D653C1"/>
    <w:rsid w:val="00D6548C"/>
    <w:rsid w:val="00D65553"/>
    <w:rsid w:val="00D6564E"/>
    <w:rsid w:val="00D6590E"/>
    <w:rsid w:val="00D6631B"/>
    <w:rsid w:val="00D66848"/>
    <w:rsid w:val="00D66C6C"/>
    <w:rsid w:val="00D67571"/>
    <w:rsid w:val="00D678BF"/>
    <w:rsid w:val="00D6790E"/>
    <w:rsid w:val="00D67A33"/>
    <w:rsid w:val="00D67BC4"/>
    <w:rsid w:val="00D67C69"/>
    <w:rsid w:val="00D67D28"/>
    <w:rsid w:val="00D67D45"/>
    <w:rsid w:val="00D70A35"/>
    <w:rsid w:val="00D70E91"/>
    <w:rsid w:val="00D70E99"/>
    <w:rsid w:val="00D7162C"/>
    <w:rsid w:val="00D71969"/>
    <w:rsid w:val="00D71AD5"/>
    <w:rsid w:val="00D71B32"/>
    <w:rsid w:val="00D71C71"/>
    <w:rsid w:val="00D71CEA"/>
    <w:rsid w:val="00D71FF3"/>
    <w:rsid w:val="00D72116"/>
    <w:rsid w:val="00D7225B"/>
    <w:rsid w:val="00D724FB"/>
    <w:rsid w:val="00D7262A"/>
    <w:rsid w:val="00D7290F"/>
    <w:rsid w:val="00D72B7F"/>
    <w:rsid w:val="00D73B91"/>
    <w:rsid w:val="00D73CA0"/>
    <w:rsid w:val="00D73D7A"/>
    <w:rsid w:val="00D73E84"/>
    <w:rsid w:val="00D7461B"/>
    <w:rsid w:val="00D74976"/>
    <w:rsid w:val="00D74B06"/>
    <w:rsid w:val="00D74C71"/>
    <w:rsid w:val="00D74FAE"/>
    <w:rsid w:val="00D74FB8"/>
    <w:rsid w:val="00D76383"/>
    <w:rsid w:val="00D766F7"/>
    <w:rsid w:val="00D7692A"/>
    <w:rsid w:val="00D76B89"/>
    <w:rsid w:val="00D76F3E"/>
    <w:rsid w:val="00D76FF9"/>
    <w:rsid w:val="00D770F9"/>
    <w:rsid w:val="00D772BE"/>
    <w:rsid w:val="00D7736B"/>
    <w:rsid w:val="00D773A5"/>
    <w:rsid w:val="00D7745E"/>
    <w:rsid w:val="00D77AEA"/>
    <w:rsid w:val="00D77B41"/>
    <w:rsid w:val="00D77D72"/>
    <w:rsid w:val="00D8052B"/>
    <w:rsid w:val="00D807DE"/>
    <w:rsid w:val="00D80ADF"/>
    <w:rsid w:val="00D80FCB"/>
    <w:rsid w:val="00D813FD"/>
    <w:rsid w:val="00D81C7F"/>
    <w:rsid w:val="00D81CA6"/>
    <w:rsid w:val="00D82B2D"/>
    <w:rsid w:val="00D830AE"/>
    <w:rsid w:val="00D83466"/>
    <w:rsid w:val="00D83A56"/>
    <w:rsid w:val="00D83FC9"/>
    <w:rsid w:val="00D844ED"/>
    <w:rsid w:val="00D847E9"/>
    <w:rsid w:val="00D84AD4"/>
    <w:rsid w:val="00D84F6A"/>
    <w:rsid w:val="00D851F6"/>
    <w:rsid w:val="00D85326"/>
    <w:rsid w:val="00D85334"/>
    <w:rsid w:val="00D8539B"/>
    <w:rsid w:val="00D8564D"/>
    <w:rsid w:val="00D8594B"/>
    <w:rsid w:val="00D85D09"/>
    <w:rsid w:val="00D8664C"/>
    <w:rsid w:val="00D866F8"/>
    <w:rsid w:val="00D8786E"/>
    <w:rsid w:val="00D908BF"/>
    <w:rsid w:val="00D90CE4"/>
    <w:rsid w:val="00D90DAF"/>
    <w:rsid w:val="00D91702"/>
    <w:rsid w:val="00D917CA"/>
    <w:rsid w:val="00D9193F"/>
    <w:rsid w:val="00D91F69"/>
    <w:rsid w:val="00D926A3"/>
    <w:rsid w:val="00D928DA"/>
    <w:rsid w:val="00D92B4C"/>
    <w:rsid w:val="00D92E3D"/>
    <w:rsid w:val="00D9302A"/>
    <w:rsid w:val="00D9331C"/>
    <w:rsid w:val="00D93371"/>
    <w:rsid w:val="00D934F3"/>
    <w:rsid w:val="00D9353F"/>
    <w:rsid w:val="00D93B7C"/>
    <w:rsid w:val="00D93E46"/>
    <w:rsid w:val="00D94176"/>
    <w:rsid w:val="00D942C7"/>
    <w:rsid w:val="00D9448B"/>
    <w:rsid w:val="00D947ED"/>
    <w:rsid w:val="00D9504A"/>
    <w:rsid w:val="00D95097"/>
    <w:rsid w:val="00D950C1"/>
    <w:rsid w:val="00D9518A"/>
    <w:rsid w:val="00D95236"/>
    <w:rsid w:val="00D952FC"/>
    <w:rsid w:val="00D95877"/>
    <w:rsid w:val="00D960FB"/>
    <w:rsid w:val="00D96671"/>
    <w:rsid w:val="00D967B0"/>
    <w:rsid w:val="00D96DDE"/>
    <w:rsid w:val="00D97B72"/>
    <w:rsid w:val="00D97ED8"/>
    <w:rsid w:val="00D97F45"/>
    <w:rsid w:val="00DA01BF"/>
    <w:rsid w:val="00DA022B"/>
    <w:rsid w:val="00DA0D1E"/>
    <w:rsid w:val="00DA0EA9"/>
    <w:rsid w:val="00DA13B5"/>
    <w:rsid w:val="00DA170B"/>
    <w:rsid w:val="00DA1A37"/>
    <w:rsid w:val="00DA1D57"/>
    <w:rsid w:val="00DA2382"/>
    <w:rsid w:val="00DA23AA"/>
    <w:rsid w:val="00DA2887"/>
    <w:rsid w:val="00DA2CE3"/>
    <w:rsid w:val="00DA2F17"/>
    <w:rsid w:val="00DA2FE7"/>
    <w:rsid w:val="00DA3008"/>
    <w:rsid w:val="00DA3016"/>
    <w:rsid w:val="00DA3A79"/>
    <w:rsid w:val="00DA3C0D"/>
    <w:rsid w:val="00DA3C1F"/>
    <w:rsid w:val="00DA3F76"/>
    <w:rsid w:val="00DA3FDF"/>
    <w:rsid w:val="00DA40E9"/>
    <w:rsid w:val="00DA46BA"/>
    <w:rsid w:val="00DA4C58"/>
    <w:rsid w:val="00DA4F02"/>
    <w:rsid w:val="00DA5747"/>
    <w:rsid w:val="00DA57FD"/>
    <w:rsid w:val="00DA5B94"/>
    <w:rsid w:val="00DA605C"/>
    <w:rsid w:val="00DA6273"/>
    <w:rsid w:val="00DA651C"/>
    <w:rsid w:val="00DA668B"/>
    <w:rsid w:val="00DA7410"/>
    <w:rsid w:val="00DA77A5"/>
    <w:rsid w:val="00DA7A80"/>
    <w:rsid w:val="00DB01C1"/>
    <w:rsid w:val="00DB026F"/>
    <w:rsid w:val="00DB0314"/>
    <w:rsid w:val="00DB050A"/>
    <w:rsid w:val="00DB06FF"/>
    <w:rsid w:val="00DB074E"/>
    <w:rsid w:val="00DB0787"/>
    <w:rsid w:val="00DB0E11"/>
    <w:rsid w:val="00DB0F38"/>
    <w:rsid w:val="00DB1AE6"/>
    <w:rsid w:val="00DB1BC3"/>
    <w:rsid w:val="00DB20F0"/>
    <w:rsid w:val="00DB25AC"/>
    <w:rsid w:val="00DB2674"/>
    <w:rsid w:val="00DB285E"/>
    <w:rsid w:val="00DB28E4"/>
    <w:rsid w:val="00DB385D"/>
    <w:rsid w:val="00DB4019"/>
    <w:rsid w:val="00DB4A80"/>
    <w:rsid w:val="00DB4E39"/>
    <w:rsid w:val="00DB4E59"/>
    <w:rsid w:val="00DB4FD7"/>
    <w:rsid w:val="00DB52A7"/>
    <w:rsid w:val="00DB547E"/>
    <w:rsid w:val="00DB56DA"/>
    <w:rsid w:val="00DB5967"/>
    <w:rsid w:val="00DB6171"/>
    <w:rsid w:val="00DB63F0"/>
    <w:rsid w:val="00DB6645"/>
    <w:rsid w:val="00DB6673"/>
    <w:rsid w:val="00DB6A1E"/>
    <w:rsid w:val="00DB6FC4"/>
    <w:rsid w:val="00DB77DC"/>
    <w:rsid w:val="00DB7AB9"/>
    <w:rsid w:val="00DB7ACC"/>
    <w:rsid w:val="00DB7E23"/>
    <w:rsid w:val="00DC024D"/>
    <w:rsid w:val="00DC04E4"/>
    <w:rsid w:val="00DC05E6"/>
    <w:rsid w:val="00DC0AD5"/>
    <w:rsid w:val="00DC13E9"/>
    <w:rsid w:val="00DC17CC"/>
    <w:rsid w:val="00DC1A16"/>
    <w:rsid w:val="00DC1D90"/>
    <w:rsid w:val="00DC1FF8"/>
    <w:rsid w:val="00DC259F"/>
    <w:rsid w:val="00DC2621"/>
    <w:rsid w:val="00DC2851"/>
    <w:rsid w:val="00DC2878"/>
    <w:rsid w:val="00DC2A3B"/>
    <w:rsid w:val="00DC2E78"/>
    <w:rsid w:val="00DC2F2B"/>
    <w:rsid w:val="00DC3111"/>
    <w:rsid w:val="00DC3406"/>
    <w:rsid w:val="00DC34D4"/>
    <w:rsid w:val="00DC354F"/>
    <w:rsid w:val="00DC3AC2"/>
    <w:rsid w:val="00DC3D2B"/>
    <w:rsid w:val="00DC3FD6"/>
    <w:rsid w:val="00DC40A7"/>
    <w:rsid w:val="00DC444A"/>
    <w:rsid w:val="00DC4956"/>
    <w:rsid w:val="00DC4989"/>
    <w:rsid w:val="00DC4C7D"/>
    <w:rsid w:val="00DC4F91"/>
    <w:rsid w:val="00DC5A1D"/>
    <w:rsid w:val="00DC5C50"/>
    <w:rsid w:val="00DC602A"/>
    <w:rsid w:val="00DC6209"/>
    <w:rsid w:val="00DC6C55"/>
    <w:rsid w:val="00DC6EE9"/>
    <w:rsid w:val="00DC6F49"/>
    <w:rsid w:val="00DC6FF3"/>
    <w:rsid w:val="00DC75BE"/>
    <w:rsid w:val="00DC7AB9"/>
    <w:rsid w:val="00DC7C42"/>
    <w:rsid w:val="00DD001A"/>
    <w:rsid w:val="00DD07D0"/>
    <w:rsid w:val="00DD0A9D"/>
    <w:rsid w:val="00DD0B80"/>
    <w:rsid w:val="00DD0CE3"/>
    <w:rsid w:val="00DD10D2"/>
    <w:rsid w:val="00DD1ECB"/>
    <w:rsid w:val="00DD239B"/>
    <w:rsid w:val="00DD2566"/>
    <w:rsid w:val="00DD28E7"/>
    <w:rsid w:val="00DD2C40"/>
    <w:rsid w:val="00DD2D71"/>
    <w:rsid w:val="00DD31E0"/>
    <w:rsid w:val="00DD34B1"/>
    <w:rsid w:val="00DD38D0"/>
    <w:rsid w:val="00DD39C4"/>
    <w:rsid w:val="00DD3D84"/>
    <w:rsid w:val="00DD3FA6"/>
    <w:rsid w:val="00DD3FC3"/>
    <w:rsid w:val="00DD400E"/>
    <w:rsid w:val="00DD40BF"/>
    <w:rsid w:val="00DD45F4"/>
    <w:rsid w:val="00DD4692"/>
    <w:rsid w:val="00DD4844"/>
    <w:rsid w:val="00DD4C49"/>
    <w:rsid w:val="00DD5011"/>
    <w:rsid w:val="00DD5071"/>
    <w:rsid w:val="00DD52F3"/>
    <w:rsid w:val="00DD5A75"/>
    <w:rsid w:val="00DD5D32"/>
    <w:rsid w:val="00DD69BC"/>
    <w:rsid w:val="00DD6E67"/>
    <w:rsid w:val="00DD712B"/>
    <w:rsid w:val="00DD7413"/>
    <w:rsid w:val="00DD767B"/>
    <w:rsid w:val="00DD7A24"/>
    <w:rsid w:val="00DD7CDE"/>
    <w:rsid w:val="00DD7E82"/>
    <w:rsid w:val="00DD7F5C"/>
    <w:rsid w:val="00DE00C2"/>
    <w:rsid w:val="00DE0119"/>
    <w:rsid w:val="00DE096B"/>
    <w:rsid w:val="00DE10FD"/>
    <w:rsid w:val="00DE18ED"/>
    <w:rsid w:val="00DE190A"/>
    <w:rsid w:val="00DE1A1A"/>
    <w:rsid w:val="00DE1A8F"/>
    <w:rsid w:val="00DE1FA9"/>
    <w:rsid w:val="00DE2160"/>
    <w:rsid w:val="00DE23CD"/>
    <w:rsid w:val="00DE246C"/>
    <w:rsid w:val="00DE254A"/>
    <w:rsid w:val="00DE28BC"/>
    <w:rsid w:val="00DE2DA9"/>
    <w:rsid w:val="00DE2DAA"/>
    <w:rsid w:val="00DE2E6B"/>
    <w:rsid w:val="00DE336F"/>
    <w:rsid w:val="00DE35C6"/>
    <w:rsid w:val="00DE372B"/>
    <w:rsid w:val="00DE3B37"/>
    <w:rsid w:val="00DE3FF8"/>
    <w:rsid w:val="00DE4698"/>
    <w:rsid w:val="00DE4733"/>
    <w:rsid w:val="00DE47CC"/>
    <w:rsid w:val="00DE4B7D"/>
    <w:rsid w:val="00DE4F1A"/>
    <w:rsid w:val="00DE58A4"/>
    <w:rsid w:val="00DE5CEC"/>
    <w:rsid w:val="00DE5DAD"/>
    <w:rsid w:val="00DE6738"/>
    <w:rsid w:val="00DE6B4A"/>
    <w:rsid w:val="00DE6B93"/>
    <w:rsid w:val="00DE6DA2"/>
    <w:rsid w:val="00DE6F12"/>
    <w:rsid w:val="00DE6F37"/>
    <w:rsid w:val="00DE70A9"/>
    <w:rsid w:val="00DE7544"/>
    <w:rsid w:val="00DE7C17"/>
    <w:rsid w:val="00DE7F7B"/>
    <w:rsid w:val="00DF0200"/>
    <w:rsid w:val="00DF0658"/>
    <w:rsid w:val="00DF0820"/>
    <w:rsid w:val="00DF1139"/>
    <w:rsid w:val="00DF12A3"/>
    <w:rsid w:val="00DF1369"/>
    <w:rsid w:val="00DF146A"/>
    <w:rsid w:val="00DF1510"/>
    <w:rsid w:val="00DF1530"/>
    <w:rsid w:val="00DF1D58"/>
    <w:rsid w:val="00DF2181"/>
    <w:rsid w:val="00DF24FA"/>
    <w:rsid w:val="00DF28E4"/>
    <w:rsid w:val="00DF32D6"/>
    <w:rsid w:val="00DF377D"/>
    <w:rsid w:val="00DF3D1B"/>
    <w:rsid w:val="00DF420A"/>
    <w:rsid w:val="00DF4367"/>
    <w:rsid w:val="00DF4768"/>
    <w:rsid w:val="00DF48E9"/>
    <w:rsid w:val="00DF4E75"/>
    <w:rsid w:val="00DF5227"/>
    <w:rsid w:val="00DF5A02"/>
    <w:rsid w:val="00DF5AAC"/>
    <w:rsid w:val="00DF5D27"/>
    <w:rsid w:val="00DF5FEC"/>
    <w:rsid w:val="00DF60E6"/>
    <w:rsid w:val="00DF6271"/>
    <w:rsid w:val="00DF6321"/>
    <w:rsid w:val="00DF64B6"/>
    <w:rsid w:val="00DF68C3"/>
    <w:rsid w:val="00DF75B0"/>
    <w:rsid w:val="00DF76AD"/>
    <w:rsid w:val="00DF7E13"/>
    <w:rsid w:val="00E003F4"/>
    <w:rsid w:val="00E0070C"/>
    <w:rsid w:val="00E00E08"/>
    <w:rsid w:val="00E00E89"/>
    <w:rsid w:val="00E01A26"/>
    <w:rsid w:val="00E01E00"/>
    <w:rsid w:val="00E01F05"/>
    <w:rsid w:val="00E026B9"/>
    <w:rsid w:val="00E02708"/>
    <w:rsid w:val="00E02797"/>
    <w:rsid w:val="00E02B4A"/>
    <w:rsid w:val="00E02D52"/>
    <w:rsid w:val="00E03246"/>
    <w:rsid w:val="00E03720"/>
    <w:rsid w:val="00E0408F"/>
    <w:rsid w:val="00E04175"/>
    <w:rsid w:val="00E0429D"/>
    <w:rsid w:val="00E044EE"/>
    <w:rsid w:val="00E04AF4"/>
    <w:rsid w:val="00E04BBA"/>
    <w:rsid w:val="00E04E7A"/>
    <w:rsid w:val="00E05214"/>
    <w:rsid w:val="00E05256"/>
    <w:rsid w:val="00E0538F"/>
    <w:rsid w:val="00E057EB"/>
    <w:rsid w:val="00E05EBC"/>
    <w:rsid w:val="00E06675"/>
    <w:rsid w:val="00E0686E"/>
    <w:rsid w:val="00E068EA"/>
    <w:rsid w:val="00E06C43"/>
    <w:rsid w:val="00E07185"/>
    <w:rsid w:val="00E0729A"/>
    <w:rsid w:val="00E0743F"/>
    <w:rsid w:val="00E07456"/>
    <w:rsid w:val="00E074AD"/>
    <w:rsid w:val="00E07A71"/>
    <w:rsid w:val="00E101FE"/>
    <w:rsid w:val="00E10280"/>
    <w:rsid w:val="00E103DE"/>
    <w:rsid w:val="00E105FD"/>
    <w:rsid w:val="00E10AEC"/>
    <w:rsid w:val="00E10C2F"/>
    <w:rsid w:val="00E10DD0"/>
    <w:rsid w:val="00E110D4"/>
    <w:rsid w:val="00E112A1"/>
    <w:rsid w:val="00E11BD4"/>
    <w:rsid w:val="00E11E24"/>
    <w:rsid w:val="00E12983"/>
    <w:rsid w:val="00E129CE"/>
    <w:rsid w:val="00E12C60"/>
    <w:rsid w:val="00E1323F"/>
    <w:rsid w:val="00E132CB"/>
    <w:rsid w:val="00E13454"/>
    <w:rsid w:val="00E136C7"/>
    <w:rsid w:val="00E137CF"/>
    <w:rsid w:val="00E139D1"/>
    <w:rsid w:val="00E13A72"/>
    <w:rsid w:val="00E13B55"/>
    <w:rsid w:val="00E13CA9"/>
    <w:rsid w:val="00E14030"/>
    <w:rsid w:val="00E1439D"/>
    <w:rsid w:val="00E143E1"/>
    <w:rsid w:val="00E14BD0"/>
    <w:rsid w:val="00E14F28"/>
    <w:rsid w:val="00E14F44"/>
    <w:rsid w:val="00E1522F"/>
    <w:rsid w:val="00E15418"/>
    <w:rsid w:val="00E157C7"/>
    <w:rsid w:val="00E158EB"/>
    <w:rsid w:val="00E15946"/>
    <w:rsid w:val="00E16004"/>
    <w:rsid w:val="00E160E6"/>
    <w:rsid w:val="00E16603"/>
    <w:rsid w:val="00E16AD3"/>
    <w:rsid w:val="00E16B37"/>
    <w:rsid w:val="00E17122"/>
    <w:rsid w:val="00E1718F"/>
    <w:rsid w:val="00E173AE"/>
    <w:rsid w:val="00E173E2"/>
    <w:rsid w:val="00E1764C"/>
    <w:rsid w:val="00E17D2D"/>
    <w:rsid w:val="00E17E19"/>
    <w:rsid w:val="00E17E90"/>
    <w:rsid w:val="00E203B4"/>
    <w:rsid w:val="00E20508"/>
    <w:rsid w:val="00E20A16"/>
    <w:rsid w:val="00E20ACF"/>
    <w:rsid w:val="00E21117"/>
    <w:rsid w:val="00E211F8"/>
    <w:rsid w:val="00E217F1"/>
    <w:rsid w:val="00E21C15"/>
    <w:rsid w:val="00E21D06"/>
    <w:rsid w:val="00E21E18"/>
    <w:rsid w:val="00E22074"/>
    <w:rsid w:val="00E221C8"/>
    <w:rsid w:val="00E225E0"/>
    <w:rsid w:val="00E229FE"/>
    <w:rsid w:val="00E23177"/>
    <w:rsid w:val="00E23AF4"/>
    <w:rsid w:val="00E240B8"/>
    <w:rsid w:val="00E243F1"/>
    <w:rsid w:val="00E24422"/>
    <w:rsid w:val="00E246FC"/>
    <w:rsid w:val="00E247A0"/>
    <w:rsid w:val="00E248DD"/>
    <w:rsid w:val="00E25117"/>
    <w:rsid w:val="00E25155"/>
    <w:rsid w:val="00E2531C"/>
    <w:rsid w:val="00E253F2"/>
    <w:rsid w:val="00E25847"/>
    <w:rsid w:val="00E258EF"/>
    <w:rsid w:val="00E25AB7"/>
    <w:rsid w:val="00E25BE2"/>
    <w:rsid w:val="00E25EE9"/>
    <w:rsid w:val="00E2612C"/>
    <w:rsid w:val="00E264B8"/>
    <w:rsid w:val="00E265BC"/>
    <w:rsid w:val="00E2684F"/>
    <w:rsid w:val="00E26CE1"/>
    <w:rsid w:val="00E26E9A"/>
    <w:rsid w:val="00E26F2D"/>
    <w:rsid w:val="00E27511"/>
    <w:rsid w:val="00E275D8"/>
    <w:rsid w:val="00E27A09"/>
    <w:rsid w:val="00E27A63"/>
    <w:rsid w:val="00E27C91"/>
    <w:rsid w:val="00E30374"/>
    <w:rsid w:val="00E30666"/>
    <w:rsid w:val="00E30BF6"/>
    <w:rsid w:val="00E30FF5"/>
    <w:rsid w:val="00E31CBD"/>
    <w:rsid w:val="00E31F68"/>
    <w:rsid w:val="00E320A8"/>
    <w:rsid w:val="00E325DA"/>
    <w:rsid w:val="00E325FD"/>
    <w:rsid w:val="00E331B2"/>
    <w:rsid w:val="00E334DE"/>
    <w:rsid w:val="00E3352A"/>
    <w:rsid w:val="00E33C16"/>
    <w:rsid w:val="00E34015"/>
    <w:rsid w:val="00E341B7"/>
    <w:rsid w:val="00E34796"/>
    <w:rsid w:val="00E347CD"/>
    <w:rsid w:val="00E34BFA"/>
    <w:rsid w:val="00E34BFC"/>
    <w:rsid w:val="00E34EC3"/>
    <w:rsid w:val="00E34FC5"/>
    <w:rsid w:val="00E3525F"/>
    <w:rsid w:val="00E353DD"/>
    <w:rsid w:val="00E358C4"/>
    <w:rsid w:val="00E35A0F"/>
    <w:rsid w:val="00E35ED6"/>
    <w:rsid w:val="00E36297"/>
    <w:rsid w:val="00E362B8"/>
    <w:rsid w:val="00E36336"/>
    <w:rsid w:val="00E363D3"/>
    <w:rsid w:val="00E363ED"/>
    <w:rsid w:val="00E36931"/>
    <w:rsid w:val="00E36E9F"/>
    <w:rsid w:val="00E373EC"/>
    <w:rsid w:val="00E37446"/>
    <w:rsid w:val="00E37638"/>
    <w:rsid w:val="00E3789F"/>
    <w:rsid w:val="00E37BA3"/>
    <w:rsid w:val="00E37DCF"/>
    <w:rsid w:val="00E40224"/>
    <w:rsid w:val="00E406A3"/>
    <w:rsid w:val="00E408EE"/>
    <w:rsid w:val="00E410E2"/>
    <w:rsid w:val="00E4125E"/>
    <w:rsid w:val="00E4143A"/>
    <w:rsid w:val="00E41452"/>
    <w:rsid w:val="00E41740"/>
    <w:rsid w:val="00E41758"/>
    <w:rsid w:val="00E41EE3"/>
    <w:rsid w:val="00E42B81"/>
    <w:rsid w:val="00E42F1E"/>
    <w:rsid w:val="00E42F7E"/>
    <w:rsid w:val="00E4312D"/>
    <w:rsid w:val="00E432C3"/>
    <w:rsid w:val="00E43D38"/>
    <w:rsid w:val="00E440F7"/>
    <w:rsid w:val="00E44813"/>
    <w:rsid w:val="00E449AC"/>
    <w:rsid w:val="00E44EF0"/>
    <w:rsid w:val="00E4502C"/>
    <w:rsid w:val="00E453D9"/>
    <w:rsid w:val="00E456D2"/>
    <w:rsid w:val="00E457E3"/>
    <w:rsid w:val="00E45C91"/>
    <w:rsid w:val="00E469B4"/>
    <w:rsid w:val="00E46BAC"/>
    <w:rsid w:val="00E46EC8"/>
    <w:rsid w:val="00E47200"/>
    <w:rsid w:val="00E47318"/>
    <w:rsid w:val="00E4776C"/>
    <w:rsid w:val="00E47B05"/>
    <w:rsid w:val="00E50319"/>
    <w:rsid w:val="00E50668"/>
    <w:rsid w:val="00E50B71"/>
    <w:rsid w:val="00E50D3E"/>
    <w:rsid w:val="00E510AA"/>
    <w:rsid w:val="00E511AB"/>
    <w:rsid w:val="00E512EE"/>
    <w:rsid w:val="00E51339"/>
    <w:rsid w:val="00E515AF"/>
    <w:rsid w:val="00E515C3"/>
    <w:rsid w:val="00E51836"/>
    <w:rsid w:val="00E51B29"/>
    <w:rsid w:val="00E51CEE"/>
    <w:rsid w:val="00E52302"/>
    <w:rsid w:val="00E52376"/>
    <w:rsid w:val="00E526B4"/>
    <w:rsid w:val="00E52D96"/>
    <w:rsid w:val="00E5333C"/>
    <w:rsid w:val="00E53FC2"/>
    <w:rsid w:val="00E544F4"/>
    <w:rsid w:val="00E54518"/>
    <w:rsid w:val="00E547CB"/>
    <w:rsid w:val="00E548AE"/>
    <w:rsid w:val="00E54AE4"/>
    <w:rsid w:val="00E55368"/>
    <w:rsid w:val="00E5578E"/>
    <w:rsid w:val="00E55984"/>
    <w:rsid w:val="00E561C0"/>
    <w:rsid w:val="00E561DB"/>
    <w:rsid w:val="00E56F38"/>
    <w:rsid w:val="00E57130"/>
    <w:rsid w:val="00E571CA"/>
    <w:rsid w:val="00E57595"/>
    <w:rsid w:val="00E576D8"/>
    <w:rsid w:val="00E57BA6"/>
    <w:rsid w:val="00E57D55"/>
    <w:rsid w:val="00E57EE9"/>
    <w:rsid w:val="00E60215"/>
    <w:rsid w:val="00E602D6"/>
    <w:rsid w:val="00E603DD"/>
    <w:rsid w:val="00E60852"/>
    <w:rsid w:val="00E6092A"/>
    <w:rsid w:val="00E60C56"/>
    <w:rsid w:val="00E60D03"/>
    <w:rsid w:val="00E61267"/>
    <w:rsid w:val="00E617F5"/>
    <w:rsid w:val="00E61C70"/>
    <w:rsid w:val="00E61E29"/>
    <w:rsid w:val="00E620FF"/>
    <w:rsid w:val="00E6216C"/>
    <w:rsid w:val="00E62397"/>
    <w:rsid w:val="00E6243F"/>
    <w:rsid w:val="00E6278E"/>
    <w:rsid w:val="00E627F8"/>
    <w:rsid w:val="00E62BBA"/>
    <w:rsid w:val="00E62DAF"/>
    <w:rsid w:val="00E6375B"/>
    <w:rsid w:val="00E637A1"/>
    <w:rsid w:val="00E638E6"/>
    <w:rsid w:val="00E63A9B"/>
    <w:rsid w:val="00E63C38"/>
    <w:rsid w:val="00E63D9B"/>
    <w:rsid w:val="00E63EEF"/>
    <w:rsid w:val="00E64087"/>
    <w:rsid w:val="00E646AE"/>
    <w:rsid w:val="00E647EC"/>
    <w:rsid w:val="00E64F23"/>
    <w:rsid w:val="00E655C1"/>
    <w:rsid w:val="00E658AE"/>
    <w:rsid w:val="00E66223"/>
    <w:rsid w:val="00E66CC6"/>
    <w:rsid w:val="00E66EE1"/>
    <w:rsid w:val="00E66F4F"/>
    <w:rsid w:val="00E66FDE"/>
    <w:rsid w:val="00E671F2"/>
    <w:rsid w:val="00E673AB"/>
    <w:rsid w:val="00E6752E"/>
    <w:rsid w:val="00E675B0"/>
    <w:rsid w:val="00E67602"/>
    <w:rsid w:val="00E67E72"/>
    <w:rsid w:val="00E67E8A"/>
    <w:rsid w:val="00E70285"/>
    <w:rsid w:val="00E70782"/>
    <w:rsid w:val="00E709D1"/>
    <w:rsid w:val="00E70BAC"/>
    <w:rsid w:val="00E70D25"/>
    <w:rsid w:val="00E71625"/>
    <w:rsid w:val="00E7177B"/>
    <w:rsid w:val="00E717D5"/>
    <w:rsid w:val="00E719B8"/>
    <w:rsid w:val="00E722B5"/>
    <w:rsid w:val="00E7325E"/>
    <w:rsid w:val="00E73AD0"/>
    <w:rsid w:val="00E73B0E"/>
    <w:rsid w:val="00E73BF1"/>
    <w:rsid w:val="00E73CD4"/>
    <w:rsid w:val="00E741A7"/>
    <w:rsid w:val="00E7438E"/>
    <w:rsid w:val="00E745BA"/>
    <w:rsid w:val="00E74E64"/>
    <w:rsid w:val="00E757EC"/>
    <w:rsid w:val="00E759A4"/>
    <w:rsid w:val="00E75C18"/>
    <w:rsid w:val="00E75CC5"/>
    <w:rsid w:val="00E75D3B"/>
    <w:rsid w:val="00E764A9"/>
    <w:rsid w:val="00E765F3"/>
    <w:rsid w:val="00E769C3"/>
    <w:rsid w:val="00E76BF3"/>
    <w:rsid w:val="00E7744C"/>
    <w:rsid w:val="00E77743"/>
    <w:rsid w:val="00E7778A"/>
    <w:rsid w:val="00E77AFD"/>
    <w:rsid w:val="00E807DB"/>
    <w:rsid w:val="00E80C64"/>
    <w:rsid w:val="00E80FC8"/>
    <w:rsid w:val="00E810EA"/>
    <w:rsid w:val="00E811BC"/>
    <w:rsid w:val="00E812EB"/>
    <w:rsid w:val="00E81364"/>
    <w:rsid w:val="00E8175F"/>
    <w:rsid w:val="00E81919"/>
    <w:rsid w:val="00E81D3A"/>
    <w:rsid w:val="00E8245B"/>
    <w:rsid w:val="00E8247D"/>
    <w:rsid w:val="00E826CA"/>
    <w:rsid w:val="00E82BA3"/>
    <w:rsid w:val="00E82BFB"/>
    <w:rsid w:val="00E82D83"/>
    <w:rsid w:val="00E83727"/>
    <w:rsid w:val="00E837D9"/>
    <w:rsid w:val="00E83843"/>
    <w:rsid w:val="00E83BE8"/>
    <w:rsid w:val="00E83C31"/>
    <w:rsid w:val="00E83D2E"/>
    <w:rsid w:val="00E841DC"/>
    <w:rsid w:val="00E8443F"/>
    <w:rsid w:val="00E846B3"/>
    <w:rsid w:val="00E84833"/>
    <w:rsid w:val="00E84A57"/>
    <w:rsid w:val="00E84CAA"/>
    <w:rsid w:val="00E84D84"/>
    <w:rsid w:val="00E84F18"/>
    <w:rsid w:val="00E85229"/>
    <w:rsid w:val="00E8526A"/>
    <w:rsid w:val="00E854CB"/>
    <w:rsid w:val="00E85554"/>
    <w:rsid w:val="00E855C7"/>
    <w:rsid w:val="00E85932"/>
    <w:rsid w:val="00E85AD6"/>
    <w:rsid w:val="00E85CEC"/>
    <w:rsid w:val="00E8653F"/>
    <w:rsid w:val="00E86606"/>
    <w:rsid w:val="00E867C2"/>
    <w:rsid w:val="00E86CDB"/>
    <w:rsid w:val="00E86D4E"/>
    <w:rsid w:val="00E86DC1"/>
    <w:rsid w:val="00E86E35"/>
    <w:rsid w:val="00E86FAD"/>
    <w:rsid w:val="00E87248"/>
    <w:rsid w:val="00E87303"/>
    <w:rsid w:val="00E87412"/>
    <w:rsid w:val="00E877EA"/>
    <w:rsid w:val="00E87A1B"/>
    <w:rsid w:val="00E87D8F"/>
    <w:rsid w:val="00E87DF3"/>
    <w:rsid w:val="00E87FC4"/>
    <w:rsid w:val="00E90054"/>
    <w:rsid w:val="00E901CF"/>
    <w:rsid w:val="00E9046B"/>
    <w:rsid w:val="00E905B3"/>
    <w:rsid w:val="00E90C74"/>
    <w:rsid w:val="00E90D5C"/>
    <w:rsid w:val="00E91546"/>
    <w:rsid w:val="00E91CD6"/>
    <w:rsid w:val="00E91F72"/>
    <w:rsid w:val="00E9272C"/>
    <w:rsid w:val="00E930BC"/>
    <w:rsid w:val="00E9387A"/>
    <w:rsid w:val="00E942EF"/>
    <w:rsid w:val="00E943B2"/>
    <w:rsid w:val="00E9440E"/>
    <w:rsid w:val="00E94631"/>
    <w:rsid w:val="00E946F8"/>
    <w:rsid w:val="00E94E45"/>
    <w:rsid w:val="00E951CD"/>
    <w:rsid w:val="00E9522F"/>
    <w:rsid w:val="00E95386"/>
    <w:rsid w:val="00E958DB"/>
    <w:rsid w:val="00E96032"/>
    <w:rsid w:val="00E96471"/>
    <w:rsid w:val="00E964F1"/>
    <w:rsid w:val="00E96E8A"/>
    <w:rsid w:val="00E96FF9"/>
    <w:rsid w:val="00E972A6"/>
    <w:rsid w:val="00E977ED"/>
    <w:rsid w:val="00E978CF"/>
    <w:rsid w:val="00E97C63"/>
    <w:rsid w:val="00EA0BD7"/>
    <w:rsid w:val="00EA0E90"/>
    <w:rsid w:val="00EA1368"/>
    <w:rsid w:val="00EA1419"/>
    <w:rsid w:val="00EA1548"/>
    <w:rsid w:val="00EA19D1"/>
    <w:rsid w:val="00EA2787"/>
    <w:rsid w:val="00EA29A1"/>
    <w:rsid w:val="00EA2C23"/>
    <w:rsid w:val="00EA2D9A"/>
    <w:rsid w:val="00EA32E8"/>
    <w:rsid w:val="00EA353F"/>
    <w:rsid w:val="00EA3952"/>
    <w:rsid w:val="00EA3AF1"/>
    <w:rsid w:val="00EA3C36"/>
    <w:rsid w:val="00EA3F06"/>
    <w:rsid w:val="00EA3FB8"/>
    <w:rsid w:val="00EA47EF"/>
    <w:rsid w:val="00EA4B7F"/>
    <w:rsid w:val="00EA4C13"/>
    <w:rsid w:val="00EA4DB3"/>
    <w:rsid w:val="00EA69FE"/>
    <w:rsid w:val="00EA6BA3"/>
    <w:rsid w:val="00EA6D7E"/>
    <w:rsid w:val="00EA6F37"/>
    <w:rsid w:val="00EA72AB"/>
    <w:rsid w:val="00EA76E9"/>
    <w:rsid w:val="00EA7AAC"/>
    <w:rsid w:val="00EA7B8E"/>
    <w:rsid w:val="00EB0292"/>
    <w:rsid w:val="00EB125F"/>
    <w:rsid w:val="00EB1576"/>
    <w:rsid w:val="00EB1579"/>
    <w:rsid w:val="00EB16F4"/>
    <w:rsid w:val="00EB1A5E"/>
    <w:rsid w:val="00EB1CB7"/>
    <w:rsid w:val="00EB1CFB"/>
    <w:rsid w:val="00EB1E98"/>
    <w:rsid w:val="00EB204A"/>
    <w:rsid w:val="00EB21F0"/>
    <w:rsid w:val="00EB21F1"/>
    <w:rsid w:val="00EB2F14"/>
    <w:rsid w:val="00EB3859"/>
    <w:rsid w:val="00EB390E"/>
    <w:rsid w:val="00EB3F73"/>
    <w:rsid w:val="00EB40F7"/>
    <w:rsid w:val="00EB4789"/>
    <w:rsid w:val="00EB4B8C"/>
    <w:rsid w:val="00EB4DBD"/>
    <w:rsid w:val="00EB50D1"/>
    <w:rsid w:val="00EB5149"/>
    <w:rsid w:val="00EB54AD"/>
    <w:rsid w:val="00EB54D8"/>
    <w:rsid w:val="00EB5AB1"/>
    <w:rsid w:val="00EB5E7D"/>
    <w:rsid w:val="00EB65B1"/>
    <w:rsid w:val="00EB6C72"/>
    <w:rsid w:val="00EB6E0A"/>
    <w:rsid w:val="00EB7B0A"/>
    <w:rsid w:val="00EB7FC9"/>
    <w:rsid w:val="00EB7FE5"/>
    <w:rsid w:val="00EC0077"/>
    <w:rsid w:val="00EC00B3"/>
    <w:rsid w:val="00EC0B97"/>
    <w:rsid w:val="00EC12A0"/>
    <w:rsid w:val="00EC14BF"/>
    <w:rsid w:val="00EC1817"/>
    <w:rsid w:val="00EC1F49"/>
    <w:rsid w:val="00EC216C"/>
    <w:rsid w:val="00EC293E"/>
    <w:rsid w:val="00EC2B01"/>
    <w:rsid w:val="00EC2CF1"/>
    <w:rsid w:val="00EC30FE"/>
    <w:rsid w:val="00EC34FE"/>
    <w:rsid w:val="00EC364D"/>
    <w:rsid w:val="00EC3AD8"/>
    <w:rsid w:val="00EC3C69"/>
    <w:rsid w:val="00EC461B"/>
    <w:rsid w:val="00EC463D"/>
    <w:rsid w:val="00EC46B8"/>
    <w:rsid w:val="00EC4752"/>
    <w:rsid w:val="00EC4C86"/>
    <w:rsid w:val="00EC4EEB"/>
    <w:rsid w:val="00EC50DE"/>
    <w:rsid w:val="00EC5470"/>
    <w:rsid w:val="00EC5867"/>
    <w:rsid w:val="00EC5B4C"/>
    <w:rsid w:val="00EC5BD6"/>
    <w:rsid w:val="00EC5E14"/>
    <w:rsid w:val="00EC5FF6"/>
    <w:rsid w:val="00EC6352"/>
    <w:rsid w:val="00EC6A2B"/>
    <w:rsid w:val="00EC6D1F"/>
    <w:rsid w:val="00EC6E30"/>
    <w:rsid w:val="00EC7018"/>
    <w:rsid w:val="00EC708B"/>
    <w:rsid w:val="00EC73DD"/>
    <w:rsid w:val="00EC77B4"/>
    <w:rsid w:val="00EC7853"/>
    <w:rsid w:val="00EC78C2"/>
    <w:rsid w:val="00ED017C"/>
    <w:rsid w:val="00ED0338"/>
    <w:rsid w:val="00ED03DB"/>
    <w:rsid w:val="00ED07CA"/>
    <w:rsid w:val="00ED07DF"/>
    <w:rsid w:val="00ED09FF"/>
    <w:rsid w:val="00ED0CC2"/>
    <w:rsid w:val="00ED107C"/>
    <w:rsid w:val="00ED1109"/>
    <w:rsid w:val="00ED1126"/>
    <w:rsid w:val="00ED1DFA"/>
    <w:rsid w:val="00ED232D"/>
    <w:rsid w:val="00ED23AB"/>
    <w:rsid w:val="00ED2480"/>
    <w:rsid w:val="00ED29CE"/>
    <w:rsid w:val="00ED2B52"/>
    <w:rsid w:val="00ED2D1D"/>
    <w:rsid w:val="00ED39B8"/>
    <w:rsid w:val="00ED4265"/>
    <w:rsid w:val="00ED42E6"/>
    <w:rsid w:val="00ED471E"/>
    <w:rsid w:val="00ED4961"/>
    <w:rsid w:val="00ED49B8"/>
    <w:rsid w:val="00ED5026"/>
    <w:rsid w:val="00ED520B"/>
    <w:rsid w:val="00ED53CB"/>
    <w:rsid w:val="00ED56AD"/>
    <w:rsid w:val="00ED59AC"/>
    <w:rsid w:val="00ED5DB8"/>
    <w:rsid w:val="00ED5DC6"/>
    <w:rsid w:val="00ED654F"/>
    <w:rsid w:val="00ED65FA"/>
    <w:rsid w:val="00ED6649"/>
    <w:rsid w:val="00ED6A54"/>
    <w:rsid w:val="00ED6A99"/>
    <w:rsid w:val="00ED6EFC"/>
    <w:rsid w:val="00ED71AF"/>
    <w:rsid w:val="00ED72FC"/>
    <w:rsid w:val="00ED7832"/>
    <w:rsid w:val="00ED7B63"/>
    <w:rsid w:val="00ED7D0F"/>
    <w:rsid w:val="00ED7F85"/>
    <w:rsid w:val="00EE07CB"/>
    <w:rsid w:val="00EE0901"/>
    <w:rsid w:val="00EE0DEA"/>
    <w:rsid w:val="00EE10B1"/>
    <w:rsid w:val="00EE160F"/>
    <w:rsid w:val="00EE17F6"/>
    <w:rsid w:val="00EE20AE"/>
    <w:rsid w:val="00EE20C4"/>
    <w:rsid w:val="00EE2A3C"/>
    <w:rsid w:val="00EE2ECD"/>
    <w:rsid w:val="00EE3199"/>
    <w:rsid w:val="00EE36FD"/>
    <w:rsid w:val="00EE38C0"/>
    <w:rsid w:val="00EE3AD3"/>
    <w:rsid w:val="00EE3E4C"/>
    <w:rsid w:val="00EE4425"/>
    <w:rsid w:val="00EE45FB"/>
    <w:rsid w:val="00EE4A97"/>
    <w:rsid w:val="00EE4B29"/>
    <w:rsid w:val="00EE50BB"/>
    <w:rsid w:val="00EE5107"/>
    <w:rsid w:val="00EE52FC"/>
    <w:rsid w:val="00EE5646"/>
    <w:rsid w:val="00EE5DFC"/>
    <w:rsid w:val="00EE5FC1"/>
    <w:rsid w:val="00EE617A"/>
    <w:rsid w:val="00EE6576"/>
    <w:rsid w:val="00EE6B91"/>
    <w:rsid w:val="00EE7164"/>
    <w:rsid w:val="00EE778C"/>
    <w:rsid w:val="00EE7B5A"/>
    <w:rsid w:val="00EE7D65"/>
    <w:rsid w:val="00EE7D91"/>
    <w:rsid w:val="00EE7E4F"/>
    <w:rsid w:val="00EF0118"/>
    <w:rsid w:val="00EF13B0"/>
    <w:rsid w:val="00EF1681"/>
    <w:rsid w:val="00EF1D14"/>
    <w:rsid w:val="00EF1F81"/>
    <w:rsid w:val="00EF2135"/>
    <w:rsid w:val="00EF22DC"/>
    <w:rsid w:val="00EF284C"/>
    <w:rsid w:val="00EF2AA3"/>
    <w:rsid w:val="00EF2F72"/>
    <w:rsid w:val="00EF3F0E"/>
    <w:rsid w:val="00EF421D"/>
    <w:rsid w:val="00EF42F3"/>
    <w:rsid w:val="00EF42F6"/>
    <w:rsid w:val="00EF4917"/>
    <w:rsid w:val="00EF4B40"/>
    <w:rsid w:val="00EF4BF7"/>
    <w:rsid w:val="00EF4E3A"/>
    <w:rsid w:val="00EF519F"/>
    <w:rsid w:val="00EF55A1"/>
    <w:rsid w:val="00EF5B05"/>
    <w:rsid w:val="00EF685E"/>
    <w:rsid w:val="00EF6909"/>
    <w:rsid w:val="00EF6966"/>
    <w:rsid w:val="00EF6BA0"/>
    <w:rsid w:val="00EF77A3"/>
    <w:rsid w:val="00EF7A72"/>
    <w:rsid w:val="00F00A46"/>
    <w:rsid w:val="00F0147C"/>
    <w:rsid w:val="00F0197B"/>
    <w:rsid w:val="00F019C4"/>
    <w:rsid w:val="00F01B24"/>
    <w:rsid w:val="00F0293E"/>
    <w:rsid w:val="00F03062"/>
    <w:rsid w:val="00F03A72"/>
    <w:rsid w:val="00F04174"/>
    <w:rsid w:val="00F04608"/>
    <w:rsid w:val="00F0498C"/>
    <w:rsid w:val="00F04A34"/>
    <w:rsid w:val="00F0586B"/>
    <w:rsid w:val="00F05C6A"/>
    <w:rsid w:val="00F05E48"/>
    <w:rsid w:val="00F05F45"/>
    <w:rsid w:val="00F05FD7"/>
    <w:rsid w:val="00F06299"/>
    <w:rsid w:val="00F06460"/>
    <w:rsid w:val="00F067A9"/>
    <w:rsid w:val="00F067B7"/>
    <w:rsid w:val="00F06AD6"/>
    <w:rsid w:val="00F06DA0"/>
    <w:rsid w:val="00F071A7"/>
    <w:rsid w:val="00F076CA"/>
    <w:rsid w:val="00F07C35"/>
    <w:rsid w:val="00F100CE"/>
    <w:rsid w:val="00F100E3"/>
    <w:rsid w:val="00F10633"/>
    <w:rsid w:val="00F1071F"/>
    <w:rsid w:val="00F11282"/>
    <w:rsid w:val="00F117AF"/>
    <w:rsid w:val="00F1185A"/>
    <w:rsid w:val="00F11A4B"/>
    <w:rsid w:val="00F11D09"/>
    <w:rsid w:val="00F11DCB"/>
    <w:rsid w:val="00F126A4"/>
    <w:rsid w:val="00F12971"/>
    <w:rsid w:val="00F12BFA"/>
    <w:rsid w:val="00F12EB3"/>
    <w:rsid w:val="00F12FD1"/>
    <w:rsid w:val="00F136E4"/>
    <w:rsid w:val="00F13776"/>
    <w:rsid w:val="00F13B11"/>
    <w:rsid w:val="00F13C8E"/>
    <w:rsid w:val="00F13D28"/>
    <w:rsid w:val="00F13DBF"/>
    <w:rsid w:val="00F13F4C"/>
    <w:rsid w:val="00F143F1"/>
    <w:rsid w:val="00F146BD"/>
    <w:rsid w:val="00F14C3F"/>
    <w:rsid w:val="00F14CBC"/>
    <w:rsid w:val="00F155F7"/>
    <w:rsid w:val="00F1576F"/>
    <w:rsid w:val="00F15A48"/>
    <w:rsid w:val="00F15D18"/>
    <w:rsid w:val="00F15DBB"/>
    <w:rsid w:val="00F17055"/>
    <w:rsid w:val="00F170E0"/>
    <w:rsid w:val="00F172B0"/>
    <w:rsid w:val="00F172B4"/>
    <w:rsid w:val="00F17581"/>
    <w:rsid w:val="00F179C4"/>
    <w:rsid w:val="00F17B78"/>
    <w:rsid w:val="00F17B7C"/>
    <w:rsid w:val="00F17F15"/>
    <w:rsid w:val="00F202BF"/>
    <w:rsid w:val="00F202D6"/>
    <w:rsid w:val="00F20505"/>
    <w:rsid w:val="00F20939"/>
    <w:rsid w:val="00F20AE1"/>
    <w:rsid w:val="00F20C23"/>
    <w:rsid w:val="00F20C73"/>
    <w:rsid w:val="00F20EE4"/>
    <w:rsid w:val="00F210F7"/>
    <w:rsid w:val="00F21BCE"/>
    <w:rsid w:val="00F21C47"/>
    <w:rsid w:val="00F21CBD"/>
    <w:rsid w:val="00F223B5"/>
    <w:rsid w:val="00F226EA"/>
    <w:rsid w:val="00F22A19"/>
    <w:rsid w:val="00F23C5F"/>
    <w:rsid w:val="00F23CDB"/>
    <w:rsid w:val="00F24009"/>
    <w:rsid w:val="00F242AD"/>
    <w:rsid w:val="00F243B3"/>
    <w:rsid w:val="00F24619"/>
    <w:rsid w:val="00F251BD"/>
    <w:rsid w:val="00F251DE"/>
    <w:rsid w:val="00F259E6"/>
    <w:rsid w:val="00F25E82"/>
    <w:rsid w:val="00F26031"/>
    <w:rsid w:val="00F263A9"/>
    <w:rsid w:val="00F263C9"/>
    <w:rsid w:val="00F264E0"/>
    <w:rsid w:val="00F26E51"/>
    <w:rsid w:val="00F26F7F"/>
    <w:rsid w:val="00F27277"/>
    <w:rsid w:val="00F27348"/>
    <w:rsid w:val="00F276E0"/>
    <w:rsid w:val="00F30216"/>
    <w:rsid w:val="00F3095D"/>
    <w:rsid w:val="00F30C3D"/>
    <w:rsid w:val="00F313C8"/>
    <w:rsid w:val="00F31655"/>
    <w:rsid w:val="00F316D4"/>
    <w:rsid w:val="00F31A20"/>
    <w:rsid w:val="00F32163"/>
    <w:rsid w:val="00F323AB"/>
    <w:rsid w:val="00F3258E"/>
    <w:rsid w:val="00F32A24"/>
    <w:rsid w:val="00F32AE1"/>
    <w:rsid w:val="00F3306A"/>
    <w:rsid w:val="00F33715"/>
    <w:rsid w:val="00F33D7A"/>
    <w:rsid w:val="00F33DC0"/>
    <w:rsid w:val="00F33ECA"/>
    <w:rsid w:val="00F33F70"/>
    <w:rsid w:val="00F35C58"/>
    <w:rsid w:val="00F35E1E"/>
    <w:rsid w:val="00F3670C"/>
    <w:rsid w:val="00F368D1"/>
    <w:rsid w:val="00F36C13"/>
    <w:rsid w:val="00F36F6B"/>
    <w:rsid w:val="00F371DF"/>
    <w:rsid w:val="00F37D57"/>
    <w:rsid w:val="00F37F77"/>
    <w:rsid w:val="00F403C5"/>
    <w:rsid w:val="00F403E6"/>
    <w:rsid w:val="00F4062D"/>
    <w:rsid w:val="00F412B9"/>
    <w:rsid w:val="00F41600"/>
    <w:rsid w:val="00F41906"/>
    <w:rsid w:val="00F41B5C"/>
    <w:rsid w:val="00F41DE1"/>
    <w:rsid w:val="00F422D6"/>
    <w:rsid w:val="00F42A6B"/>
    <w:rsid w:val="00F42CC9"/>
    <w:rsid w:val="00F42DE3"/>
    <w:rsid w:val="00F43073"/>
    <w:rsid w:val="00F4315D"/>
    <w:rsid w:val="00F43694"/>
    <w:rsid w:val="00F43B05"/>
    <w:rsid w:val="00F43BD4"/>
    <w:rsid w:val="00F43FBE"/>
    <w:rsid w:val="00F44326"/>
    <w:rsid w:val="00F44973"/>
    <w:rsid w:val="00F44C99"/>
    <w:rsid w:val="00F44EBB"/>
    <w:rsid w:val="00F45273"/>
    <w:rsid w:val="00F4532D"/>
    <w:rsid w:val="00F455C9"/>
    <w:rsid w:val="00F4637F"/>
    <w:rsid w:val="00F468F2"/>
    <w:rsid w:val="00F4710D"/>
    <w:rsid w:val="00F47350"/>
    <w:rsid w:val="00F4758F"/>
    <w:rsid w:val="00F47684"/>
    <w:rsid w:val="00F478E8"/>
    <w:rsid w:val="00F47BD4"/>
    <w:rsid w:val="00F47CAD"/>
    <w:rsid w:val="00F500A8"/>
    <w:rsid w:val="00F50477"/>
    <w:rsid w:val="00F50644"/>
    <w:rsid w:val="00F50721"/>
    <w:rsid w:val="00F507DC"/>
    <w:rsid w:val="00F50D54"/>
    <w:rsid w:val="00F51177"/>
    <w:rsid w:val="00F5162E"/>
    <w:rsid w:val="00F516DA"/>
    <w:rsid w:val="00F5182F"/>
    <w:rsid w:val="00F51E04"/>
    <w:rsid w:val="00F51E85"/>
    <w:rsid w:val="00F520D1"/>
    <w:rsid w:val="00F526DC"/>
    <w:rsid w:val="00F527D4"/>
    <w:rsid w:val="00F52B47"/>
    <w:rsid w:val="00F52B74"/>
    <w:rsid w:val="00F52EC6"/>
    <w:rsid w:val="00F52F97"/>
    <w:rsid w:val="00F5314A"/>
    <w:rsid w:val="00F53BA9"/>
    <w:rsid w:val="00F548E8"/>
    <w:rsid w:val="00F54924"/>
    <w:rsid w:val="00F5499D"/>
    <w:rsid w:val="00F55100"/>
    <w:rsid w:val="00F55D16"/>
    <w:rsid w:val="00F55E2F"/>
    <w:rsid w:val="00F56018"/>
    <w:rsid w:val="00F56F26"/>
    <w:rsid w:val="00F573E6"/>
    <w:rsid w:val="00F5741C"/>
    <w:rsid w:val="00F57B80"/>
    <w:rsid w:val="00F57CF5"/>
    <w:rsid w:val="00F57FE0"/>
    <w:rsid w:val="00F60099"/>
    <w:rsid w:val="00F60209"/>
    <w:rsid w:val="00F60836"/>
    <w:rsid w:val="00F60899"/>
    <w:rsid w:val="00F608CC"/>
    <w:rsid w:val="00F60F8C"/>
    <w:rsid w:val="00F60F9B"/>
    <w:rsid w:val="00F61029"/>
    <w:rsid w:val="00F616ED"/>
    <w:rsid w:val="00F61C1A"/>
    <w:rsid w:val="00F6245F"/>
    <w:rsid w:val="00F624D3"/>
    <w:rsid w:val="00F625D1"/>
    <w:rsid w:val="00F62640"/>
    <w:rsid w:val="00F62772"/>
    <w:rsid w:val="00F62E29"/>
    <w:rsid w:val="00F6313A"/>
    <w:rsid w:val="00F63250"/>
    <w:rsid w:val="00F63340"/>
    <w:rsid w:val="00F639E0"/>
    <w:rsid w:val="00F63E35"/>
    <w:rsid w:val="00F64501"/>
    <w:rsid w:val="00F64BAB"/>
    <w:rsid w:val="00F64CE0"/>
    <w:rsid w:val="00F653D4"/>
    <w:rsid w:val="00F65691"/>
    <w:rsid w:val="00F65701"/>
    <w:rsid w:val="00F65816"/>
    <w:rsid w:val="00F658A1"/>
    <w:rsid w:val="00F66004"/>
    <w:rsid w:val="00F665CF"/>
    <w:rsid w:val="00F66AB9"/>
    <w:rsid w:val="00F66CB4"/>
    <w:rsid w:val="00F66E2D"/>
    <w:rsid w:val="00F67011"/>
    <w:rsid w:val="00F6788A"/>
    <w:rsid w:val="00F67AA8"/>
    <w:rsid w:val="00F67BA2"/>
    <w:rsid w:val="00F70EA1"/>
    <w:rsid w:val="00F715B2"/>
    <w:rsid w:val="00F7194D"/>
    <w:rsid w:val="00F71E0C"/>
    <w:rsid w:val="00F71E51"/>
    <w:rsid w:val="00F71E73"/>
    <w:rsid w:val="00F72387"/>
    <w:rsid w:val="00F7239A"/>
    <w:rsid w:val="00F72CC6"/>
    <w:rsid w:val="00F72D2D"/>
    <w:rsid w:val="00F73251"/>
    <w:rsid w:val="00F73554"/>
    <w:rsid w:val="00F736A4"/>
    <w:rsid w:val="00F738BD"/>
    <w:rsid w:val="00F73B1C"/>
    <w:rsid w:val="00F73ECF"/>
    <w:rsid w:val="00F7417A"/>
    <w:rsid w:val="00F7434B"/>
    <w:rsid w:val="00F7438D"/>
    <w:rsid w:val="00F748BD"/>
    <w:rsid w:val="00F74C79"/>
    <w:rsid w:val="00F74EC8"/>
    <w:rsid w:val="00F7561C"/>
    <w:rsid w:val="00F75C5F"/>
    <w:rsid w:val="00F75DF9"/>
    <w:rsid w:val="00F7626F"/>
    <w:rsid w:val="00F7647B"/>
    <w:rsid w:val="00F768A7"/>
    <w:rsid w:val="00F775A1"/>
    <w:rsid w:val="00F7773A"/>
    <w:rsid w:val="00F80187"/>
    <w:rsid w:val="00F806E5"/>
    <w:rsid w:val="00F80845"/>
    <w:rsid w:val="00F80E32"/>
    <w:rsid w:val="00F80E90"/>
    <w:rsid w:val="00F814F6"/>
    <w:rsid w:val="00F81946"/>
    <w:rsid w:val="00F81A57"/>
    <w:rsid w:val="00F81B82"/>
    <w:rsid w:val="00F81BD8"/>
    <w:rsid w:val="00F81D58"/>
    <w:rsid w:val="00F81F68"/>
    <w:rsid w:val="00F822CC"/>
    <w:rsid w:val="00F8279A"/>
    <w:rsid w:val="00F827B8"/>
    <w:rsid w:val="00F82CFA"/>
    <w:rsid w:val="00F82E73"/>
    <w:rsid w:val="00F83743"/>
    <w:rsid w:val="00F837DF"/>
    <w:rsid w:val="00F83849"/>
    <w:rsid w:val="00F846B7"/>
    <w:rsid w:val="00F846D2"/>
    <w:rsid w:val="00F84968"/>
    <w:rsid w:val="00F85632"/>
    <w:rsid w:val="00F85814"/>
    <w:rsid w:val="00F85AA8"/>
    <w:rsid w:val="00F86039"/>
    <w:rsid w:val="00F86C7C"/>
    <w:rsid w:val="00F86D0D"/>
    <w:rsid w:val="00F8723F"/>
    <w:rsid w:val="00F875B7"/>
    <w:rsid w:val="00F875BD"/>
    <w:rsid w:val="00F87AA5"/>
    <w:rsid w:val="00F87FE1"/>
    <w:rsid w:val="00F904D8"/>
    <w:rsid w:val="00F90713"/>
    <w:rsid w:val="00F90A21"/>
    <w:rsid w:val="00F911F8"/>
    <w:rsid w:val="00F91591"/>
    <w:rsid w:val="00F916E0"/>
    <w:rsid w:val="00F9188D"/>
    <w:rsid w:val="00F91925"/>
    <w:rsid w:val="00F9261D"/>
    <w:rsid w:val="00F929AB"/>
    <w:rsid w:val="00F92A6F"/>
    <w:rsid w:val="00F92EC3"/>
    <w:rsid w:val="00F931C5"/>
    <w:rsid w:val="00F93246"/>
    <w:rsid w:val="00F945EC"/>
    <w:rsid w:val="00F9545D"/>
    <w:rsid w:val="00F956D5"/>
    <w:rsid w:val="00F9644C"/>
    <w:rsid w:val="00F96DA4"/>
    <w:rsid w:val="00F96EFA"/>
    <w:rsid w:val="00F97037"/>
    <w:rsid w:val="00F970E6"/>
    <w:rsid w:val="00F9763C"/>
    <w:rsid w:val="00F97E02"/>
    <w:rsid w:val="00F97F49"/>
    <w:rsid w:val="00FA00C4"/>
    <w:rsid w:val="00FA0641"/>
    <w:rsid w:val="00FA06A9"/>
    <w:rsid w:val="00FA09C6"/>
    <w:rsid w:val="00FA0A3F"/>
    <w:rsid w:val="00FA0A8F"/>
    <w:rsid w:val="00FA0FE5"/>
    <w:rsid w:val="00FA12F5"/>
    <w:rsid w:val="00FA16F3"/>
    <w:rsid w:val="00FA173E"/>
    <w:rsid w:val="00FA1970"/>
    <w:rsid w:val="00FA1B3F"/>
    <w:rsid w:val="00FA20D3"/>
    <w:rsid w:val="00FA232E"/>
    <w:rsid w:val="00FA248E"/>
    <w:rsid w:val="00FA27DB"/>
    <w:rsid w:val="00FA3489"/>
    <w:rsid w:val="00FA3525"/>
    <w:rsid w:val="00FA3594"/>
    <w:rsid w:val="00FA3BDB"/>
    <w:rsid w:val="00FA3CCD"/>
    <w:rsid w:val="00FA4211"/>
    <w:rsid w:val="00FA4A91"/>
    <w:rsid w:val="00FA4B32"/>
    <w:rsid w:val="00FA4C46"/>
    <w:rsid w:val="00FA4EC7"/>
    <w:rsid w:val="00FA517A"/>
    <w:rsid w:val="00FA5309"/>
    <w:rsid w:val="00FA53F8"/>
    <w:rsid w:val="00FA5620"/>
    <w:rsid w:val="00FA569D"/>
    <w:rsid w:val="00FA59F1"/>
    <w:rsid w:val="00FA60A5"/>
    <w:rsid w:val="00FA63F9"/>
    <w:rsid w:val="00FA6567"/>
    <w:rsid w:val="00FA6A5B"/>
    <w:rsid w:val="00FA6BB8"/>
    <w:rsid w:val="00FA6C66"/>
    <w:rsid w:val="00FA6F70"/>
    <w:rsid w:val="00FA7F31"/>
    <w:rsid w:val="00FA7F48"/>
    <w:rsid w:val="00FA7F5C"/>
    <w:rsid w:val="00FB0201"/>
    <w:rsid w:val="00FB052D"/>
    <w:rsid w:val="00FB099A"/>
    <w:rsid w:val="00FB11EC"/>
    <w:rsid w:val="00FB1229"/>
    <w:rsid w:val="00FB16A6"/>
    <w:rsid w:val="00FB16F6"/>
    <w:rsid w:val="00FB19AF"/>
    <w:rsid w:val="00FB1D38"/>
    <w:rsid w:val="00FB1F54"/>
    <w:rsid w:val="00FB2660"/>
    <w:rsid w:val="00FB2C6F"/>
    <w:rsid w:val="00FB2D66"/>
    <w:rsid w:val="00FB2FD5"/>
    <w:rsid w:val="00FB31FE"/>
    <w:rsid w:val="00FB3425"/>
    <w:rsid w:val="00FB392C"/>
    <w:rsid w:val="00FB3992"/>
    <w:rsid w:val="00FB3C5D"/>
    <w:rsid w:val="00FB42CE"/>
    <w:rsid w:val="00FB4A30"/>
    <w:rsid w:val="00FB4C9A"/>
    <w:rsid w:val="00FB55A4"/>
    <w:rsid w:val="00FB5B48"/>
    <w:rsid w:val="00FB5BFB"/>
    <w:rsid w:val="00FB5E9B"/>
    <w:rsid w:val="00FB6C68"/>
    <w:rsid w:val="00FB723A"/>
    <w:rsid w:val="00FB723B"/>
    <w:rsid w:val="00FB72C0"/>
    <w:rsid w:val="00FB78CF"/>
    <w:rsid w:val="00FB793F"/>
    <w:rsid w:val="00FB7FA0"/>
    <w:rsid w:val="00FC0071"/>
    <w:rsid w:val="00FC040E"/>
    <w:rsid w:val="00FC0500"/>
    <w:rsid w:val="00FC082B"/>
    <w:rsid w:val="00FC0BAD"/>
    <w:rsid w:val="00FC0D0C"/>
    <w:rsid w:val="00FC0D3C"/>
    <w:rsid w:val="00FC2180"/>
    <w:rsid w:val="00FC2192"/>
    <w:rsid w:val="00FC26BB"/>
    <w:rsid w:val="00FC313F"/>
    <w:rsid w:val="00FC33C0"/>
    <w:rsid w:val="00FC3A28"/>
    <w:rsid w:val="00FC3DD7"/>
    <w:rsid w:val="00FC48CF"/>
    <w:rsid w:val="00FC4B29"/>
    <w:rsid w:val="00FC4BBD"/>
    <w:rsid w:val="00FC4F18"/>
    <w:rsid w:val="00FC50DA"/>
    <w:rsid w:val="00FC511A"/>
    <w:rsid w:val="00FC5606"/>
    <w:rsid w:val="00FC5C97"/>
    <w:rsid w:val="00FC5F2C"/>
    <w:rsid w:val="00FC627C"/>
    <w:rsid w:val="00FC6350"/>
    <w:rsid w:val="00FC640F"/>
    <w:rsid w:val="00FC6DC4"/>
    <w:rsid w:val="00FC6E83"/>
    <w:rsid w:val="00FC6E87"/>
    <w:rsid w:val="00FC6E9D"/>
    <w:rsid w:val="00FC70A6"/>
    <w:rsid w:val="00FC72B3"/>
    <w:rsid w:val="00FC76C6"/>
    <w:rsid w:val="00FC7C7E"/>
    <w:rsid w:val="00FD04F6"/>
    <w:rsid w:val="00FD0511"/>
    <w:rsid w:val="00FD05B8"/>
    <w:rsid w:val="00FD0600"/>
    <w:rsid w:val="00FD07D6"/>
    <w:rsid w:val="00FD0807"/>
    <w:rsid w:val="00FD087F"/>
    <w:rsid w:val="00FD0F01"/>
    <w:rsid w:val="00FD0F7B"/>
    <w:rsid w:val="00FD118F"/>
    <w:rsid w:val="00FD12E1"/>
    <w:rsid w:val="00FD1329"/>
    <w:rsid w:val="00FD14CB"/>
    <w:rsid w:val="00FD154C"/>
    <w:rsid w:val="00FD19A5"/>
    <w:rsid w:val="00FD1F54"/>
    <w:rsid w:val="00FD1FF9"/>
    <w:rsid w:val="00FD2877"/>
    <w:rsid w:val="00FD3C23"/>
    <w:rsid w:val="00FD4611"/>
    <w:rsid w:val="00FD46B6"/>
    <w:rsid w:val="00FD47DC"/>
    <w:rsid w:val="00FD49CA"/>
    <w:rsid w:val="00FD4B13"/>
    <w:rsid w:val="00FD4C32"/>
    <w:rsid w:val="00FD5074"/>
    <w:rsid w:val="00FD50EB"/>
    <w:rsid w:val="00FD5143"/>
    <w:rsid w:val="00FD56AC"/>
    <w:rsid w:val="00FD5821"/>
    <w:rsid w:val="00FD5D06"/>
    <w:rsid w:val="00FD6255"/>
    <w:rsid w:val="00FD6332"/>
    <w:rsid w:val="00FD64B7"/>
    <w:rsid w:val="00FD679F"/>
    <w:rsid w:val="00FD6864"/>
    <w:rsid w:val="00FD6C02"/>
    <w:rsid w:val="00FD6E49"/>
    <w:rsid w:val="00FD6F4E"/>
    <w:rsid w:val="00FD7512"/>
    <w:rsid w:val="00FD77E9"/>
    <w:rsid w:val="00FD7C02"/>
    <w:rsid w:val="00FD7C12"/>
    <w:rsid w:val="00FD7F05"/>
    <w:rsid w:val="00FE027F"/>
    <w:rsid w:val="00FE0BB7"/>
    <w:rsid w:val="00FE0C5E"/>
    <w:rsid w:val="00FE19BC"/>
    <w:rsid w:val="00FE1A1F"/>
    <w:rsid w:val="00FE243C"/>
    <w:rsid w:val="00FE30B9"/>
    <w:rsid w:val="00FE3785"/>
    <w:rsid w:val="00FE3B96"/>
    <w:rsid w:val="00FE40A0"/>
    <w:rsid w:val="00FE40D6"/>
    <w:rsid w:val="00FE4266"/>
    <w:rsid w:val="00FE46C5"/>
    <w:rsid w:val="00FE484D"/>
    <w:rsid w:val="00FE4B99"/>
    <w:rsid w:val="00FE4EBE"/>
    <w:rsid w:val="00FE4F3B"/>
    <w:rsid w:val="00FE52C2"/>
    <w:rsid w:val="00FE53DC"/>
    <w:rsid w:val="00FE548B"/>
    <w:rsid w:val="00FE55AD"/>
    <w:rsid w:val="00FE56E2"/>
    <w:rsid w:val="00FE5900"/>
    <w:rsid w:val="00FE5B37"/>
    <w:rsid w:val="00FE5E93"/>
    <w:rsid w:val="00FE61CC"/>
    <w:rsid w:val="00FE6529"/>
    <w:rsid w:val="00FE7368"/>
    <w:rsid w:val="00FE737E"/>
    <w:rsid w:val="00FE7445"/>
    <w:rsid w:val="00FE751D"/>
    <w:rsid w:val="00FE76B4"/>
    <w:rsid w:val="00FE79CC"/>
    <w:rsid w:val="00FE7B65"/>
    <w:rsid w:val="00FE7C1B"/>
    <w:rsid w:val="00FE7F7E"/>
    <w:rsid w:val="00FF0896"/>
    <w:rsid w:val="00FF0FA8"/>
    <w:rsid w:val="00FF1446"/>
    <w:rsid w:val="00FF1621"/>
    <w:rsid w:val="00FF162F"/>
    <w:rsid w:val="00FF204C"/>
    <w:rsid w:val="00FF20FE"/>
    <w:rsid w:val="00FF21A4"/>
    <w:rsid w:val="00FF23FE"/>
    <w:rsid w:val="00FF26F0"/>
    <w:rsid w:val="00FF3296"/>
    <w:rsid w:val="00FF35D3"/>
    <w:rsid w:val="00FF3664"/>
    <w:rsid w:val="00FF3775"/>
    <w:rsid w:val="00FF3CA2"/>
    <w:rsid w:val="00FF3DC4"/>
    <w:rsid w:val="00FF3EBA"/>
    <w:rsid w:val="00FF3F1D"/>
    <w:rsid w:val="00FF4934"/>
    <w:rsid w:val="00FF4D8D"/>
    <w:rsid w:val="00FF4F85"/>
    <w:rsid w:val="00FF5646"/>
    <w:rsid w:val="00FF57C0"/>
    <w:rsid w:val="00FF585C"/>
    <w:rsid w:val="00FF5B14"/>
    <w:rsid w:val="00FF5E25"/>
    <w:rsid w:val="00FF621D"/>
    <w:rsid w:val="00FF63AF"/>
    <w:rsid w:val="00FF63CB"/>
    <w:rsid w:val="00FF660A"/>
    <w:rsid w:val="00FF6F0B"/>
    <w:rsid w:val="00FF6F96"/>
    <w:rsid w:val="00FF71B1"/>
    <w:rsid w:val="00FF7531"/>
    <w:rsid w:val="00FF75FB"/>
    <w:rsid w:val="00FF75FD"/>
    <w:rsid w:val="00FF76A0"/>
    <w:rsid w:val="00FF79B9"/>
    <w:rsid w:val="00FF7E11"/>
    <w:rsid w:val="00FF7FCE"/>
    <w:rsid w:val="08F970A5"/>
    <w:rsid w:val="0BB32959"/>
    <w:rsid w:val="0BFC25B6"/>
    <w:rsid w:val="0C290B39"/>
    <w:rsid w:val="10F92831"/>
    <w:rsid w:val="1AFE2B87"/>
    <w:rsid w:val="1D3F6DD8"/>
    <w:rsid w:val="20792814"/>
    <w:rsid w:val="25B83965"/>
    <w:rsid w:val="27150811"/>
    <w:rsid w:val="2C29714E"/>
    <w:rsid w:val="2C551C08"/>
    <w:rsid w:val="2FD94603"/>
    <w:rsid w:val="30DE3F48"/>
    <w:rsid w:val="33454201"/>
    <w:rsid w:val="356B5F67"/>
    <w:rsid w:val="38A966E6"/>
    <w:rsid w:val="3ADF6911"/>
    <w:rsid w:val="3E4C0D09"/>
    <w:rsid w:val="3F593A90"/>
    <w:rsid w:val="41037316"/>
    <w:rsid w:val="4255223C"/>
    <w:rsid w:val="43EC7B71"/>
    <w:rsid w:val="489E0DEE"/>
    <w:rsid w:val="49F5213E"/>
    <w:rsid w:val="4C621B79"/>
    <w:rsid w:val="4FF62B03"/>
    <w:rsid w:val="59234802"/>
    <w:rsid w:val="5D015382"/>
    <w:rsid w:val="5F7061A6"/>
    <w:rsid w:val="5FAB4F4D"/>
    <w:rsid w:val="636B0415"/>
    <w:rsid w:val="64475399"/>
    <w:rsid w:val="685F69E5"/>
    <w:rsid w:val="69A850C5"/>
    <w:rsid w:val="6C4A6ACB"/>
    <w:rsid w:val="6CCB6515"/>
    <w:rsid w:val="6CFA0F87"/>
    <w:rsid w:val="6DF03C1C"/>
    <w:rsid w:val="70B9052A"/>
    <w:rsid w:val="72156520"/>
    <w:rsid w:val="73322A10"/>
    <w:rsid w:val="736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E62786"/>
  <w15:docId w15:val="{CF4269B6-22B1-4810-A0A2-0E18750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semiHidden="1"/>
    <w:lsdException w:name="toc 2" w:semiHidden="1"/>
    <w:lsdException w:name="toc 3" w:semiHidden="1"/>
    <w:lsdException w:name="footnote text" w:uiPriority="99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/>
    <w:lsdException w:name="footnote reference" w:uiPriority="99"/>
    <w:lsdException w:name="annotation reference" w:uiPriority="99" w:qFormat="1"/>
    <w:lsdException w:name="endnote reference" w:uiPriority="99"/>
    <w:lsdException w:name="Default Paragraph Font" w:semiHidden="1" w:qFormat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039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2"/>
    <w:next w:val="a3"/>
    <w:link w:val="11"/>
    <w:uiPriority w:val="9"/>
    <w:qFormat/>
    <w:rsid w:val="006039C6"/>
    <w:pPr>
      <w:keepNext/>
      <w:keepLines/>
      <w:widowControl/>
      <w:numPr>
        <w:numId w:val="108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039C6"/>
    <w:pPr>
      <w:keepNext/>
      <w:keepLines/>
      <w:widowControl/>
      <w:numPr>
        <w:ilvl w:val="1"/>
        <w:numId w:val="108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039C6"/>
    <w:pPr>
      <w:keepNext/>
      <w:keepLines/>
      <w:widowControl/>
      <w:numPr>
        <w:ilvl w:val="2"/>
        <w:numId w:val="108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1"/>
    <w:uiPriority w:val="9"/>
    <w:qFormat/>
    <w:rsid w:val="006039C6"/>
    <w:pPr>
      <w:keepNext/>
      <w:keepLines/>
      <w:widowControl/>
      <w:numPr>
        <w:ilvl w:val="6"/>
        <w:numId w:val="108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FF7E11"/>
    <w:pPr>
      <w:keepNext/>
      <w:keepLines/>
      <w:widowControl/>
      <w:numPr>
        <w:ilvl w:val="7"/>
        <w:numId w:val="108"/>
      </w:numPr>
      <w:jc w:val="left"/>
      <w:outlineLvl w:val="4"/>
      <w:pPrChange w:id="0" w:author="Xi Lifeng" w:date="2024-02-20T12:56:00Z">
        <w:pPr>
          <w:keepNext/>
          <w:keepLines/>
          <w:numPr>
            <w:ilvl w:val="7"/>
            <w:numId w:val="108"/>
          </w:numPr>
          <w:outlineLvl w:val="4"/>
        </w:pPr>
      </w:pPrChange>
    </w:pPr>
    <w:rPr>
      <w:rFonts w:asciiTheme="majorHAnsi" w:eastAsiaTheme="majorEastAsia" w:hAnsiTheme="majorHAnsi"/>
      <w:b/>
      <w:bCs/>
      <w:szCs w:val="28"/>
      <w:rPrChange w:id="0" w:author="Xi Lifeng" w:date="2024-02-20T12:56:00Z">
        <w:rPr>
          <w:rFonts w:asciiTheme="majorHAnsi" w:eastAsiaTheme="majorEastAsia" w:hAnsiTheme="majorHAnsi" w:cstheme="minorBidi"/>
          <w:bCs/>
          <w:kern w:val="2"/>
          <w:sz w:val="21"/>
          <w:szCs w:val="28"/>
          <w:lang w:val="en-US" w:eastAsia="zh-CN" w:bidi="ar-SA"/>
        </w:rPr>
      </w:rPrChange>
    </w:rPr>
  </w:style>
  <w:style w:type="paragraph" w:styleId="6">
    <w:name w:val="heading 6"/>
    <w:basedOn w:val="a2"/>
    <w:next w:val="a2"/>
    <w:link w:val="60"/>
    <w:uiPriority w:val="9"/>
    <w:unhideWhenUsed/>
    <w:qFormat/>
    <w:rsid w:val="00115C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nhideWhenUsed/>
    <w:rsid w:val="00A74F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nhideWhenUsed/>
    <w:rsid w:val="00A74F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nhideWhenUsed/>
    <w:rsid w:val="00A74F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3">
    <w:name w:val="toc 3"/>
    <w:basedOn w:val="a2"/>
    <w:next w:val="a2"/>
    <w:pPr>
      <w:ind w:leftChars="400" w:left="840"/>
    </w:pPr>
  </w:style>
  <w:style w:type="paragraph" w:styleId="a7">
    <w:name w:val="footer"/>
    <w:basedOn w:val="a2"/>
    <w:link w:val="a8"/>
    <w:uiPriority w:val="99"/>
    <w:unhideWhenUsed/>
    <w:rsid w:val="0011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2"/>
    <w:next w:val="a2"/>
    <w:pPr>
      <w:tabs>
        <w:tab w:val="left" w:pos="1260"/>
        <w:tab w:val="right" w:leader="dot" w:pos="8296"/>
      </w:tabs>
      <w:jc w:val="left"/>
    </w:pPr>
  </w:style>
  <w:style w:type="paragraph" w:styleId="TOC2">
    <w:name w:val="toc 2"/>
    <w:basedOn w:val="a2"/>
    <w:next w:val="a2"/>
    <w:pPr>
      <w:tabs>
        <w:tab w:val="left" w:pos="1050"/>
        <w:tab w:val="right" w:leader="dot" w:pos="8280"/>
      </w:tabs>
      <w:spacing w:line="320" w:lineRule="exact"/>
      <w:ind w:leftChars="200" w:left="420"/>
    </w:pPr>
  </w:style>
  <w:style w:type="paragraph" w:styleId="a9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4"/>
    <w:uiPriority w:val="22"/>
    <w:rPr>
      <w:b/>
    </w:rPr>
  </w:style>
  <w:style w:type="character" w:styleId="ab">
    <w:name w:val="page number"/>
    <w:basedOn w:val="a4"/>
  </w:style>
  <w:style w:type="character" w:styleId="ac">
    <w:name w:val="Hyperlink"/>
    <w:basedOn w:val="a4"/>
    <w:rPr>
      <w:color w:val="0000FF"/>
      <w:u w:val="single"/>
    </w:rPr>
  </w:style>
  <w:style w:type="character" w:styleId="ad">
    <w:name w:val="annotation reference"/>
    <w:basedOn w:val="a4"/>
    <w:uiPriority w:val="99"/>
    <w:unhideWhenUsed/>
    <w:rsid w:val="00115C34"/>
    <w:rPr>
      <w:sz w:val="21"/>
      <w:szCs w:val="21"/>
    </w:rPr>
  </w:style>
  <w:style w:type="table" w:styleId="ae">
    <w:name w:val="Table Grid"/>
    <w:basedOn w:val="a5"/>
    <w:uiPriority w:val="39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2"/>
    <w:link w:val="codeChar"/>
    <w:pPr>
      <w:widowControl/>
      <w:shd w:val="clear" w:color="auto" w:fill="EEECE1"/>
      <w:spacing w:line="240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f">
    <w:name w:val="List Paragraph"/>
    <w:basedOn w:val="a2"/>
    <w:uiPriority w:val="34"/>
    <w:qFormat/>
    <w:rsid w:val="00115C34"/>
    <w:pPr>
      <w:ind w:firstLineChars="200" w:firstLine="420"/>
    </w:pPr>
  </w:style>
  <w:style w:type="paragraph" w:styleId="af0">
    <w:name w:val="Balloon Text"/>
    <w:basedOn w:val="a2"/>
    <w:link w:val="af1"/>
    <w:rsid w:val="00F42DE3"/>
    <w:rPr>
      <w:sz w:val="18"/>
      <w:szCs w:val="18"/>
    </w:rPr>
  </w:style>
  <w:style w:type="character" w:customStyle="1" w:styleId="af1">
    <w:name w:val="批注框文本 字符"/>
    <w:basedOn w:val="a4"/>
    <w:link w:val="af0"/>
    <w:rsid w:val="00F42DE3"/>
    <w:rPr>
      <w:kern w:val="2"/>
      <w:sz w:val="18"/>
      <w:szCs w:val="18"/>
    </w:rPr>
  </w:style>
  <w:style w:type="paragraph" w:styleId="af2">
    <w:name w:val="header"/>
    <w:basedOn w:val="a2"/>
    <w:link w:val="af3"/>
    <w:uiPriority w:val="99"/>
    <w:unhideWhenUsed/>
    <w:rsid w:val="0011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4"/>
    <w:link w:val="af2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2"/>
    <w:next w:val="a2"/>
    <w:autoRedefine/>
    <w:unhideWhenUsed/>
    <w:rsid w:val="00C80611"/>
    <w:pPr>
      <w:ind w:leftChars="600" w:left="1260"/>
    </w:pPr>
    <w:rPr>
      <w:szCs w:val="22"/>
    </w:rPr>
  </w:style>
  <w:style w:type="paragraph" w:styleId="TOC5">
    <w:name w:val="toc 5"/>
    <w:basedOn w:val="a2"/>
    <w:next w:val="a2"/>
    <w:autoRedefine/>
    <w:unhideWhenUsed/>
    <w:rsid w:val="00C80611"/>
    <w:pPr>
      <w:ind w:leftChars="800" w:left="1680"/>
    </w:pPr>
    <w:rPr>
      <w:szCs w:val="22"/>
    </w:rPr>
  </w:style>
  <w:style w:type="paragraph" w:styleId="TOC6">
    <w:name w:val="toc 6"/>
    <w:basedOn w:val="a2"/>
    <w:next w:val="a2"/>
    <w:autoRedefine/>
    <w:unhideWhenUsed/>
    <w:rsid w:val="00C80611"/>
    <w:pPr>
      <w:ind w:leftChars="1000" w:left="2100"/>
    </w:pPr>
    <w:rPr>
      <w:szCs w:val="22"/>
    </w:rPr>
  </w:style>
  <w:style w:type="paragraph" w:styleId="TOC7">
    <w:name w:val="toc 7"/>
    <w:basedOn w:val="a2"/>
    <w:next w:val="a2"/>
    <w:autoRedefine/>
    <w:unhideWhenUsed/>
    <w:rsid w:val="00C80611"/>
    <w:pPr>
      <w:ind w:leftChars="1200" w:left="2520"/>
    </w:pPr>
    <w:rPr>
      <w:szCs w:val="22"/>
    </w:rPr>
  </w:style>
  <w:style w:type="paragraph" w:styleId="TOC8">
    <w:name w:val="toc 8"/>
    <w:basedOn w:val="a2"/>
    <w:next w:val="a2"/>
    <w:autoRedefine/>
    <w:unhideWhenUsed/>
    <w:rsid w:val="00C80611"/>
    <w:pPr>
      <w:ind w:leftChars="1400" w:left="2940"/>
    </w:pPr>
    <w:rPr>
      <w:szCs w:val="22"/>
    </w:rPr>
  </w:style>
  <w:style w:type="paragraph" w:styleId="TOC9">
    <w:name w:val="toc 9"/>
    <w:basedOn w:val="a2"/>
    <w:next w:val="a2"/>
    <w:autoRedefine/>
    <w:unhideWhenUsed/>
    <w:rsid w:val="00C80611"/>
    <w:pPr>
      <w:ind w:leftChars="1600" w:left="3360"/>
    </w:pPr>
    <w:rPr>
      <w:szCs w:val="22"/>
    </w:rPr>
  </w:style>
  <w:style w:type="character" w:customStyle="1" w:styleId="12">
    <w:name w:val="未处理的提及1"/>
    <w:basedOn w:val="a4"/>
    <w:uiPriority w:val="99"/>
    <w:semiHidden/>
    <w:unhideWhenUsed/>
    <w:rsid w:val="00C80611"/>
    <w:rPr>
      <w:color w:val="605E5C"/>
      <w:shd w:val="clear" w:color="auto" w:fill="E1DFDD"/>
    </w:rPr>
  </w:style>
  <w:style w:type="character" w:customStyle="1" w:styleId="41">
    <w:name w:val="标题 4 字符"/>
    <w:basedOn w:val="a4"/>
    <w:link w:val="4"/>
    <w:uiPriority w:val="9"/>
    <w:rsid w:val="00115C34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styleId="af4">
    <w:name w:val="FollowedHyperlink"/>
    <w:basedOn w:val="a4"/>
    <w:rsid w:val="00D74FAE"/>
    <w:rPr>
      <w:color w:val="800080"/>
      <w:u w:val="single"/>
    </w:rPr>
  </w:style>
  <w:style w:type="paragraph" w:customStyle="1" w:styleId="200">
    <w:name w:val="样式 标题 2 + 方正姚体 段前: 0 磅"/>
    <w:basedOn w:val="2"/>
    <w:rsid w:val="00D74FAE"/>
    <w:pPr>
      <w:keepNext w:val="0"/>
      <w:spacing w:before="360" w:after="360" w:line="340" w:lineRule="atLeast"/>
      <w:jc w:val="center"/>
    </w:pPr>
    <w:rPr>
      <w:rFonts w:ascii="方正姚体" w:eastAsia="方正姚体" w:cs="宋体"/>
      <w:b w:val="0"/>
      <w:bCs w:val="0"/>
      <w:kern w:val="0"/>
      <w:szCs w:val="20"/>
    </w:rPr>
  </w:style>
  <w:style w:type="paragraph" w:styleId="af5">
    <w:name w:val="Body Text Indent"/>
    <w:basedOn w:val="a2"/>
    <w:link w:val="af6"/>
    <w:rsid w:val="00D74FAE"/>
    <w:pPr>
      <w:ind w:firstLineChars="203" w:firstLine="418"/>
    </w:pPr>
    <w:rPr>
      <w:rFonts w:ascii="宋体" w:hAnsi="宋体"/>
      <w:szCs w:val="20"/>
    </w:rPr>
  </w:style>
  <w:style w:type="character" w:customStyle="1" w:styleId="af6">
    <w:name w:val="正文文本缩进 字符"/>
    <w:basedOn w:val="a4"/>
    <w:link w:val="af5"/>
    <w:rsid w:val="00D74FAE"/>
    <w:rPr>
      <w:rFonts w:ascii="宋体" w:hAnsi="宋体"/>
      <w:kern w:val="2"/>
      <w:sz w:val="21"/>
    </w:rPr>
  </w:style>
  <w:style w:type="paragraph" w:styleId="31">
    <w:name w:val="Body Text Indent 3"/>
    <w:basedOn w:val="a2"/>
    <w:link w:val="32"/>
    <w:rsid w:val="00D74FAE"/>
    <w:pPr>
      <w:ind w:firstLine="420"/>
    </w:pPr>
    <w:rPr>
      <w:szCs w:val="20"/>
    </w:rPr>
  </w:style>
  <w:style w:type="character" w:customStyle="1" w:styleId="32">
    <w:name w:val="正文文本缩进 3 字符"/>
    <w:basedOn w:val="a4"/>
    <w:link w:val="31"/>
    <w:rsid w:val="00D74FAE"/>
    <w:rPr>
      <w:kern w:val="2"/>
      <w:sz w:val="21"/>
    </w:rPr>
  </w:style>
  <w:style w:type="character" w:customStyle="1" w:styleId="af7">
    <w:name w:val="正文缩进 字符"/>
    <w:aliases w:val="正文（首行缩进两字） 字符"/>
    <w:basedOn w:val="a4"/>
    <w:link w:val="af8"/>
    <w:rsid w:val="00554A0D"/>
    <w:rPr>
      <w:rFonts w:ascii="Arial" w:hAnsi="Arial"/>
      <w:sz w:val="21"/>
      <w:szCs w:val="21"/>
    </w:rPr>
  </w:style>
  <w:style w:type="paragraph" w:styleId="af8">
    <w:name w:val="Normal Indent"/>
    <w:aliases w:val="正文（首行缩进两字）"/>
    <w:basedOn w:val="a2"/>
    <w:link w:val="af7"/>
    <w:rsid w:val="00554A0D"/>
    <w:pPr>
      <w:spacing w:line="340" w:lineRule="atLeast"/>
      <w:ind w:firstLineChars="200" w:firstLine="420"/>
    </w:pPr>
    <w:rPr>
      <w:rFonts w:ascii="Arial" w:hAnsi="Arial"/>
      <w:kern w:val="0"/>
    </w:rPr>
  </w:style>
  <w:style w:type="character" w:customStyle="1" w:styleId="20">
    <w:name w:val="标题 2 字符"/>
    <w:basedOn w:val="a4"/>
    <w:link w:val="2"/>
    <w:uiPriority w:val="9"/>
    <w:rsid w:val="00115C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115C34"/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paragraph" w:customStyle="1" w:styleId="af9">
    <w:name w:val="表题"/>
    <w:basedOn w:val="a2"/>
    <w:rsid w:val="000C176D"/>
    <w:pPr>
      <w:topLinePunct/>
      <w:adjustRightInd w:val="0"/>
      <w:snapToGrid w:val="0"/>
      <w:spacing w:before="120" w:after="100" w:line="304" w:lineRule="atLeast"/>
      <w:jc w:val="center"/>
    </w:pPr>
    <w:rPr>
      <w:rFonts w:ascii="Arial" w:eastAsia="黑体" w:hAnsi="Arial"/>
      <w:bCs/>
      <w:color w:val="000000"/>
      <w:kern w:val="21"/>
      <w:sz w:val="18"/>
      <w:szCs w:val="18"/>
    </w:rPr>
  </w:style>
  <w:style w:type="paragraph" w:styleId="afa">
    <w:name w:val="annotation text"/>
    <w:basedOn w:val="a2"/>
    <w:link w:val="afb"/>
    <w:uiPriority w:val="99"/>
    <w:unhideWhenUsed/>
    <w:rsid w:val="00115C34"/>
    <w:pPr>
      <w:jc w:val="left"/>
    </w:pPr>
  </w:style>
  <w:style w:type="character" w:customStyle="1" w:styleId="afb">
    <w:name w:val="批注文字 字符"/>
    <w:basedOn w:val="a4"/>
    <w:link w:val="afa"/>
    <w:uiPriority w:val="99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fc">
    <w:name w:val="图"/>
    <w:basedOn w:val="a2"/>
    <w:rsid w:val="000C176D"/>
    <w:pPr>
      <w:topLinePunct/>
      <w:adjustRightInd w:val="0"/>
      <w:snapToGrid w:val="0"/>
      <w:spacing w:before="120" w:line="304" w:lineRule="atLeast"/>
      <w:jc w:val="center"/>
    </w:pPr>
    <w:rPr>
      <w:kern w:val="21"/>
      <w:sz w:val="18"/>
    </w:rPr>
  </w:style>
  <w:style w:type="character" w:styleId="afd">
    <w:name w:val="endnote reference"/>
    <w:basedOn w:val="a4"/>
    <w:uiPriority w:val="99"/>
    <w:unhideWhenUsed/>
    <w:rsid w:val="00CA207D"/>
    <w:rPr>
      <w:vertAlign w:val="superscript"/>
    </w:rPr>
  </w:style>
  <w:style w:type="character" w:styleId="afe">
    <w:name w:val="Placeholder Text"/>
    <w:basedOn w:val="a4"/>
    <w:uiPriority w:val="99"/>
    <w:semiHidden/>
    <w:rsid w:val="00115C34"/>
    <w:rPr>
      <w:color w:val="808080"/>
    </w:rPr>
  </w:style>
  <w:style w:type="paragraph" w:styleId="aff">
    <w:name w:val="caption"/>
    <w:basedOn w:val="a2"/>
    <w:next w:val="a2"/>
    <w:unhideWhenUsed/>
    <w:rsid w:val="003B4310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4"/>
    <w:link w:val="5"/>
    <w:uiPriority w:val="9"/>
    <w:rsid w:val="00FF7E11"/>
    <w:rPr>
      <w:rFonts w:asciiTheme="majorHAnsi" w:eastAsiaTheme="majorEastAsia" w:hAnsiTheme="majorHAnsi" w:cstheme="minorBidi"/>
      <w:b/>
      <w:bCs/>
      <w:kern w:val="2"/>
      <w:sz w:val="21"/>
      <w:szCs w:val="28"/>
    </w:rPr>
  </w:style>
  <w:style w:type="character" w:customStyle="1" w:styleId="60">
    <w:name w:val="标题 6 字符"/>
    <w:basedOn w:val="a4"/>
    <w:link w:val="6"/>
    <w:uiPriority w:val="9"/>
    <w:rsid w:val="00115C3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rsid w:val="00A74F2F"/>
    <w:rPr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rsid w:val="00A74F2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4"/>
    <w:link w:val="9"/>
    <w:rsid w:val="00A74F2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f0">
    <w:name w:val="Title"/>
    <w:basedOn w:val="a2"/>
    <w:next w:val="a2"/>
    <w:link w:val="aff1"/>
    <w:rsid w:val="00A74F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1">
    <w:name w:val="标题 字符"/>
    <w:basedOn w:val="a4"/>
    <w:link w:val="aff0"/>
    <w:rsid w:val="00A74F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2">
    <w:name w:val="Document Map"/>
    <w:basedOn w:val="a2"/>
    <w:link w:val="13"/>
    <w:rsid w:val="00377A26"/>
    <w:pPr>
      <w:widowControl/>
      <w:shd w:val="clear" w:color="auto" w:fill="000080"/>
      <w:jc w:val="left"/>
    </w:pPr>
  </w:style>
  <w:style w:type="character" w:customStyle="1" w:styleId="aff3">
    <w:name w:val="文档结构图 字符"/>
    <w:basedOn w:val="a4"/>
    <w:rsid w:val="00377A26"/>
    <w:rPr>
      <w:rFonts w:ascii="Microsoft YaHei UI" w:eastAsia="Microsoft YaHei UI"/>
      <w:kern w:val="2"/>
      <w:sz w:val="18"/>
      <w:szCs w:val="18"/>
    </w:rPr>
  </w:style>
  <w:style w:type="character" w:customStyle="1" w:styleId="apple-converted-space">
    <w:name w:val="apple-converted-space"/>
    <w:basedOn w:val="a4"/>
    <w:rsid w:val="00377A26"/>
  </w:style>
  <w:style w:type="paragraph" w:customStyle="1" w:styleId="14">
    <w:name w:val="1"/>
    <w:basedOn w:val="af5"/>
    <w:next w:val="21"/>
    <w:link w:val="2Char"/>
    <w:rsid w:val="00377A26"/>
    <w:pPr>
      <w:widowControl/>
      <w:spacing w:after="120"/>
      <w:ind w:left="420" w:firstLineChars="200" w:firstLine="210"/>
      <w:jc w:val="left"/>
    </w:pPr>
    <w:rPr>
      <w:rFonts w:ascii="Arial" w:hAnsi="Arial"/>
      <w:szCs w:val="21"/>
    </w:rPr>
  </w:style>
  <w:style w:type="numbering" w:styleId="111111">
    <w:name w:val="Outline List 2"/>
    <w:basedOn w:val="a6"/>
    <w:rsid w:val="00377A26"/>
    <w:pPr>
      <w:numPr>
        <w:numId w:val="7"/>
      </w:numPr>
    </w:pPr>
  </w:style>
  <w:style w:type="numbering" w:customStyle="1" w:styleId="10">
    <w:name w:val="样式1"/>
    <w:rsid w:val="00377A26"/>
    <w:pPr>
      <w:numPr>
        <w:numId w:val="6"/>
      </w:numPr>
    </w:pPr>
  </w:style>
  <w:style w:type="paragraph" w:customStyle="1" w:styleId="pic-info">
    <w:name w:val="pic-info"/>
    <w:basedOn w:val="a2"/>
    <w:rsid w:val="00377A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deChar">
    <w:name w:val="code Char"/>
    <w:link w:val="code"/>
    <w:locked/>
    <w:rsid w:val="00377A26"/>
    <w:rPr>
      <w:rFonts w:ascii="Courier New" w:hAnsi="Courier New" w:cs="Courier New"/>
      <w:shd w:val="clear" w:color="auto" w:fill="EEECE1"/>
    </w:rPr>
  </w:style>
  <w:style w:type="character" w:customStyle="1" w:styleId="13">
    <w:name w:val="文档结构图 字符1"/>
    <w:link w:val="aff2"/>
    <w:rsid w:val="00377A26"/>
    <w:rPr>
      <w:kern w:val="2"/>
      <w:sz w:val="21"/>
      <w:szCs w:val="24"/>
      <w:shd w:val="clear" w:color="auto" w:fill="000080"/>
    </w:rPr>
  </w:style>
  <w:style w:type="character" w:customStyle="1" w:styleId="Char">
    <w:name w:val="标题 Char"/>
    <w:rsid w:val="00377A2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semiHidden/>
    <w:rsid w:val="00377A2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sid w:val="00377A26"/>
    <w:rPr>
      <w:b/>
      <w:bCs/>
      <w:kern w:val="2"/>
      <w:sz w:val="28"/>
      <w:szCs w:val="28"/>
    </w:rPr>
  </w:style>
  <w:style w:type="character" w:customStyle="1" w:styleId="6Char">
    <w:name w:val="标题 6 Char"/>
    <w:rsid w:val="00377A2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rsid w:val="00377A26"/>
    <w:rPr>
      <w:b/>
      <w:bCs/>
      <w:kern w:val="2"/>
      <w:sz w:val="24"/>
      <w:szCs w:val="24"/>
    </w:rPr>
  </w:style>
  <w:style w:type="character" w:customStyle="1" w:styleId="8Char">
    <w:name w:val="标题 8 Char"/>
    <w:rsid w:val="00377A2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rsid w:val="00377A26"/>
    <w:rPr>
      <w:rFonts w:ascii="Arial" w:eastAsia="黑体" w:hAnsi="Arial"/>
      <w:kern w:val="2"/>
      <w:sz w:val="21"/>
      <w:szCs w:val="21"/>
    </w:rPr>
  </w:style>
  <w:style w:type="character" w:customStyle="1" w:styleId="Char0">
    <w:name w:val="正文文本缩进 Char"/>
    <w:rsid w:val="00377A26"/>
    <w:rPr>
      <w:rFonts w:ascii="宋体" w:hAnsi="宋体"/>
      <w:kern w:val="2"/>
      <w:sz w:val="21"/>
      <w:szCs w:val="24"/>
    </w:rPr>
  </w:style>
  <w:style w:type="paragraph" w:styleId="22">
    <w:name w:val="Body Text Indent 2"/>
    <w:basedOn w:val="a2"/>
    <w:link w:val="210"/>
    <w:rsid w:val="00377A26"/>
    <w:pPr>
      <w:widowControl/>
      <w:ind w:left="16" w:firstLine="404"/>
      <w:jc w:val="left"/>
    </w:pPr>
    <w:rPr>
      <w:rFonts w:ascii="宋体" w:hAnsi="宋体"/>
    </w:rPr>
  </w:style>
  <w:style w:type="character" w:customStyle="1" w:styleId="23">
    <w:name w:val="正文文本缩进 2 字符"/>
    <w:basedOn w:val="a4"/>
    <w:rsid w:val="00377A26"/>
    <w:rPr>
      <w:kern w:val="2"/>
      <w:sz w:val="21"/>
      <w:szCs w:val="24"/>
    </w:rPr>
  </w:style>
  <w:style w:type="character" w:customStyle="1" w:styleId="210">
    <w:name w:val="正文文本缩进 2 字符1"/>
    <w:link w:val="22"/>
    <w:rsid w:val="00377A26"/>
    <w:rPr>
      <w:rFonts w:ascii="宋体" w:hAnsi="宋体"/>
      <w:kern w:val="2"/>
      <w:sz w:val="21"/>
      <w:szCs w:val="24"/>
    </w:rPr>
  </w:style>
  <w:style w:type="character" w:customStyle="1" w:styleId="3Char">
    <w:name w:val="正文文本缩进 3 Char"/>
    <w:rsid w:val="00377A26"/>
    <w:rPr>
      <w:kern w:val="2"/>
      <w:sz w:val="21"/>
      <w:szCs w:val="24"/>
    </w:rPr>
  </w:style>
  <w:style w:type="character" w:customStyle="1" w:styleId="txt">
    <w:name w:val="txt"/>
    <w:basedOn w:val="a4"/>
    <w:rsid w:val="00377A26"/>
  </w:style>
  <w:style w:type="paragraph" w:customStyle="1" w:styleId="aff4">
    <w:name w:val="表格"/>
    <w:basedOn w:val="a2"/>
    <w:rsid w:val="00377A26"/>
    <w:pPr>
      <w:widowControl/>
      <w:spacing w:line="240" w:lineRule="atLeast"/>
      <w:ind w:firstLineChars="200" w:firstLine="200"/>
      <w:jc w:val="center"/>
    </w:pPr>
    <w:rPr>
      <w:rFonts w:ascii="Arial" w:hAnsi="Arial"/>
      <w:kern w:val="0"/>
      <w:sz w:val="18"/>
    </w:rPr>
  </w:style>
  <w:style w:type="paragraph" w:customStyle="1" w:styleId="aff5">
    <w:name w:val="表头"/>
    <w:basedOn w:val="a2"/>
    <w:rsid w:val="00377A26"/>
    <w:pPr>
      <w:widowControl/>
      <w:spacing w:before="120" w:line="240" w:lineRule="atLeast"/>
      <w:ind w:firstLineChars="200" w:firstLine="200"/>
      <w:jc w:val="center"/>
    </w:pPr>
    <w:rPr>
      <w:rFonts w:ascii="黑体" w:eastAsia="黑体" w:hAnsi="Arial"/>
      <w:kern w:val="0"/>
      <w:sz w:val="18"/>
    </w:rPr>
  </w:style>
  <w:style w:type="paragraph" w:customStyle="1" w:styleId="aff6">
    <w:name w:val="加注框"/>
    <w:basedOn w:val="a2"/>
    <w:rsid w:val="00377A26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FFFFFF"/>
      <w:spacing w:before="120" w:after="120" w:line="340" w:lineRule="atLeast"/>
      <w:ind w:left="340" w:right="340" w:firstLineChars="200" w:firstLine="200"/>
      <w:jc w:val="left"/>
    </w:pPr>
    <w:rPr>
      <w:rFonts w:ascii="楷体_GB2312" w:eastAsia="楷体_GB2312" w:hAnsi="Arial"/>
      <w:lang w:bidi="he-IL"/>
    </w:rPr>
  </w:style>
  <w:style w:type="paragraph" w:customStyle="1" w:styleId="aff7">
    <w:name w:val="图号"/>
    <w:basedOn w:val="a2"/>
    <w:rsid w:val="00377A26"/>
    <w:pPr>
      <w:widowControl/>
      <w:spacing w:before="120" w:after="120" w:line="240" w:lineRule="atLeast"/>
      <w:ind w:firstLineChars="200" w:firstLine="200"/>
      <w:jc w:val="center"/>
    </w:pPr>
    <w:rPr>
      <w:rFonts w:ascii="Arial" w:hAnsi="Arial"/>
      <w:kern w:val="0"/>
      <w:sz w:val="18"/>
    </w:rPr>
  </w:style>
  <w:style w:type="paragraph" w:customStyle="1" w:styleId="aff8">
    <w:name w:val="图注"/>
    <w:basedOn w:val="a2"/>
    <w:next w:val="a2"/>
    <w:rsid w:val="00377A26"/>
    <w:pPr>
      <w:widowControl/>
      <w:spacing w:after="120" w:line="240" w:lineRule="atLeast"/>
      <w:jc w:val="center"/>
    </w:pPr>
    <w:rPr>
      <w:rFonts w:ascii="Arial" w:eastAsia="黑体" w:hAnsi="Arial"/>
      <w:kern w:val="0"/>
      <w:sz w:val="18"/>
    </w:rPr>
  </w:style>
  <w:style w:type="paragraph" w:customStyle="1" w:styleId="aff9">
    <w:name w:val="空"/>
    <w:basedOn w:val="a2"/>
    <w:rsid w:val="00377A26"/>
    <w:pPr>
      <w:widowControl/>
      <w:spacing w:line="120" w:lineRule="atLeast"/>
      <w:ind w:firstLineChars="200" w:firstLine="200"/>
      <w:jc w:val="left"/>
    </w:pPr>
    <w:rPr>
      <w:rFonts w:ascii="Arial" w:hAnsi="Arial"/>
      <w:kern w:val="0"/>
      <w:sz w:val="10"/>
    </w:rPr>
  </w:style>
  <w:style w:type="paragraph" w:customStyle="1" w:styleId="affa">
    <w:name w:val="程序代码"/>
    <w:basedOn w:val="a2"/>
    <w:rsid w:val="00377A26"/>
    <w:pPr>
      <w:widowControl/>
      <w:spacing w:line="240" w:lineRule="atLeast"/>
      <w:ind w:firstLineChars="200" w:firstLine="200"/>
      <w:jc w:val="left"/>
    </w:pPr>
    <w:rPr>
      <w:rFonts w:ascii="Arial" w:hAnsi="Arial"/>
      <w:kern w:val="0"/>
      <w:sz w:val="18"/>
    </w:rPr>
  </w:style>
  <w:style w:type="paragraph" w:customStyle="1" w:styleId="affb">
    <w:name w:val="下降"/>
    <w:basedOn w:val="a2"/>
    <w:rsid w:val="00377A26"/>
    <w:pPr>
      <w:widowControl/>
      <w:spacing w:line="340" w:lineRule="atLeast"/>
      <w:ind w:firstLineChars="200" w:firstLine="200"/>
      <w:jc w:val="left"/>
    </w:pPr>
    <w:rPr>
      <w:rFonts w:ascii="Arial" w:hAnsi="Arial"/>
      <w:kern w:val="0"/>
      <w:position w:val="-6"/>
      <w:lang w:bidi="he-IL"/>
    </w:rPr>
  </w:style>
  <w:style w:type="paragraph" w:customStyle="1" w:styleId="affc">
    <w:name w:val="图 注"/>
    <w:basedOn w:val="a2"/>
    <w:autoRedefine/>
    <w:rsid w:val="00377A26"/>
    <w:pPr>
      <w:widowControl/>
      <w:spacing w:before="120" w:after="120" w:line="240" w:lineRule="atLeast"/>
      <w:ind w:firstLineChars="200" w:firstLine="200"/>
      <w:jc w:val="center"/>
      <w:outlineLvl w:val="2"/>
    </w:pPr>
    <w:rPr>
      <w:rFonts w:ascii="Arial" w:hAnsi="Arial"/>
      <w:kern w:val="0"/>
      <w:sz w:val="18"/>
    </w:rPr>
  </w:style>
  <w:style w:type="paragraph" w:customStyle="1" w:styleId="affd">
    <w:name w:val="图片"/>
    <w:basedOn w:val="a2"/>
    <w:rsid w:val="00377A26"/>
    <w:pPr>
      <w:widowControl/>
      <w:adjustRightInd w:val="0"/>
      <w:snapToGrid w:val="0"/>
      <w:spacing w:beforeLines="50" w:before="50" w:afterLines="50" w:after="50" w:line="340" w:lineRule="atLeast"/>
      <w:ind w:firstLineChars="200" w:firstLine="200"/>
      <w:jc w:val="center"/>
    </w:pPr>
    <w:rPr>
      <w:rFonts w:ascii="Arial" w:hAnsi="Arial"/>
      <w:snapToGrid w:val="0"/>
      <w:kern w:val="0"/>
      <w:sz w:val="18"/>
    </w:rPr>
  </w:style>
  <w:style w:type="paragraph" w:customStyle="1" w:styleId="label">
    <w:name w:val="label"/>
    <w:basedOn w:val="a2"/>
    <w:rsid w:val="00377A26"/>
    <w:pPr>
      <w:widowControl/>
      <w:spacing w:before="10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Century"/>
      <w:kern w:val="0"/>
      <w:sz w:val="24"/>
    </w:rPr>
  </w:style>
  <w:style w:type="paragraph" w:styleId="affe">
    <w:name w:val="Body Text"/>
    <w:basedOn w:val="a2"/>
    <w:link w:val="15"/>
    <w:rsid w:val="00377A26"/>
    <w:pPr>
      <w:widowControl/>
      <w:spacing w:line="260" w:lineRule="exact"/>
      <w:ind w:right="-108" w:firstLineChars="200" w:firstLine="200"/>
      <w:jc w:val="left"/>
    </w:pPr>
    <w:rPr>
      <w:rFonts w:ascii="Arial" w:hAnsi="Arial"/>
      <w:kern w:val="0"/>
    </w:rPr>
  </w:style>
  <w:style w:type="character" w:customStyle="1" w:styleId="afff">
    <w:name w:val="正文文本 字符"/>
    <w:basedOn w:val="a4"/>
    <w:rsid w:val="00377A26"/>
    <w:rPr>
      <w:kern w:val="2"/>
      <w:sz w:val="21"/>
      <w:szCs w:val="24"/>
    </w:rPr>
  </w:style>
  <w:style w:type="character" w:customStyle="1" w:styleId="15">
    <w:name w:val="正文文本 字符1"/>
    <w:link w:val="affe"/>
    <w:rsid w:val="00377A26"/>
    <w:rPr>
      <w:rFonts w:ascii="Arial" w:hAnsi="Arial"/>
      <w:sz w:val="21"/>
      <w:szCs w:val="21"/>
    </w:rPr>
  </w:style>
  <w:style w:type="paragraph" w:styleId="afff0">
    <w:name w:val="Plain Text"/>
    <w:basedOn w:val="a2"/>
    <w:link w:val="16"/>
    <w:rsid w:val="00377A26"/>
    <w:pPr>
      <w:widowControl/>
      <w:ind w:firstLineChars="200" w:firstLine="200"/>
      <w:jc w:val="left"/>
    </w:pPr>
    <w:rPr>
      <w:rFonts w:ascii="宋体" w:hAnsi="Courier New" w:cs="黑体"/>
    </w:rPr>
  </w:style>
  <w:style w:type="character" w:customStyle="1" w:styleId="afff1">
    <w:name w:val="纯文本 字符"/>
    <w:basedOn w:val="a4"/>
    <w:rsid w:val="00377A26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6">
    <w:name w:val="纯文本 字符1"/>
    <w:link w:val="afff0"/>
    <w:rsid w:val="00377A26"/>
    <w:rPr>
      <w:rFonts w:ascii="宋体" w:hAnsi="Courier New" w:cs="黑体"/>
      <w:kern w:val="2"/>
      <w:sz w:val="21"/>
      <w:szCs w:val="21"/>
    </w:rPr>
  </w:style>
  <w:style w:type="character" w:customStyle="1" w:styleId="emp">
    <w:name w:val="emp"/>
    <w:basedOn w:val="a4"/>
    <w:rsid w:val="00377A26"/>
  </w:style>
  <w:style w:type="paragraph" w:styleId="24">
    <w:name w:val="Body Text 2"/>
    <w:basedOn w:val="a2"/>
    <w:link w:val="211"/>
    <w:rsid w:val="00377A26"/>
    <w:pPr>
      <w:widowControl/>
      <w:spacing w:line="0" w:lineRule="atLeast"/>
      <w:ind w:firstLineChars="200" w:firstLine="200"/>
      <w:jc w:val="left"/>
    </w:pPr>
    <w:rPr>
      <w:rFonts w:ascii="Arial" w:hAnsi="Arial"/>
      <w:kern w:val="0"/>
      <w:sz w:val="18"/>
    </w:rPr>
  </w:style>
  <w:style w:type="character" w:customStyle="1" w:styleId="25">
    <w:name w:val="正文文本 2 字符"/>
    <w:basedOn w:val="a4"/>
    <w:rsid w:val="00377A26"/>
    <w:rPr>
      <w:kern w:val="2"/>
      <w:sz w:val="21"/>
      <w:szCs w:val="24"/>
    </w:rPr>
  </w:style>
  <w:style w:type="character" w:customStyle="1" w:styleId="211">
    <w:name w:val="正文文本 2 字符1"/>
    <w:link w:val="24"/>
    <w:rsid w:val="00377A26"/>
    <w:rPr>
      <w:rFonts w:ascii="Arial" w:hAnsi="Arial"/>
      <w:sz w:val="18"/>
      <w:szCs w:val="21"/>
    </w:rPr>
  </w:style>
  <w:style w:type="character" w:customStyle="1" w:styleId="Char1">
    <w:name w:val="正文首行缩进 Char"/>
    <w:rsid w:val="00377A26"/>
    <w:rPr>
      <w:rFonts w:ascii="Arial" w:hAnsi="Arial"/>
      <w:kern w:val="2"/>
      <w:sz w:val="21"/>
      <w:szCs w:val="21"/>
    </w:rPr>
  </w:style>
  <w:style w:type="paragraph" w:styleId="26">
    <w:name w:val="List 2"/>
    <w:basedOn w:val="a2"/>
    <w:rsid w:val="00377A26"/>
    <w:pPr>
      <w:widowControl/>
      <w:ind w:left="840" w:firstLineChars="200" w:hanging="420"/>
      <w:jc w:val="left"/>
    </w:pPr>
    <w:rPr>
      <w:rFonts w:ascii="Arial" w:hAnsi="Arial"/>
    </w:rPr>
  </w:style>
  <w:style w:type="paragraph" w:styleId="afff2">
    <w:name w:val="List"/>
    <w:basedOn w:val="a2"/>
    <w:rsid w:val="00377A26"/>
    <w:pPr>
      <w:widowControl/>
      <w:ind w:left="420" w:firstLineChars="200" w:hanging="420"/>
      <w:jc w:val="left"/>
    </w:pPr>
    <w:rPr>
      <w:rFonts w:ascii="Arial" w:hAnsi="Arial"/>
    </w:rPr>
  </w:style>
  <w:style w:type="paragraph" w:styleId="33">
    <w:name w:val="List 3"/>
    <w:basedOn w:val="a2"/>
    <w:rsid w:val="00377A26"/>
    <w:pPr>
      <w:widowControl/>
      <w:ind w:left="1260" w:firstLineChars="200" w:hanging="420"/>
      <w:jc w:val="left"/>
    </w:pPr>
    <w:rPr>
      <w:rFonts w:ascii="Arial" w:hAnsi="Arial"/>
    </w:rPr>
  </w:style>
  <w:style w:type="character" w:customStyle="1" w:styleId="2Char">
    <w:name w:val="正文首行缩进 2 Char"/>
    <w:link w:val="14"/>
    <w:rsid w:val="00377A26"/>
    <w:rPr>
      <w:rFonts w:ascii="Arial" w:hAnsi="Arial"/>
      <w:kern w:val="2"/>
      <w:sz w:val="21"/>
      <w:szCs w:val="21"/>
    </w:rPr>
  </w:style>
  <w:style w:type="paragraph" w:styleId="afff3">
    <w:name w:val="Date"/>
    <w:basedOn w:val="a2"/>
    <w:next w:val="a2"/>
    <w:link w:val="17"/>
    <w:rsid w:val="00377A26"/>
    <w:pPr>
      <w:widowControl/>
      <w:ind w:leftChars="2500" w:left="100" w:firstLineChars="200" w:firstLine="200"/>
      <w:jc w:val="left"/>
    </w:pPr>
    <w:rPr>
      <w:rFonts w:ascii="Arial" w:hAnsi="Arial"/>
    </w:rPr>
  </w:style>
  <w:style w:type="character" w:customStyle="1" w:styleId="afff4">
    <w:name w:val="日期 字符"/>
    <w:basedOn w:val="a4"/>
    <w:rsid w:val="00377A26"/>
    <w:rPr>
      <w:kern w:val="2"/>
      <w:sz w:val="21"/>
      <w:szCs w:val="24"/>
    </w:rPr>
  </w:style>
  <w:style w:type="character" w:customStyle="1" w:styleId="17">
    <w:name w:val="日期 字符1"/>
    <w:link w:val="afff3"/>
    <w:rsid w:val="00377A26"/>
    <w:rPr>
      <w:rFonts w:ascii="Arial" w:hAnsi="Arial"/>
      <w:kern w:val="2"/>
      <w:sz w:val="21"/>
      <w:szCs w:val="24"/>
    </w:rPr>
  </w:style>
  <w:style w:type="paragraph" w:customStyle="1" w:styleId="afff5">
    <w:name w:val="段落底纹"/>
    <w:basedOn w:val="a2"/>
    <w:next w:val="a2"/>
    <w:rsid w:val="00377A26"/>
    <w:pPr>
      <w:widowControl/>
      <w:shd w:val="clear" w:color="auto" w:fill="E6E6E6"/>
      <w:snapToGrid w:val="0"/>
      <w:spacing w:line="312" w:lineRule="exact"/>
      <w:ind w:firstLineChars="200" w:firstLine="200"/>
      <w:jc w:val="left"/>
    </w:pPr>
    <w:rPr>
      <w:rFonts w:ascii="Arial" w:hAnsi="Arial" w:cs="Arial"/>
    </w:rPr>
  </w:style>
  <w:style w:type="paragraph" w:customStyle="1" w:styleId="afff6">
    <w:name w:val="正文表题"/>
    <w:basedOn w:val="affe"/>
    <w:rsid w:val="00377A26"/>
    <w:pPr>
      <w:widowControl w:val="0"/>
      <w:autoSpaceDE w:val="0"/>
      <w:autoSpaceDN w:val="0"/>
      <w:adjustRightInd w:val="0"/>
      <w:snapToGrid w:val="0"/>
      <w:spacing w:line="312" w:lineRule="exact"/>
      <w:ind w:right="0"/>
      <w:jc w:val="center"/>
      <w:textAlignment w:val="baseline"/>
    </w:pPr>
    <w:rPr>
      <w:rFonts w:eastAsia="黑体"/>
      <w:sz w:val="18"/>
    </w:rPr>
  </w:style>
  <w:style w:type="character" w:customStyle="1" w:styleId="afff7">
    <w:name w:val="文字底纹"/>
    <w:rsid w:val="00377A26"/>
    <w:rPr>
      <w:shd w:val="clear" w:color="auto" w:fill="E6E6E6"/>
    </w:rPr>
  </w:style>
  <w:style w:type="paragraph" w:customStyle="1" w:styleId="27">
    <w:name w:val="样式2"/>
    <w:basedOn w:val="a2"/>
    <w:rsid w:val="00377A26"/>
    <w:pPr>
      <w:widowControl/>
      <w:spacing w:beforeLines="250" w:before="780" w:afterLines="250" w:after="780" w:line="360" w:lineRule="auto"/>
      <w:jc w:val="center"/>
    </w:pPr>
    <w:rPr>
      <w:rFonts w:ascii="幼圆" w:eastAsia="幼圆" w:hAnsi="华文仿宋"/>
      <w:b/>
      <w:kern w:val="0"/>
      <w:sz w:val="44"/>
      <w:szCs w:val="44"/>
    </w:rPr>
  </w:style>
  <w:style w:type="paragraph" w:customStyle="1" w:styleId="34">
    <w:name w:val="样式3"/>
    <w:basedOn w:val="3"/>
    <w:rsid w:val="00377A26"/>
    <w:pPr>
      <w:ind w:left="1843"/>
    </w:pPr>
    <w:rPr>
      <w:rFonts w:ascii="Arial" w:eastAsia="楷体_GB2312" w:hAnsi="Arial"/>
      <w:b w:val="0"/>
      <w:bCs w:val="0"/>
      <w:kern w:val="0"/>
      <w:sz w:val="24"/>
      <w:szCs w:val="24"/>
    </w:rPr>
  </w:style>
  <w:style w:type="paragraph" w:customStyle="1" w:styleId="4211">
    <w:name w:val="样式 标题 4 + 首行缩进:  2 字符 段前: 1 行 段后: 1 行"/>
    <w:basedOn w:val="4"/>
    <w:rsid w:val="00377A26"/>
    <w:pPr>
      <w:numPr>
        <w:ilvl w:val="0"/>
        <w:numId w:val="0"/>
      </w:numPr>
      <w:adjustRightInd w:val="0"/>
      <w:snapToGrid w:val="0"/>
      <w:spacing w:beforeLines="150" w:before="150" w:afterLines="50" w:after="50" w:line="340" w:lineRule="atLeast"/>
    </w:pPr>
    <w:rPr>
      <w:rFonts w:ascii="Arial" w:eastAsia="宋体" w:hAnsi="Arial" w:cs="宋体"/>
      <w:b w:val="0"/>
      <w:bCs w:val="0"/>
      <w:snapToGrid w:val="0"/>
      <w:kern w:val="0"/>
      <w:szCs w:val="20"/>
    </w:rPr>
  </w:style>
  <w:style w:type="paragraph" w:customStyle="1" w:styleId="4211215">
    <w:name w:val="样式 样式 标题 4 + 首行缩进:  2 字符 段前: 1 行 段后: 1 行 + 首行缩进:  2 字符 段前: 1.5 ..."/>
    <w:basedOn w:val="4211"/>
    <w:rsid w:val="00377A26"/>
    <w:pPr>
      <w:spacing w:beforeLines="50" w:before="50"/>
    </w:pPr>
  </w:style>
  <w:style w:type="paragraph" w:customStyle="1" w:styleId="421121">
    <w:name w:val="样式 样式 样式 标题 4 + 首行缩进:  2 字符 段前: 1 行 段后: 1 行 + 首行缩进:  2 字符 段前: 1...."/>
    <w:basedOn w:val="4211215"/>
    <w:rsid w:val="00377A26"/>
  </w:style>
  <w:style w:type="paragraph" w:customStyle="1" w:styleId="51">
    <w:name w:val="样式 标题 5 + 宋体 非加粗"/>
    <w:basedOn w:val="5"/>
    <w:rsid w:val="00377A26"/>
    <w:pPr>
      <w:numPr>
        <w:ilvl w:val="0"/>
        <w:numId w:val="0"/>
      </w:numPr>
      <w:tabs>
        <w:tab w:val="left" w:pos="2205"/>
      </w:tabs>
      <w:snapToGrid w:val="0"/>
      <w:spacing w:line="312" w:lineRule="exact"/>
      <w:ind w:firstLineChars="200" w:firstLine="420"/>
    </w:pPr>
    <w:rPr>
      <w:rFonts w:ascii="宋体" w:hAnsi="宋体"/>
      <w:b w:val="0"/>
      <w:bCs w:val="0"/>
      <w:kern w:val="0"/>
      <w:szCs w:val="21"/>
    </w:rPr>
  </w:style>
  <w:style w:type="character" w:customStyle="1" w:styleId="5Char0">
    <w:name w:val="样式 标题 5 + 宋体 非加粗 Char"/>
    <w:rsid w:val="00377A26"/>
    <w:rPr>
      <w:rFonts w:ascii="宋体" w:eastAsia="宋体" w:hAnsi="宋体"/>
      <w:b/>
      <w:bCs w:val="0"/>
      <w:kern w:val="2"/>
      <w:sz w:val="21"/>
      <w:szCs w:val="21"/>
      <w:lang w:val="en-US" w:eastAsia="zh-CN" w:bidi="ar-SA"/>
    </w:rPr>
  </w:style>
  <w:style w:type="paragraph" w:customStyle="1" w:styleId="51CharCharChar">
    <w:name w:val="样式 标题 5 + 宋体 非加粗1 Char Char Char"/>
    <w:basedOn w:val="5"/>
    <w:rsid w:val="00377A26"/>
    <w:pPr>
      <w:numPr>
        <w:ilvl w:val="0"/>
        <w:numId w:val="0"/>
      </w:numPr>
      <w:tabs>
        <w:tab w:val="left" w:pos="2205"/>
      </w:tabs>
      <w:snapToGrid w:val="0"/>
      <w:spacing w:line="312" w:lineRule="exact"/>
      <w:ind w:firstLineChars="200" w:firstLine="420"/>
    </w:pPr>
    <w:rPr>
      <w:rFonts w:ascii="宋体" w:hAnsi="宋体"/>
      <w:bCs w:val="0"/>
      <w:szCs w:val="21"/>
    </w:rPr>
  </w:style>
  <w:style w:type="character" w:customStyle="1" w:styleId="51CharCharCharChar">
    <w:name w:val="样式 标题 5 + 宋体 非加粗1 Char Char Char Char"/>
    <w:rsid w:val="00377A26"/>
    <w:rPr>
      <w:rFonts w:ascii="宋体" w:eastAsia="宋体" w:hAnsi="宋体"/>
      <w:b/>
      <w:bCs w:val="0"/>
      <w:kern w:val="2"/>
      <w:sz w:val="21"/>
      <w:szCs w:val="21"/>
      <w:lang w:val="en-US" w:eastAsia="zh-CN" w:bidi="ar-SA"/>
    </w:rPr>
  </w:style>
  <w:style w:type="paragraph" w:customStyle="1" w:styleId="18">
    <w:name w:val="正文1"/>
    <w:basedOn w:val="a2"/>
    <w:rsid w:val="00377A26"/>
    <w:pPr>
      <w:widowControl/>
      <w:spacing w:line="312" w:lineRule="atLeast"/>
      <w:ind w:firstLine="420"/>
      <w:jc w:val="left"/>
    </w:pPr>
  </w:style>
  <w:style w:type="paragraph" w:customStyle="1" w:styleId="afff8">
    <w:name w:val="案例"/>
    <w:basedOn w:val="af8"/>
    <w:rsid w:val="00377A26"/>
    <w:pPr>
      <w:widowControl/>
      <w:ind w:firstLine="200"/>
      <w:jc w:val="left"/>
    </w:pPr>
    <w:rPr>
      <w:rFonts w:ascii="楷体_GB2312" w:eastAsia="楷体_GB2312"/>
    </w:rPr>
  </w:style>
  <w:style w:type="paragraph" w:customStyle="1" w:styleId="393915">
    <w:name w:val="样式 幼圆 二号 加粗 居中 段前: 39 磅 段后: 39 磅 行距: 1.5 倍行距"/>
    <w:basedOn w:val="a2"/>
    <w:rsid w:val="00377A26"/>
    <w:pPr>
      <w:widowControl/>
      <w:spacing w:before="600" w:after="600" w:line="360" w:lineRule="auto"/>
      <w:ind w:firstLineChars="200" w:firstLine="200"/>
      <w:jc w:val="center"/>
    </w:pPr>
    <w:rPr>
      <w:rFonts w:ascii="幼圆" w:eastAsia="幼圆" w:hAnsi="华文仿宋" w:cs="宋体"/>
      <w:b/>
      <w:bCs/>
      <w:kern w:val="0"/>
      <w:sz w:val="44"/>
      <w:szCs w:val="20"/>
    </w:rPr>
  </w:style>
  <w:style w:type="paragraph" w:customStyle="1" w:styleId="0505">
    <w:name w:val="样式 图号 + 段前: 0.5 行 段后: 0.5 行"/>
    <w:basedOn w:val="aff7"/>
    <w:rsid w:val="00377A26"/>
    <w:pPr>
      <w:spacing w:beforeLines="50" w:afterLines="50"/>
      <w:ind w:firstLineChars="0" w:firstLine="0"/>
    </w:pPr>
    <w:rPr>
      <w:rFonts w:ascii="Times New Roman" w:hAnsi="Times New Roman"/>
      <w:kern w:val="2"/>
      <w:szCs w:val="20"/>
    </w:rPr>
  </w:style>
  <w:style w:type="paragraph" w:customStyle="1" w:styleId="afff9">
    <w:name w:val="样式 表头 + 五号"/>
    <w:basedOn w:val="aff5"/>
    <w:rsid w:val="00377A26"/>
    <w:pPr>
      <w:spacing w:beforeLines="50" w:before="50"/>
      <w:ind w:firstLineChars="0" w:firstLine="0"/>
    </w:pPr>
    <w:rPr>
      <w:rFonts w:hAnsi="Times New Roman"/>
      <w:szCs w:val="18"/>
    </w:rPr>
  </w:style>
  <w:style w:type="paragraph" w:customStyle="1" w:styleId="012">
    <w:name w:val="样式 小五 左 首行缩进:  0 厘米 行距: 最小值 12 磅"/>
    <w:basedOn w:val="a2"/>
    <w:rsid w:val="00377A26"/>
    <w:pPr>
      <w:widowControl/>
      <w:spacing w:line="240" w:lineRule="atLeast"/>
      <w:jc w:val="left"/>
    </w:pPr>
    <w:rPr>
      <w:rFonts w:cs="宋体"/>
      <w:kern w:val="0"/>
      <w:sz w:val="18"/>
      <w:szCs w:val="18"/>
    </w:rPr>
  </w:style>
  <w:style w:type="paragraph" w:customStyle="1" w:styleId="0120">
    <w:name w:val="样式 样式 小五 左 首行缩进:  0 厘米 行距: 最小值 12 磅 + 居中"/>
    <w:basedOn w:val="012"/>
    <w:rsid w:val="00377A26"/>
    <w:pPr>
      <w:jc w:val="center"/>
    </w:pPr>
    <w:rPr>
      <w:szCs w:val="20"/>
    </w:rPr>
  </w:style>
  <w:style w:type="character" w:customStyle="1" w:styleId="Char2">
    <w:name w:val="正文缩进 Char"/>
    <w:rsid w:val="00377A26"/>
    <w:rPr>
      <w:rFonts w:ascii="Arial" w:hAnsi="Arial"/>
      <w:sz w:val="21"/>
      <w:szCs w:val="21"/>
    </w:rPr>
  </w:style>
  <w:style w:type="character" w:customStyle="1" w:styleId="Char3">
    <w:name w:val="批注文字 Char"/>
    <w:rsid w:val="00377A26"/>
    <w:rPr>
      <w:kern w:val="2"/>
      <w:sz w:val="21"/>
      <w:szCs w:val="24"/>
    </w:rPr>
  </w:style>
  <w:style w:type="paragraph" w:styleId="afffa">
    <w:name w:val="annotation subject"/>
    <w:basedOn w:val="afa"/>
    <w:next w:val="afa"/>
    <w:link w:val="afffb"/>
    <w:uiPriority w:val="99"/>
    <w:unhideWhenUsed/>
    <w:rsid w:val="00115C34"/>
    <w:rPr>
      <w:b/>
      <w:bCs/>
    </w:rPr>
  </w:style>
  <w:style w:type="character" w:customStyle="1" w:styleId="afffb">
    <w:name w:val="批注主题 字符"/>
    <w:basedOn w:val="afb"/>
    <w:link w:val="afffa"/>
    <w:uiPriority w:val="99"/>
    <w:rsid w:val="00115C34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character" w:customStyle="1" w:styleId="19">
    <w:name w:val="批注主题 字符1"/>
    <w:rsid w:val="00377A26"/>
    <w:rPr>
      <w:b/>
      <w:bCs/>
      <w:kern w:val="2"/>
      <w:sz w:val="21"/>
      <w:szCs w:val="24"/>
    </w:rPr>
  </w:style>
  <w:style w:type="numbering" w:customStyle="1" w:styleId="40">
    <w:name w:val="样式4"/>
    <w:rsid w:val="00377A26"/>
    <w:pPr>
      <w:numPr>
        <w:numId w:val="8"/>
      </w:numPr>
    </w:pPr>
  </w:style>
  <w:style w:type="paragraph" w:styleId="afffc">
    <w:name w:val="Body Text First Indent"/>
    <w:basedOn w:val="affe"/>
    <w:link w:val="afffd"/>
    <w:rsid w:val="00377A26"/>
    <w:pPr>
      <w:widowControl w:val="0"/>
      <w:spacing w:after="120" w:line="240" w:lineRule="auto"/>
      <w:ind w:right="0" w:firstLineChars="100" w:firstLine="420"/>
      <w:jc w:val="both"/>
    </w:pPr>
    <w:rPr>
      <w:rFonts w:ascii="Times New Roman" w:hAnsi="Times New Roman"/>
      <w:kern w:val="2"/>
      <w:szCs w:val="24"/>
    </w:rPr>
  </w:style>
  <w:style w:type="character" w:customStyle="1" w:styleId="afffd">
    <w:name w:val="正文文本首行缩进 字符"/>
    <w:basedOn w:val="15"/>
    <w:link w:val="afffc"/>
    <w:rsid w:val="00377A26"/>
    <w:rPr>
      <w:rFonts w:ascii="Arial" w:hAnsi="Arial"/>
      <w:kern w:val="2"/>
      <w:sz w:val="21"/>
      <w:szCs w:val="24"/>
    </w:rPr>
  </w:style>
  <w:style w:type="paragraph" w:styleId="21">
    <w:name w:val="Body Text First Indent 2"/>
    <w:basedOn w:val="af5"/>
    <w:link w:val="28"/>
    <w:rsid w:val="00377A26"/>
    <w:pPr>
      <w:spacing w:after="120"/>
      <w:ind w:leftChars="200" w:left="420" w:firstLineChars="200" w:firstLine="420"/>
    </w:pPr>
    <w:rPr>
      <w:rFonts w:ascii="Times New Roman" w:hAnsi="Times New Roman"/>
      <w:szCs w:val="24"/>
    </w:rPr>
  </w:style>
  <w:style w:type="character" w:customStyle="1" w:styleId="28">
    <w:name w:val="正文文本首行缩进 2 字符"/>
    <w:basedOn w:val="af6"/>
    <w:link w:val="21"/>
    <w:rsid w:val="00377A26"/>
    <w:rPr>
      <w:rFonts w:ascii="宋体" w:hAnsi="宋体"/>
      <w:kern w:val="2"/>
      <w:sz w:val="21"/>
      <w:szCs w:val="24"/>
    </w:rPr>
  </w:style>
  <w:style w:type="character" w:customStyle="1" w:styleId="a8">
    <w:name w:val="页脚 字符"/>
    <w:basedOn w:val="a4"/>
    <w:link w:val="a7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1">
    <w:name w:val="标题 1 字符"/>
    <w:basedOn w:val="a4"/>
    <w:link w:val="1"/>
    <w:uiPriority w:val="9"/>
    <w:rsid w:val="00115C34"/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customStyle="1" w:styleId="msonormal0">
    <w:name w:val="msonormal"/>
    <w:basedOn w:val="a2"/>
    <w:rsid w:val="00111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fe">
    <w:name w:val="Revision"/>
    <w:uiPriority w:val="99"/>
    <w:semiHidden/>
    <w:qFormat/>
    <w:rsid w:val="00111B1A"/>
    <w:rPr>
      <w:kern w:val="2"/>
      <w:sz w:val="21"/>
      <w:szCs w:val="24"/>
    </w:rPr>
  </w:style>
  <w:style w:type="character" w:customStyle="1" w:styleId="1a">
    <w:name w:val="未处理的提及1"/>
    <w:basedOn w:val="a4"/>
    <w:uiPriority w:val="99"/>
    <w:semiHidden/>
    <w:rsid w:val="00111B1A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65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rsid w:val="007657F1"/>
    <w:rPr>
      <w:rFonts w:ascii="宋体" w:hAnsi="宋体" w:cs="宋体"/>
      <w:sz w:val="24"/>
      <w:szCs w:val="24"/>
    </w:rPr>
  </w:style>
  <w:style w:type="character" w:styleId="affff">
    <w:name w:val="Unresolved Mention"/>
    <w:basedOn w:val="a4"/>
    <w:uiPriority w:val="99"/>
    <w:semiHidden/>
    <w:unhideWhenUsed/>
    <w:rsid w:val="0075156C"/>
    <w:rPr>
      <w:color w:val="605E5C"/>
      <w:shd w:val="clear" w:color="auto" w:fill="E1DFDD"/>
    </w:rPr>
  </w:style>
  <w:style w:type="character" w:styleId="HTML1">
    <w:name w:val="HTML Typewriter"/>
    <w:basedOn w:val="a4"/>
    <w:uiPriority w:val="99"/>
    <w:unhideWhenUsed/>
    <w:rsid w:val="00704305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C2017C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rsid w:val="009164B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fff0">
    <w:name w:val="Emphasis"/>
    <w:basedOn w:val="a4"/>
    <w:uiPriority w:val="20"/>
    <w:rsid w:val="000433A8"/>
    <w:rPr>
      <w:i/>
      <w:iCs/>
    </w:rPr>
  </w:style>
  <w:style w:type="table" w:styleId="affff1">
    <w:name w:val="Grid Table Light"/>
    <w:basedOn w:val="a5"/>
    <w:uiPriority w:val="40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2">
    <w:name w:val="HTML Cite"/>
    <w:basedOn w:val="a4"/>
    <w:uiPriority w:val="99"/>
    <w:unhideWhenUsed/>
    <w:rsid w:val="002B2753"/>
    <w:rPr>
      <w:i/>
      <w:iCs/>
    </w:rPr>
  </w:style>
  <w:style w:type="table" w:styleId="1b">
    <w:name w:val="Plain Table 1"/>
    <w:basedOn w:val="a5"/>
    <w:uiPriority w:val="41"/>
    <w:rsid w:val="002B275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3">
    <w:name w:val="HTML Code"/>
    <w:basedOn w:val="a4"/>
    <w:uiPriority w:val="99"/>
    <w:unhideWhenUsed/>
    <w:rsid w:val="002B2753"/>
    <w:rPr>
      <w:rFonts w:ascii="宋体" w:eastAsia="宋体" w:hAnsi="宋体" w:cs="宋体"/>
      <w:sz w:val="24"/>
      <w:szCs w:val="24"/>
    </w:rPr>
  </w:style>
  <w:style w:type="paragraph" w:customStyle="1" w:styleId="normaltable">
    <w:name w:val="normaltable"/>
    <w:basedOn w:val="a2"/>
    <w:rsid w:val="00231FD4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宋体" w:hAnsi="宋体" w:cs="宋体"/>
      <w:snapToGrid w:val="0"/>
      <w:kern w:val="0"/>
      <w:sz w:val="20"/>
    </w:rPr>
  </w:style>
  <w:style w:type="paragraph" w:customStyle="1" w:styleId="fontstyle0">
    <w:name w:val="fontstyle0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441EE911tCID" w:hAnsi="TT441EE911tCID" w:cs="宋体"/>
      <w:snapToGrid w:val="0"/>
      <w:color w:val="373737"/>
      <w:kern w:val="0"/>
      <w:sz w:val="36"/>
      <w:szCs w:val="36"/>
    </w:rPr>
  </w:style>
  <w:style w:type="paragraph" w:customStyle="1" w:styleId="fontstyle1">
    <w:name w:val="fontstyle1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宋体" w:hAnsi="宋体" w:cs="宋体"/>
      <w:snapToGrid w:val="0"/>
      <w:color w:val="000000"/>
      <w:kern w:val="0"/>
      <w:sz w:val="20"/>
    </w:rPr>
  </w:style>
  <w:style w:type="paragraph" w:customStyle="1" w:styleId="fontstyle2">
    <w:name w:val="fontstyle2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C5B27F5FtCID" w:hAnsi="TTC5B27F5FtCID" w:cs="宋体"/>
      <w:snapToGrid w:val="0"/>
      <w:color w:val="373737"/>
      <w:kern w:val="0"/>
      <w:sz w:val="36"/>
      <w:szCs w:val="36"/>
    </w:rPr>
  </w:style>
  <w:style w:type="paragraph" w:customStyle="1" w:styleId="fontstyle3">
    <w:name w:val="fontstyle3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299A3ECBtCID" w:hAnsi="TT299A3ECBtCID" w:cs="宋体"/>
      <w:snapToGrid w:val="0"/>
      <w:color w:val="373737"/>
      <w:kern w:val="0"/>
      <w:sz w:val="20"/>
      <w:szCs w:val="20"/>
    </w:rPr>
  </w:style>
  <w:style w:type="paragraph" w:customStyle="1" w:styleId="fontstyle4">
    <w:name w:val="fontstyle4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551F079BtCID" w:hAnsi="TT551F079BtCID" w:cs="宋体"/>
      <w:snapToGrid w:val="0"/>
      <w:color w:val="373737"/>
      <w:kern w:val="0"/>
      <w:sz w:val="20"/>
      <w:szCs w:val="20"/>
    </w:rPr>
  </w:style>
  <w:style w:type="paragraph" w:customStyle="1" w:styleId="fontstyle5">
    <w:name w:val="fontstyle5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7F5F5B8tCID" w:hAnsi="TT7F5F5B8tCID" w:cs="宋体"/>
      <w:snapToGrid w:val="0"/>
      <w:color w:val="373737"/>
      <w:kern w:val="0"/>
      <w:sz w:val="20"/>
      <w:szCs w:val="20"/>
    </w:rPr>
  </w:style>
  <w:style w:type="paragraph" w:customStyle="1" w:styleId="fontstyle6">
    <w:name w:val="fontstyle6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E20AC274tCID" w:hAnsi="TTE20AC274tCID" w:cs="宋体"/>
      <w:snapToGrid w:val="0"/>
      <w:color w:val="373737"/>
      <w:kern w:val="0"/>
      <w:sz w:val="30"/>
      <w:szCs w:val="30"/>
    </w:rPr>
  </w:style>
  <w:style w:type="paragraph" w:customStyle="1" w:styleId="fontstyle7">
    <w:name w:val="fontstyle7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9E365D44tCID" w:hAnsi="TT9E365D44tCID" w:cs="宋体"/>
      <w:snapToGrid w:val="0"/>
      <w:color w:val="373737"/>
      <w:kern w:val="0"/>
      <w:sz w:val="30"/>
      <w:szCs w:val="30"/>
    </w:rPr>
  </w:style>
  <w:style w:type="paragraph" w:customStyle="1" w:styleId="fontstyle8">
    <w:name w:val="fontstyle8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8FCFC29tCID" w:hAnsi="TT38FCFC29tCID" w:cs="宋体"/>
      <w:snapToGrid w:val="0"/>
      <w:color w:val="373737"/>
      <w:kern w:val="0"/>
      <w:sz w:val="22"/>
      <w:szCs w:val="20"/>
    </w:rPr>
  </w:style>
  <w:style w:type="paragraph" w:customStyle="1" w:styleId="fontstyle9">
    <w:name w:val="fontstyle9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D2B7B50tCID" w:hAnsi="TT3D2B7B50tCID" w:cs="宋体"/>
      <w:snapToGrid w:val="0"/>
      <w:color w:val="373737"/>
      <w:kern w:val="0"/>
      <w:sz w:val="20"/>
      <w:szCs w:val="20"/>
    </w:rPr>
  </w:style>
  <w:style w:type="paragraph" w:customStyle="1" w:styleId="fontstyle10">
    <w:name w:val="fontstyle10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1E5C90AEtCID" w:hAnsi="TT1E5C90AEtCID" w:cs="宋体"/>
      <w:snapToGrid w:val="0"/>
      <w:color w:val="373737"/>
      <w:kern w:val="0"/>
      <w:sz w:val="20"/>
      <w:szCs w:val="20"/>
    </w:rPr>
  </w:style>
  <w:style w:type="paragraph" w:customStyle="1" w:styleId="fontstyle11">
    <w:name w:val="fontstyle11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21D4BC5CtCID" w:hAnsi="TT21D4BC5CtCID" w:cs="宋体"/>
      <w:snapToGrid w:val="0"/>
      <w:color w:val="373737"/>
      <w:kern w:val="0"/>
      <w:sz w:val="18"/>
      <w:szCs w:val="18"/>
    </w:rPr>
  </w:style>
  <w:style w:type="paragraph" w:customStyle="1" w:styleId="fontstyle12">
    <w:name w:val="fontstyle12"/>
    <w:basedOn w:val="a2"/>
    <w:rsid w:val="00231FD4"/>
    <w:pPr>
      <w:widowControl/>
      <w:adjustRightInd w:val="0"/>
      <w:snapToGrid w:val="0"/>
      <w:spacing w:before="100" w:beforeAutospacing="1" w:after="100" w:afterAutospacing="1" w:line="312" w:lineRule="atLeast"/>
      <w:ind w:firstLineChars="200" w:firstLine="200"/>
      <w:jc w:val="left"/>
    </w:pPr>
    <w:rPr>
      <w:rFonts w:ascii="TT31FFCC23tCID" w:hAnsi="TT31FFCC23tCID" w:cs="宋体"/>
      <w:snapToGrid w:val="0"/>
      <w:color w:val="373737"/>
      <w:kern w:val="0"/>
      <w:sz w:val="20"/>
      <w:szCs w:val="20"/>
    </w:rPr>
  </w:style>
  <w:style w:type="character" w:customStyle="1" w:styleId="fontstyle01">
    <w:name w:val="fontstyle01"/>
    <w:basedOn w:val="a4"/>
    <w:rsid w:val="00231FD4"/>
    <w:rPr>
      <w:rFonts w:ascii="TT441EE911tCID" w:hAnsi="TT441EE911tCID" w:hint="default"/>
      <w:b w:val="0"/>
      <w:bCs w:val="0"/>
      <w:i w:val="0"/>
      <w:iCs w:val="0"/>
      <w:color w:val="373737"/>
      <w:sz w:val="36"/>
      <w:szCs w:val="36"/>
    </w:rPr>
  </w:style>
  <w:style w:type="character" w:customStyle="1" w:styleId="fontstyle21">
    <w:name w:val="fontstyle21"/>
    <w:basedOn w:val="a4"/>
    <w:rsid w:val="00231FD4"/>
    <w:rPr>
      <w:rFonts w:ascii="TTC5B27F5FtCID" w:hAnsi="TTC5B27F5FtCID" w:hint="default"/>
      <w:b w:val="0"/>
      <w:bCs w:val="0"/>
      <w:i w:val="0"/>
      <w:iCs w:val="0"/>
      <w:color w:val="373737"/>
      <w:sz w:val="36"/>
      <w:szCs w:val="36"/>
    </w:rPr>
  </w:style>
  <w:style w:type="character" w:customStyle="1" w:styleId="fontstyle31">
    <w:name w:val="fontstyle31"/>
    <w:basedOn w:val="a4"/>
    <w:rsid w:val="00231FD4"/>
    <w:rPr>
      <w:rFonts w:ascii="TT299A3ECBtCID" w:hAnsi="TT299A3ECB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41">
    <w:name w:val="fontstyle41"/>
    <w:basedOn w:val="a4"/>
    <w:rsid w:val="00231FD4"/>
    <w:rPr>
      <w:rFonts w:ascii="TT551F079BtCID" w:hAnsi="TT551F079B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51">
    <w:name w:val="fontstyle51"/>
    <w:basedOn w:val="a4"/>
    <w:rsid w:val="00231FD4"/>
    <w:rPr>
      <w:rFonts w:ascii="TT7F5F5B8tCID" w:hAnsi="TT7F5F5B8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61">
    <w:name w:val="fontstyle61"/>
    <w:basedOn w:val="a4"/>
    <w:rsid w:val="00231FD4"/>
    <w:rPr>
      <w:rFonts w:ascii="TTE20AC274tCID" w:hAnsi="TTE20AC274tCID" w:hint="default"/>
      <w:b w:val="0"/>
      <w:bCs w:val="0"/>
      <w:i w:val="0"/>
      <w:iCs w:val="0"/>
      <w:color w:val="373737"/>
      <w:sz w:val="30"/>
      <w:szCs w:val="30"/>
    </w:rPr>
  </w:style>
  <w:style w:type="character" w:customStyle="1" w:styleId="fontstyle71">
    <w:name w:val="fontstyle71"/>
    <w:basedOn w:val="a4"/>
    <w:rsid w:val="00231FD4"/>
    <w:rPr>
      <w:rFonts w:ascii="TT9E365D44tCID" w:hAnsi="TT9E365D44tCID" w:hint="default"/>
      <w:b w:val="0"/>
      <w:bCs w:val="0"/>
      <w:i w:val="0"/>
      <w:iCs w:val="0"/>
      <w:color w:val="373737"/>
      <w:sz w:val="30"/>
      <w:szCs w:val="30"/>
    </w:rPr>
  </w:style>
  <w:style w:type="character" w:customStyle="1" w:styleId="fontstyle81">
    <w:name w:val="fontstyle81"/>
    <w:basedOn w:val="a4"/>
    <w:rsid w:val="00231FD4"/>
    <w:rPr>
      <w:rFonts w:ascii="TT38FCFC29tCID" w:hAnsi="TT38FCFC29tCID" w:hint="default"/>
      <w:b w:val="0"/>
      <w:bCs w:val="0"/>
      <w:i w:val="0"/>
      <w:iCs w:val="0"/>
      <w:color w:val="373737"/>
      <w:sz w:val="22"/>
      <w:szCs w:val="22"/>
    </w:rPr>
  </w:style>
  <w:style w:type="character" w:customStyle="1" w:styleId="fontstyle91">
    <w:name w:val="fontstyle91"/>
    <w:basedOn w:val="a4"/>
    <w:rsid w:val="00231FD4"/>
    <w:rPr>
      <w:rFonts w:ascii="TT3D2B7B50tCID" w:hAnsi="TT3D2B7B50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101">
    <w:name w:val="fontstyle101"/>
    <w:basedOn w:val="a4"/>
    <w:rsid w:val="00231FD4"/>
    <w:rPr>
      <w:rFonts w:ascii="TT1E5C90AEtCID" w:hAnsi="TT1E5C90AEtCID" w:hint="default"/>
      <w:b w:val="0"/>
      <w:bCs w:val="0"/>
      <w:i w:val="0"/>
      <w:iCs w:val="0"/>
      <w:color w:val="373737"/>
      <w:sz w:val="20"/>
      <w:szCs w:val="20"/>
    </w:rPr>
  </w:style>
  <w:style w:type="character" w:customStyle="1" w:styleId="fontstyle111">
    <w:name w:val="fontstyle111"/>
    <w:basedOn w:val="a4"/>
    <w:rsid w:val="00231FD4"/>
    <w:rPr>
      <w:rFonts w:ascii="TT21D4BC5CtCID" w:hAnsi="TT21D4BC5CtCID" w:hint="default"/>
      <w:b w:val="0"/>
      <w:bCs w:val="0"/>
      <w:i w:val="0"/>
      <w:iCs w:val="0"/>
      <w:color w:val="373737"/>
      <w:sz w:val="18"/>
      <w:szCs w:val="18"/>
    </w:rPr>
  </w:style>
  <w:style w:type="character" w:customStyle="1" w:styleId="fontstyle121">
    <w:name w:val="fontstyle121"/>
    <w:basedOn w:val="a4"/>
    <w:rsid w:val="00231FD4"/>
    <w:rPr>
      <w:rFonts w:ascii="TT31FFCC23tCID" w:hAnsi="TT31FFCC23tCID" w:hint="default"/>
      <w:b w:val="0"/>
      <w:bCs w:val="0"/>
      <w:i w:val="0"/>
      <w:iCs w:val="0"/>
      <w:color w:val="373737"/>
      <w:sz w:val="20"/>
      <w:szCs w:val="20"/>
    </w:rPr>
  </w:style>
  <w:style w:type="paragraph" w:customStyle="1" w:styleId="affff2">
    <w:name w:val="表格文字"/>
    <w:rsid w:val="00231FD4"/>
    <w:pPr>
      <w:adjustRightInd w:val="0"/>
      <w:snapToGrid w:val="0"/>
      <w:spacing w:line="240" w:lineRule="atLeast"/>
      <w:jc w:val="center"/>
    </w:pPr>
    <w:rPr>
      <w:snapToGrid w:val="0"/>
      <w:sz w:val="18"/>
    </w:rPr>
  </w:style>
  <w:style w:type="paragraph" w:customStyle="1" w:styleId="affff3">
    <w:name w:val="图上文字说明"/>
    <w:rsid w:val="00231FD4"/>
    <w:pPr>
      <w:adjustRightInd w:val="0"/>
      <w:snapToGrid w:val="0"/>
      <w:spacing w:line="0" w:lineRule="atLeast"/>
      <w:jc w:val="center"/>
    </w:pPr>
    <w:rPr>
      <w:snapToGrid w:val="0"/>
      <w:sz w:val="18"/>
    </w:rPr>
  </w:style>
  <w:style w:type="paragraph" w:customStyle="1" w:styleId="affff4">
    <w:name w:val="注释"/>
    <w:rsid w:val="00231FD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CCCCC"/>
      <w:adjustRightInd w:val="0"/>
      <w:snapToGrid w:val="0"/>
      <w:spacing w:beforeLines="50" w:before="120" w:afterLines="50" w:after="120" w:line="312" w:lineRule="atLeast"/>
      <w:ind w:leftChars="200" w:left="400" w:rightChars="200" w:right="400" w:firstLineChars="200" w:firstLine="400"/>
      <w:jc w:val="both"/>
    </w:pPr>
    <w:rPr>
      <w:rFonts w:eastAsia="楷体_GB2312"/>
      <w:snapToGrid w:val="0"/>
    </w:rPr>
  </w:style>
  <w:style w:type="table" w:styleId="29">
    <w:name w:val="Table Simple 2"/>
    <w:basedOn w:val="a5"/>
    <w:rsid w:val="00231FD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c">
    <w:name w:val="表格样式1"/>
    <w:basedOn w:val="ae"/>
    <w:rsid w:val="00231FD4"/>
    <w:pPr>
      <w:adjustRightInd w:val="0"/>
      <w:snapToGrid w:val="0"/>
      <w:spacing w:line="312" w:lineRule="atLeast"/>
      <w:ind w:firstLineChars="200" w:firstLine="200"/>
    </w:pPr>
    <w:tblPr/>
  </w:style>
  <w:style w:type="table" w:styleId="1d">
    <w:name w:val="Table Simple 1"/>
    <w:basedOn w:val="a5"/>
    <w:rsid w:val="00231FD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5">
    <w:name w:val="3"/>
    <w:basedOn w:val="a2"/>
    <w:next w:val="af5"/>
    <w:rsid w:val="00231FD4"/>
    <w:pPr>
      <w:autoSpaceDE w:val="0"/>
      <w:autoSpaceDN w:val="0"/>
      <w:adjustRightInd w:val="0"/>
      <w:ind w:left="182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2a">
    <w:name w:val="2"/>
    <w:basedOn w:val="a2"/>
    <w:next w:val="22"/>
    <w:rsid w:val="00231FD4"/>
    <w:pPr>
      <w:adjustRightInd w:val="0"/>
      <w:snapToGrid w:val="0"/>
      <w:spacing w:line="312" w:lineRule="atLeast"/>
      <w:ind w:firstLineChars="210" w:firstLine="420"/>
    </w:pPr>
    <w:rPr>
      <w:snapToGrid w:val="0"/>
      <w:kern w:val="0"/>
      <w:sz w:val="20"/>
      <w:szCs w:val="20"/>
      <w:lang w:val="en-GB"/>
    </w:rPr>
  </w:style>
  <w:style w:type="character" w:customStyle="1" w:styleId="p21">
    <w:name w:val="p21"/>
    <w:basedOn w:val="a4"/>
    <w:rsid w:val="00231FD4"/>
    <w:rPr>
      <w:rFonts w:hint="default"/>
      <w:sz w:val="22"/>
      <w:szCs w:val="22"/>
    </w:rPr>
  </w:style>
  <w:style w:type="paragraph" w:styleId="affff5">
    <w:name w:val="table of figures"/>
    <w:basedOn w:val="a2"/>
    <w:next w:val="a2"/>
    <w:rsid w:val="00231FD4"/>
    <w:pPr>
      <w:adjustRightInd w:val="0"/>
      <w:snapToGrid w:val="0"/>
      <w:spacing w:line="312" w:lineRule="atLeast"/>
      <w:ind w:leftChars="200" w:left="840" w:hangingChars="200" w:hanging="420"/>
    </w:pPr>
    <w:rPr>
      <w:snapToGrid w:val="0"/>
      <w:kern w:val="0"/>
      <w:sz w:val="20"/>
      <w:szCs w:val="20"/>
    </w:rPr>
  </w:style>
  <w:style w:type="paragraph" w:styleId="1e">
    <w:name w:val="index 1"/>
    <w:basedOn w:val="2b"/>
    <w:next w:val="a2"/>
    <w:autoRedefine/>
    <w:rsid w:val="00231FD4"/>
  </w:style>
  <w:style w:type="paragraph" w:styleId="2b">
    <w:name w:val="index 2"/>
    <w:basedOn w:val="a2"/>
    <w:next w:val="a2"/>
    <w:autoRedefine/>
    <w:rsid w:val="00231FD4"/>
    <w:pPr>
      <w:adjustRightInd w:val="0"/>
      <w:snapToGrid w:val="0"/>
      <w:spacing w:line="312" w:lineRule="atLeast"/>
      <w:ind w:leftChars="200" w:left="200" w:firstLineChars="200" w:firstLine="200"/>
    </w:pPr>
    <w:rPr>
      <w:snapToGrid w:val="0"/>
      <w:kern w:val="0"/>
      <w:sz w:val="20"/>
      <w:szCs w:val="20"/>
    </w:rPr>
  </w:style>
  <w:style w:type="character" w:customStyle="1" w:styleId="main1">
    <w:name w:val="main1"/>
    <w:basedOn w:val="a4"/>
    <w:rsid w:val="00231FD4"/>
  </w:style>
  <w:style w:type="paragraph" w:customStyle="1" w:styleId="52">
    <w:name w:val="5"/>
    <w:basedOn w:val="a2"/>
    <w:rsid w:val="00231FD4"/>
    <w:pPr>
      <w:adjustRightInd w:val="0"/>
      <w:snapToGrid w:val="0"/>
      <w:spacing w:line="312" w:lineRule="atLeast"/>
      <w:ind w:firstLineChars="200" w:firstLine="400"/>
    </w:pPr>
    <w:rPr>
      <w:snapToGrid w:val="0"/>
      <w:color w:val="FF6600"/>
      <w:kern w:val="0"/>
      <w:sz w:val="20"/>
      <w:szCs w:val="20"/>
    </w:rPr>
  </w:style>
  <w:style w:type="paragraph" w:customStyle="1" w:styleId="42">
    <w:name w:val="4"/>
    <w:basedOn w:val="a2"/>
    <w:rsid w:val="00231FD4"/>
    <w:pPr>
      <w:adjustRightInd w:val="0"/>
      <w:snapToGrid w:val="0"/>
      <w:spacing w:line="312" w:lineRule="atLeast"/>
      <w:ind w:firstLineChars="200" w:firstLine="200"/>
    </w:pPr>
    <w:rPr>
      <w:snapToGrid w:val="0"/>
      <w:kern w:val="0"/>
      <w:sz w:val="20"/>
      <w:szCs w:val="20"/>
    </w:rPr>
  </w:style>
  <w:style w:type="table" w:styleId="53">
    <w:name w:val="Table Grid 5"/>
    <w:basedOn w:val="a5"/>
    <w:rsid w:val="00115C34"/>
    <w:pPr>
      <w:widowControl w:val="0"/>
      <w:adjustRightInd w:val="0"/>
      <w:snapToGrid w:val="0"/>
      <w:spacing w:line="312" w:lineRule="atLeast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textjpgzj">
    <w:name w:val="text_jpgzj"/>
    <w:basedOn w:val="a4"/>
    <w:rsid w:val="00452C33"/>
  </w:style>
  <w:style w:type="table" w:styleId="1f">
    <w:name w:val="Grid Table 1 Light"/>
    <w:basedOn w:val="a5"/>
    <w:uiPriority w:val="46"/>
    <w:rsid w:val="00115C3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1">
    <w:name w:val="表格标签"/>
    <w:basedOn w:val="a2"/>
    <w:next w:val="a2"/>
    <w:link w:val="affff6"/>
    <w:qFormat/>
    <w:rsid w:val="006039C6"/>
    <w:pPr>
      <w:keepNext/>
      <w:numPr>
        <w:ilvl w:val="4"/>
        <w:numId w:val="108"/>
      </w:numPr>
      <w:spacing w:beforeLines="25" w:before="25"/>
      <w:jc w:val="center"/>
    </w:pPr>
    <w:rPr>
      <w:sz w:val="18"/>
    </w:rPr>
  </w:style>
  <w:style w:type="character" w:customStyle="1" w:styleId="affff6">
    <w:name w:val="表格标签 字符"/>
    <w:basedOn w:val="a4"/>
    <w:link w:val="a1"/>
    <w:rsid w:val="00115C34"/>
    <w:rPr>
      <w:rFonts w:asciiTheme="minorHAnsi" w:eastAsiaTheme="minorEastAsia" w:hAnsiTheme="minorHAnsi" w:cstheme="minorBidi"/>
      <w:kern w:val="2"/>
      <w:sz w:val="18"/>
      <w:szCs w:val="21"/>
    </w:rPr>
  </w:style>
  <w:style w:type="paragraph" w:styleId="affff7">
    <w:name w:val="footnote text"/>
    <w:basedOn w:val="a2"/>
    <w:link w:val="affff8"/>
    <w:uiPriority w:val="99"/>
    <w:unhideWhenUsed/>
    <w:rsid w:val="00115C34"/>
    <w:pPr>
      <w:snapToGrid w:val="0"/>
      <w:jc w:val="left"/>
    </w:pPr>
    <w:rPr>
      <w:sz w:val="18"/>
      <w:szCs w:val="18"/>
    </w:rPr>
  </w:style>
  <w:style w:type="character" w:customStyle="1" w:styleId="affff8">
    <w:name w:val="脚注文本 字符"/>
    <w:basedOn w:val="a4"/>
    <w:link w:val="affff7"/>
    <w:uiPriority w:val="99"/>
    <w:rsid w:val="00115C3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fff9">
    <w:name w:val="footnote reference"/>
    <w:basedOn w:val="a4"/>
    <w:uiPriority w:val="99"/>
    <w:unhideWhenUsed/>
    <w:rsid w:val="00115C34"/>
    <w:rPr>
      <w:vertAlign w:val="superscript"/>
    </w:rPr>
  </w:style>
  <w:style w:type="table" w:customStyle="1" w:styleId="affffa">
    <w:name w:val="手册表格"/>
    <w:basedOn w:val="a5"/>
    <w:uiPriority w:val="99"/>
    <w:rsid w:val="00115C34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customStyle="1" w:styleId="affffb">
    <w:name w:val="手册公式"/>
    <w:basedOn w:val="a2"/>
    <w:next w:val="a3"/>
    <w:link w:val="affffc"/>
    <w:rsid w:val="00115C34"/>
    <w:pPr>
      <w:jc w:val="center"/>
    </w:pPr>
  </w:style>
  <w:style w:type="character" w:customStyle="1" w:styleId="affffc">
    <w:name w:val="手册公式 字符"/>
    <w:basedOn w:val="a4"/>
    <w:link w:val="affffb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numbering" w:customStyle="1" w:styleId="a">
    <w:name w:val="手册列表"/>
    <w:basedOn w:val="a6"/>
    <w:uiPriority w:val="99"/>
    <w:rsid w:val="006039C6"/>
    <w:pPr>
      <w:numPr>
        <w:numId w:val="86"/>
      </w:numPr>
    </w:pPr>
  </w:style>
  <w:style w:type="paragraph" w:customStyle="1" w:styleId="affffd">
    <w:name w:val="手册图片"/>
    <w:basedOn w:val="a2"/>
    <w:next w:val="a0"/>
    <w:link w:val="affffe"/>
    <w:qFormat/>
    <w:rsid w:val="00115C34"/>
    <w:pPr>
      <w:keepNext/>
      <w:spacing w:beforeLines="25" w:before="25"/>
      <w:jc w:val="center"/>
    </w:pPr>
  </w:style>
  <w:style w:type="character" w:customStyle="1" w:styleId="affffe">
    <w:name w:val="手册图片 字符"/>
    <w:basedOn w:val="a4"/>
    <w:link w:val="affffd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3">
    <w:name w:val="手册正文"/>
    <w:basedOn w:val="a2"/>
    <w:link w:val="afffff"/>
    <w:qFormat/>
    <w:rsid w:val="00115C34"/>
    <w:pPr>
      <w:ind w:firstLineChars="200" w:firstLine="200"/>
    </w:pPr>
  </w:style>
  <w:style w:type="character" w:customStyle="1" w:styleId="afffff">
    <w:name w:val="手册正文 字符"/>
    <w:basedOn w:val="a4"/>
    <w:link w:val="a3"/>
    <w:rsid w:val="00115C34"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a0">
    <w:name w:val="图片标签"/>
    <w:basedOn w:val="a2"/>
    <w:next w:val="a3"/>
    <w:link w:val="afffff0"/>
    <w:qFormat/>
    <w:rsid w:val="006039C6"/>
    <w:pPr>
      <w:numPr>
        <w:ilvl w:val="3"/>
        <w:numId w:val="108"/>
      </w:numPr>
      <w:spacing w:afterLines="25" w:after="25"/>
      <w:jc w:val="center"/>
    </w:pPr>
    <w:rPr>
      <w:sz w:val="18"/>
    </w:rPr>
  </w:style>
  <w:style w:type="character" w:customStyle="1" w:styleId="afffff0">
    <w:name w:val="图片标签 字符"/>
    <w:basedOn w:val="a4"/>
    <w:link w:val="a0"/>
    <w:rsid w:val="00115C34"/>
    <w:rPr>
      <w:rFonts w:asciiTheme="minorHAnsi" w:eastAsiaTheme="minorEastAsia" w:hAnsiTheme="minorHAnsi" w:cstheme="minorBidi"/>
      <w:kern w:val="2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8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5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56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584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018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490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31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65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5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57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39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41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1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3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1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0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00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81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2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8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0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82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4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83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0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6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2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3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1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980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80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85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4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94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28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96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1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9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04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220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5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67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333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98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23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28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60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5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683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72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901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192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4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79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9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9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0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26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0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28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4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19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8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54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10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85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77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183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589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36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20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1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2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64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9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293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86">
          <w:marLeft w:val="184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19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7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3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71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5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23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7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6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43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3.vsd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40"/>
  </customShpExts>
</s:customData>
</file>

<file path=customXml/itemProps1.xml><?xml version="1.0" encoding="utf-8"?>
<ds:datastoreItem xmlns:ds="http://schemas.openxmlformats.org/officeDocument/2006/customXml" ds:itemID="{CA1B8355-287A-43B5-BF58-C178F9BD9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3739</Words>
  <Characters>21314</Characters>
  <Application>Microsoft Office Word</Application>
  <DocSecurity>0</DocSecurity>
  <Lines>177</Lines>
  <Paragraphs>50</Paragraphs>
  <ScaleCrop>false</ScaleCrop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既然豆腐心何必刀子嘴</dc:creator>
  <cp:keywords/>
  <dc:description/>
  <cp:lastModifiedBy>Xi Lifeng</cp:lastModifiedBy>
  <cp:revision>5</cp:revision>
  <cp:lastPrinted>2021-09-29T03:31:00Z</cp:lastPrinted>
  <dcterms:created xsi:type="dcterms:W3CDTF">2024-02-20T04:31:00Z</dcterms:created>
  <dcterms:modified xsi:type="dcterms:W3CDTF">2024-02-20T05:27:00Z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