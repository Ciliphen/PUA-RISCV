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2B8E" w14:textId="77777777" w:rsidR="00A8554E" w:rsidRPr="00A8554E" w:rsidRDefault="00A8554E" w:rsidP="004F38A1">
      <w:pPr>
        <w:pStyle w:val="af1"/>
        <w:keepNext/>
        <w:keepLines/>
        <w:widowControl/>
        <w:numPr>
          <w:ilvl w:val="0"/>
          <w:numId w:val="1"/>
        </w:numPr>
        <w:spacing w:before="160" w:after="160" w:line="360" w:lineRule="auto"/>
        <w:ind w:firstLineChars="0"/>
        <w:jc w:val="center"/>
        <w:outlineLvl w:val="0"/>
        <w:rPr>
          <w:b/>
          <w:bCs/>
          <w:vanish/>
          <w:kern w:val="44"/>
          <w:sz w:val="36"/>
          <w:szCs w:val="44"/>
        </w:rPr>
      </w:pPr>
    </w:p>
    <w:p w14:paraId="7E44223D" w14:textId="77777777" w:rsidR="00A8554E" w:rsidRPr="00A8554E" w:rsidRDefault="00A8554E" w:rsidP="004F38A1">
      <w:pPr>
        <w:pStyle w:val="af1"/>
        <w:keepNext/>
        <w:keepLines/>
        <w:widowControl/>
        <w:numPr>
          <w:ilvl w:val="0"/>
          <w:numId w:val="1"/>
        </w:numPr>
        <w:spacing w:before="160" w:after="160" w:line="360" w:lineRule="auto"/>
        <w:ind w:firstLineChars="0"/>
        <w:jc w:val="center"/>
        <w:outlineLvl w:val="0"/>
        <w:rPr>
          <w:b/>
          <w:bCs/>
          <w:vanish/>
          <w:kern w:val="44"/>
          <w:sz w:val="36"/>
          <w:szCs w:val="44"/>
        </w:rPr>
      </w:pPr>
    </w:p>
    <w:p w14:paraId="09EE4959" w14:textId="77777777" w:rsidR="00A8554E" w:rsidRPr="00A8554E" w:rsidRDefault="00A8554E" w:rsidP="004F38A1">
      <w:pPr>
        <w:pStyle w:val="af1"/>
        <w:keepNext/>
        <w:keepLines/>
        <w:widowControl/>
        <w:numPr>
          <w:ilvl w:val="0"/>
          <w:numId w:val="1"/>
        </w:numPr>
        <w:spacing w:before="160" w:after="160" w:line="360" w:lineRule="auto"/>
        <w:ind w:firstLineChars="0"/>
        <w:jc w:val="center"/>
        <w:outlineLvl w:val="0"/>
        <w:rPr>
          <w:b/>
          <w:bCs/>
          <w:vanish/>
          <w:kern w:val="44"/>
          <w:sz w:val="36"/>
          <w:szCs w:val="44"/>
        </w:rPr>
      </w:pPr>
    </w:p>
    <w:p w14:paraId="7E136277" w14:textId="77777777" w:rsidR="00A8554E" w:rsidRPr="00A8554E" w:rsidRDefault="00A8554E" w:rsidP="004F38A1">
      <w:pPr>
        <w:pStyle w:val="af1"/>
        <w:keepNext/>
        <w:keepLines/>
        <w:widowControl/>
        <w:numPr>
          <w:ilvl w:val="0"/>
          <w:numId w:val="1"/>
        </w:numPr>
        <w:spacing w:before="160" w:after="160" w:line="360" w:lineRule="auto"/>
        <w:ind w:firstLineChars="0"/>
        <w:jc w:val="center"/>
        <w:outlineLvl w:val="0"/>
        <w:rPr>
          <w:b/>
          <w:bCs/>
          <w:vanish/>
          <w:kern w:val="44"/>
          <w:sz w:val="36"/>
          <w:szCs w:val="44"/>
        </w:rPr>
      </w:pPr>
    </w:p>
    <w:p w14:paraId="73166BEE" w14:textId="77777777" w:rsidR="00A8554E" w:rsidRPr="00A8554E" w:rsidRDefault="00A8554E" w:rsidP="004F38A1">
      <w:pPr>
        <w:pStyle w:val="af1"/>
        <w:keepNext/>
        <w:keepLines/>
        <w:widowControl/>
        <w:numPr>
          <w:ilvl w:val="0"/>
          <w:numId w:val="1"/>
        </w:numPr>
        <w:spacing w:before="160" w:after="160" w:line="360" w:lineRule="auto"/>
        <w:ind w:firstLineChars="0"/>
        <w:jc w:val="center"/>
        <w:outlineLvl w:val="0"/>
        <w:rPr>
          <w:b/>
          <w:bCs/>
          <w:vanish/>
          <w:kern w:val="44"/>
          <w:sz w:val="36"/>
          <w:szCs w:val="44"/>
        </w:rPr>
      </w:pPr>
    </w:p>
    <w:p w14:paraId="50BA1DB4" w14:textId="77777777" w:rsidR="00D84A70" w:rsidRPr="00D84A70" w:rsidRDefault="00D84A70" w:rsidP="004F38A1">
      <w:pPr>
        <w:pStyle w:val="af1"/>
        <w:keepNext/>
        <w:keepLines/>
        <w:widowControl/>
        <w:numPr>
          <w:ilvl w:val="0"/>
          <w:numId w:val="8"/>
        </w:numPr>
        <w:spacing w:before="160" w:after="160" w:line="360" w:lineRule="auto"/>
        <w:ind w:firstLineChars="0"/>
        <w:jc w:val="center"/>
        <w:outlineLvl w:val="0"/>
        <w:rPr>
          <w:ins w:id="0" w:author="Xi Lifeng" w:date="2024-02-23T13:49:00Z"/>
          <w:b/>
          <w:bCs/>
          <w:vanish/>
          <w:kern w:val="44"/>
          <w:sz w:val="36"/>
          <w:szCs w:val="44"/>
        </w:rPr>
      </w:pPr>
    </w:p>
    <w:p w14:paraId="6B038FA0" w14:textId="239CC83A" w:rsidR="001546A3" w:rsidRDefault="001546A3" w:rsidP="004F38A1">
      <w:pPr>
        <w:pStyle w:val="1"/>
      </w:pPr>
      <w:r>
        <w:rPr>
          <w:rFonts w:hint="eastAsia"/>
        </w:rPr>
        <w:t>流水线处理器设计实验</w:t>
      </w:r>
    </w:p>
    <w:p w14:paraId="39AD8D75" w14:textId="3A181848" w:rsidR="005B6CE3" w:rsidRDefault="000F38FC" w:rsidP="0050258D">
      <w:pPr>
        <w:pStyle w:val="2"/>
      </w:pPr>
      <w:r w:rsidRPr="000F38FC">
        <w:rPr>
          <w:rFonts w:hint="eastAsia"/>
        </w:rPr>
        <w:t>实验</w:t>
      </w:r>
      <w:ins w:id="1" w:author="Xi Lifeng" w:date="2024-02-23T13:49:00Z">
        <w:r w:rsidR="00D84A70">
          <w:rPr>
            <w:rFonts w:hint="eastAsia"/>
          </w:rPr>
          <w:t>六</w:t>
        </w:r>
      </w:ins>
      <w:del w:id="2" w:author="Xi Lifeng" w:date="2024-02-23T13:49:00Z">
        <w:r w:rsidR="00230336" w:rsidDel="00D84A70">
          <w:rPr>
            <w:rFonts w:hint="eastAsia"/>
          </w:rPr>
          <w:delText>七</w:delText>
        </w:r>
      </w:del>
      <w:r w:rsidRPr="000F38FC">
        <w:rPr>
          <w:rFonts w:hint="eastAsia"/>
        </w:rPr>
        <w:t xml:space="preserve"> </w:t>
      </w:r>
      <w:r w:rsidRPr="000F38FC">
        <w:rPr>
          <w:rFonts w:hint="eastAsia"/>
        </w:rPr>
        <w:t>实现</w:t>
      </w:r>
      <w:r w:rsidRPr="000F38FC">
        <w:rPr>
          <w:rFonts w:hint="eastAsia"/>
        </w:rPr>
        <w:t>R</w:t>
      </w:r>
      <w:r w:rsidRPr="000F38FC">
        <w:rPr>
          <w:rFonts w:hint="eastAsia"/>
        </w:rPr>
        <w:t>型运算类指令的理想流水线设计实验</w:t>
      </w:r>
    </w:p>
    <w:p w14:paraId="1C935321" w14:textId="3ED32EE6" w:rsidR="000F38FC" w:rsidRDefault="000F38FC" w:rsidP="00555445">
      <w:pPr>
        <w:pStyle w:val="3"/>
      </w:pPr>
      <w:r>
        <w:rPr>
          <w:rFonts w:hint="eastAsia"/>
        </w:rPr>
        <w:t>实验目的</w:t>
      </w:r>
    </w:p>
    <w:p w14:paraId="04BB1423" w14:textId="2E07D0DC" w:rsidR="000F38FC" w:rsidRDefault="000F38FC" w:rsidP="000F38FC">
      <w:pPr>
        <w:pStyle w:val="a3"/>
        <w:numPr>
          <w:ilvl w:val="0"/>
          <w:numId w:val="2"/>
        </w:numPr>
        <w:ind w:firstLineChars="0"/>
      </w:pPr>
      <w:r>
        <w:rPr>
          <w:rFonts w:hint="eastAsia"/>
        </w:rPr>
        <w:t>掌握</w:t>
      </w:r>
      <w:r>
        <w:rPr>
          <w:rFonts w:hint="eastAsia"/>
        </w:rPr>
        <w:t>R</w:t>
      </w:r>
      <w:r>
        <w:rPr>
          <w:rFonts w:hint="eastAsia"/>
        </w:rPr>
        <w:t>型运算类指令的数据通路。</w:t>
      </w:r>
    </w:p>
    <w:p w14:paraId="18002AE1" w14:textId="4A17CBB5" w:rsidR="000F38FC" w:rsidRDefault="000F38FC" w:rsidP="000F38FC">
      <w:pPr>
        <w:pStyle w:val="a3"/>
        <w:numPr>
          <w:ilvl w:val="0"/>
          <w:numId w:val="2"/>
        </w:numPr>
        <w:ind w:firstLineChars="0"/>
      </w:pPr>
      <w:r>
        <w:rPr>
          <w:rFonts w:hint="eastAsia"/>
        </w:rPr>
        <w:t>掌握经典单发射五级流水线的设计方法。</w:t>
      </w:r>
    </w:p>
    <w:p w14:paraId="46BAF171" w14:textId="419B46D1" w:rsidR="000F38FC" w:rsidRDefault="000F38FC" w:rsidP="000F38FC">
      <w:pPr>
        <w:pStyle w:val="a3"/>
        <w:numPr>
          <w:ilvl w:val="0"/>
          <w:numId w:val="2"/>
        </w:numPr>
        <w:ind w:firstLineChars="0"/>
      </w:pPr>
      <w:r>
        <w:rPr>
          <w:rFonts w:hint="eastAsia"/>
        </w:rPr>
        <w:t>掌握流水线</w:t>
      </w:r>
      <w:r>
        <w:rPr>
          <w:rFonts w:hint="eastAsia"/>
        </w:rPr>
        <w:t>CPU</w:t>
      </w:r>
      <w:r>
        <w:rPr>
          <w:rFonts w:hint="eastAsia"/>
        </w:rPr>
        <w:t>设计的编程基本框架。</w:t>
      </w:r>
    </w:p>
    <w:p w14:paraId="7496F3C0" w14:textId="5E25E7B8" w:rsidR="000F38FC" w:rsidRDefault="000F38FC" w:rsidP="00C151F7">
      <w:pPr>
        <w:pStyle w:val="3"/>
      </w:pPr>
      <w:r>
        <w:rPr>
          <w:rFonts w:hint="eastAsia"/>
        </w:rPr>
        <w:t>实验原理与实验内容</w:t>
      </w:r>
    </w:p>
    <w:p w14:paraId="6F375642" w14:textId="2E952143" w:rsidR="000F38FC" w:rsidRDefault="000F38FC" w:rsidP="00330E3C">
      <w:pPr>
        <w:pStyle w:val="4"/>
      </w:pPr>
      <w:r>
        <w:rPr>
          <w:rFonts w:hint="eastAsia"/>
        </w:rPr>
        <w:t>单周期</w:t>
      </w:r>
      <w:r w:rsidR="00FD107D">
        <w:rPr>
          <w:rFonts w:hint="eastAsia"/>
        </w:rPr>
        <w:t>CPU</w:t>
      </w:r>
      <w:r>
        <w:rPr>
          <w:rFonts w:hint="eastAsia"/>
        </w:rPr>
        <w:t>与流水线</w:t>
      </w:r>
      <w:r w:rsidR="00FD107D">
        <w:rPr>
          <w:rFonts w:hint="eastAsia"/>
        </w:rPr>
        <w:t>CPU</w:t>
      </w:r>
    </w:p>
    <w:p w14:paraId="09DAA844" w14:textId="0C29E57D" w:rsidR="000F38FC" w:rsidRDefault="006D47AC" w:rsidP="00125502">
      <w:pPr>
        <w:pStyle w:val="5"/>
      </w:pPr>
      <w:r>
        <w:rPr>
          <w:rFonts w:hint="eastAsia"/>
        </w:rPr>
        <w:t>结构差异</w:t>
      </w:r>
    </w:p>
    <w:p w14:paraId="04A3946B" w14:textId="1660EEF5" w:rsidR="00CE5B09" w:rsidRDefault="006D47AC" w:rsidP="00FD5673">
      <w:pPr>
        <w:pStyle w:val="a3"/>
        <w:ind w:firstLine="420"/>
      </w:pPr>
      <w:bookmarkStart w:id="3" w:name="_Hlk157853763"/>
      <w:r w:rsidRPr="006D47AC">
        <w:rPr>
          <w:rFonts w:hint="eastAsia"/>
        </w:rPr>
        <w:t>RISC-V</w:t>
      </w:r>
      <w:r w:rsidRPr="006D47AC">
        <w:rPr>
          <w:rFonts w:hint="eastAsia"/>
        </w:rPr>
        <w:t>单周期</w:t>
      </w:r>
      <w:r w:rsidRPr="006D47AC">
        <w:rPr>
          <w:rFonts w:hint="eastAsia"/>
        </w:rPr>
        <w:t>CPU</w:t>
      </w:r>
      <w:bookmarkEnd w:id="3"/>
      <w:r w:rsidR="005B2E69">
        <w:rPr>
          <w:rFonts w:hint="eastAsia"/>
        </w:rPr>
        <w:t>中</w:t>
      </w:r>
      <w:r w:rsidRPr="006D47AC">
        <w:rPr>
          <w:rFonts w:hint="eastAsia"/>
        </w:rPr>
        <w:t>所有指令</w:t>
      </w:r>
      <w:r w:rsidR="00511692">
        <w:rPr>
          <w:rFonts w:hint="eastAsia"/>
        </w:rPr>
        <w:t>的</w:t>
      </w:r>
      <w:r w:rsidRPr="006D47AC">
        <w:rPr>
          <w:rFonts w:hint="eastAsia"/>
        </w:rPr>
        <w:t>执行时间均</w:t>
      </w:r>
      <w:r w:rsidR="00511692">
        <w:rPr>
          <w:rFonts w:hint="eastAsia"/>
        </w:rPr>
        <w:t>为</w:t>
      </w:r>
      <w:r w:rsidRPr="006D47AC">
        <w:rPr>
          <w:rFonts w:hint="eastAsia"/>
        </w:rPr>
        <w:t>一个</w:t>
      </w:r>
      <w:r w:rsidR="00511692">
        <w:rPr>
          <w:rFonts w:hint="eastAsia"/>
        </w:rPr>
        <w:t>等长</w:t>
      </w:r>
      <w:r w:rsidRPr="006D47AC">
        <w:rPr>
          <w:rFonts w:hint="eastAsia"/>
        </w:rPr>
        <w:t>的</w:t>
      </w:r>
      <w:r w:rsidR="00511692">
        <w:rPr>
          <w:rFonts w:hint="eastAsia"/>
        </w:rPr>
        <w:t>时钟</w:t>
      </w:r>
      <w:r w:rsidRPr="006D47AC">
        <w:rPr>
          <w:rFonts w:hint="eastAsia"/>
        </w:rPr>
        <w:t>周期</w:t>
      </w:r>
      <w:r w:rsidR="00511692">
        <w:rPr>
          <w:rFonts w:hint="eastAsia"/>
        </w:rPr>
        <w:t>。为保证每条指令都来得及完成，只能</w:t>
      </w:r>
      <w:r w:rsidRPr="006D47AC">
        <w:rPr>
          <w:rFonts w:hint="eastAsia"/>
        </w:rPr>
        <w:t>以</w:t>
      </w:r>
      <w:r w:rsidR="00511692">
        <w:rPr>
          <w:rFonts w:hint="eastAsia"/>
        </w:rPr>
        <w:t>指令系统中最长</w:t>
      </w:r>
      <w:r w:rsidRPr="006D47AC">
        <w:rPr>
          <w:rFonts w:hint="eastAsia"/>
        </w:rPr>
        <w:t>的指令</w:t>
      </w:r>
      <w:r w:rsidR="00511692">
        <w:rPr>
          <w:rFonts w:hint="eastAsia"/>
        </w:rPr>
        <w:t>周期</w:t>
      </w:r>
      <w:r w:rsidRPr="006D47AC">
        <w:rPr>
          <w:rFonts w:hint="eastAsia"/>
        </w:rPr>
        <w:t>作为</w:t>
      </w:r>
      <w:r w:rsidR="00511692">
        <w:rPr>
          <w:rFonts w:hint="eastAsia"/>
        </w:rPr>
        <w:t>系统的</w:t>
      </w:r>
      <w:r w:rsidRPr="006D47AC">
        <w:rPr>
          <w:rFonts w:hint="eastAsia"/>
        </w:rPr>
        <w:t>时钟周期</w:t>
      </w:r>
      <w:r w:rsidR="00511692">
        <w:rPr>
          <w:rFonts w:hint="eastAsia"/>
        </w:rPr>
        <w:t>。对执行时间短的指令而言，时钟周期里剩余的时间都被浪费，而短指令在整个指令系统里占大部分，</w:t>
      </w:r>
      <w:r w:rsidR="00323639">
        <w:rPr>
          <w:rFonts w:hint="eastAsia"/>
        </w:rPr>
        <w:t>因此</w:t>
      </w:r>
      <w:r w:rsidR="00511692">
        <w:rPr>
          <w:rFonts w:hint="eastAsia"/>
        </w:rPr>
        <w:t>单周期</w:t>
      </w:r>
      <w:r w:rsidR="00511692">
        <w:rPr>
          <w:rFonts w:hint="eastAsia"/>
        </w:rPr>
        <w:t>CPU</w:t>
      </w:r>
      <w:r w:rsidR="00FD360B">
        <w:rPr>
          <w:rFonts w:hint="eastAsia"/>
        </w:rPr>
        <w:t>的</w:t>
      </w:r>
      <w:r w:rsidR="00511692">
        <w:rPr>
          <w:rFonts w:hint="eastAsia"/>
        </w:rPr>
        <w:t>效率</w:t>
      </w:r>
      <w:r w:rsidR="00FD360B">
        <w:rPr>
          <w:rFonts w:hint="eastAsia"/>
        </w:rPr>
        <w:t>很</w:t>
      </w:r>
      <w:r w:rsidR="00511692">
        <w:rPr>
          <w:rFonts w:hint="eastAsia"/>
        </w:rPr>
        <w:t>低</w:t>
      </w:r>
      <w:r w:rsidRPr="006D47AC">
        <w:rPr>
          <w:rFonts w:hint="eastAsia"/>
        </w:rPr>
        <w:t>。现代处理器</w:t>
      </w:r>
      <w:r w:rsidR="00323639">
        <w:rPr>
          <w:rFonts w:hint="eastAsia"/>
        </w:rPr>
        <w:t>设计</w:t>
      </w:r>
      <w:r w:rsidRPr="006D47AC">
        <w:rPr>
          <w:rFonts w:hint="eastAsia"/>
        </w:rPr>
        <w:t>不采用单周期方式，取而代之的是多周期设计方式。</w:t>
      </w:r>
      <w:r w:rsidR="00323639">
        <w:rPr>
          <w:rFonts w:hint="eastAsia"/>
        </w:rPr>
        <w:t>在</w:t>
      </w:r>
      <w:r w:rsidRPr="006D47AC">
        <w:rPr>
          <w:rFonts w:hint="eastAsia"/>
        </w:rPr>
        <w:t>多周期</w:t>
      </w:r>
      <w:r w:rsidRPr="006D47AC">
        <w:rPr>
          <w:rFonts w:hint="eastAsia"/>
        </w:rPr>
        <w:t>CPU</w:t>
      </w:r>
      <w:r w:rsidRPr="006D47AC">
        <w:rPr>
          <w:rFonts w:hint="eastAsia"/>
        </w:rPr>
        <w:t>设计中流水线</w:t>
      </w:r>
      <w:r w:rsidRPr="006D47AC">
        <w:rPr>
          <w:rFonts w:hint="eastAsia"/>
        </w:rPr>
        <w:t>CPU</w:t>
      </w:r>
      <w:r w:rsidRPr="006D47AC">
        <w:rPr>
          <w:rFonts w:hint="eastAsia"/>
        </w:rPr>
        <w:t>设计是目前的主流技术。</w:t>
      </w:r>
    </w:p>
    <w:p w14:paraId="61BAF69A" w14:textId="77777777" w:rsidR="00F56AB2" w:rsidRDefault="00F56AB2" w:rsidP="00F56AB2">
      <w:pPr>
        <w:pStyle w:val="a3"/>
        <w:ind w:firstLine="420"/>
      </w:pPr>
      <w:r>
        <w:rPr>
          <w:rFonts w:hint="eastAsia"/>
        </w:rPr>
        <w:t>电路流水化设计的初衷是：</w:t>
      </w:r>
      <w:r w:rsidRPr="00A56434">
        <w:rPr>
          <w:rFonts w:ascii="黑体" w:eastAsia="黑体" w:hAnsi="黑体" w:hint="eastAsia"/>
          <w:b/>
          <w:bCs/>
        </w:rPr>
        <w:t>缩短时序器件之间组合逻辑关键路径的时延，在不降低电路处理吞吐率的情况下提升电路的时钟频率。</w:t>
      </w:r>
      <w:r>
        <w:rPr>
          <w:rFonts w:hint="eastAsia"/>
        </w:rPr>
        <w:t>将一段组合逻辑电路按照功能划分为若干阶段，在各功能段的组合逻辑电路之间插入时序器件，通常是触发器。前一阶段的组合逻辑电路输出接入时序器件的输入，后一阶段的组合逻辑电路输入来自这些时序器件的输出。</w:t>
      </w:r>
    </w:p>
    <w:p w14:paraId="0A4BED5E" w14:textId="2A1C02E8" w:rsidR="006D47AC" w:rsidRDefault="006D47AC" w:rsidP="006D47AC">
      <w:pPr>
        <w:pStyle w:val="aa"/>
        <w:spacing w:before="78"/>
      </w:pPr>
      <w:r>
        <w:rPr>
          <w:rFonts w:hint="eastAsia"/>
          <w:noProof/>
        </w:rPr>
        <w:drawing>
          <wp:inline distT="0" distB="0" distL="0" distR="0" wp14:anchorId="2EDDDD70" wp14:editId="14325190">
            <wp:extent cx="4747565" cy="178219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4778385" cy="1793764"/>
                    </a:xfrm>
                    <a:prstGeom prst="rect">
                      <a:avLst/>
                    </a:prstGeom>
                  </pic:spPr>
                </pic:pic>
              </a:graphicData>
            </a:graphic>
          </wp:inline>
        </w:drawing>
      </w:r>
    </w:p>
    <w:p w14:paraId="4412374C" w14:textId="1ECC36CD" w:rsidR="00CE5B09" w:rsidRPr="00CE5B09" w:rsidRDefault="006D47AC" w:rsidP="00FD5673">
      <w:pPr>
        <w:pStyle w:val="a0"/>
        <w:spacing w:after="78"/>
      </w:pPr>
      <w:bookmarkStart w:id="4" w:name="_Ref157172674"/>
      <w:r>
        <w:rPr>
          <w:rFonts w:hint="eastAsia"/>
        </w:rPr>
        <w:t>单周期</w:t>
      </w:r>
      <w:r>
        <w:rPr>
          <w:rFonts w:hint="eastAsia"/>
        </w:rPr>
        <w:t>CPU</w:t>
      </w:r>
      <w:r>
        <w:rPr>
          <w:rFonts w:hint="eastAsia"/>
        </w:rPr>
        <w:t>逻辑划分</w:t>
      </w:r>
      <w:bookmarkEnd w:id="4"/>
    </w:p>
    <w:p w14:paraId="381C3DE4" w14:textId="7F28A6D9" w:rsidR="00EA79AC" w:rsidRDefault="00EA79AC" w:rsidP="00EA79AC">
      <w:pPr>
        <w:pStyle w:val="a3"/>
        <w:ind w:firstLine="420"/>
      </w:pPr>
      <w:r>
        <w:rPr>
          <w:rFonts w:hint="eastAsia"/>
        </w:rPr>
        <w:t>将电路流水化</w:t>
      </w:r>
      <w:r w:rsidR="00157F60">
        <w:rPr>
          <w:rFonts w:hint="eastAsia"/>
        </w:rPr>
        <w:t>的难点</w:t>
      </w:r>
      <w:r>
        <w:rPr>
          <w:rFonts w:hint="eastAsia"/>
        </w:rPr>
        <w:t>在于分析单周期</w:t>
      </w:r>
      <w:r>
        <w:rPr>
          <w:rFonts w:hint="eastAsia"/>
        </w:rPr>
        <w:t>CPU</w:t>
      </w:r>
      <w:r>
        <w:rPr>
          <w:rFonts w:hint="eastAsia"/>
        </w:rPr>
        <w:t>中的组合逻辑电路应该划分为多少个功能段？各个功能段分别包含哪些功能？</w:t>
      </w:r>
      <w:r>
        <w:fldChar w:fldCharType="begin"/>
      </w:r>
      <w:r>
        <w:instrText xml:space="preserve"> </w:instrText>
      </w:r>
      <w:r>
        <w:rPr>
          <w:rFonts w:hint="eastAsia"/>
        </w:rPr>
        <w:instrText>REF _Ref157172674 \r \h</w:instrText>
      </w:r>
      <w:r>
        <w:instrText xml:space="preserve"> </w:instrText>
      </w:r>
      <w:r w:rsidR="003124D7">
        <w:instrText xml:space="preserve"> \* MERGEFORMAT </w:instrText>
      </w:r>
      <w:r>
        <w:fldChar w:fldCharType="separate"/>
      </w:r>
      <w:ins w:id="5" w:author="Xi Lifeng" w:date="2024-02-24T15:02:00Z">
        <w:r w:rsidR="007E7757" w:rsidRPr="007E7757">
          <w:rPr>
            <w:rFonts w:hint="eastAsia"/>
            <w:sz w:val="18"/>
            <w:szCs w:val="18"/>
            <w:rPrChange w:id="6" w:author="Xi Lifeng" w:date="2024-02-24T15:02:00Z">
              <w:rPr>
                <w:rFonts w:hint="eastAsia"/>
              </w:rPr>
            </w:rPrChange>
          </w:rPr>
          <w:t>图</w:t>
        </w:r>
        <w:r w:rsidR="007E7757" w:rsidRPr="007E7757">
          <w:rPr>
            <w:rFonts w:hint="eastAsia"/>
            <w:sz w:val="18"/>
            <w:szCs w:val="18"/>
            <w:rPrChange w:id="7" w:author="Xi Lifeng" w:date="2024-02-24T15:02:00Z">
              <w:rPr>
                <w:rFonts w:hint="eastAsia"/>
              </w:rPr>
            </w:rPrChange>
          </w:rPr>
          <w:t>7-1</w:t>
        </w:r>
      </w:ins>
      <w:del w:id="8" w:author="Xi Lifeng" w:date="2024-02-23T13:49:00Z">
        <w:r w:rsidRPr="003124D7" w:rsidDel="00D84A70">
          <w:rPr>
            <w:rFonts w:hint="eastAsia"/>
            <w:sz w:val="18"/>
            <w:szCs w:val="18"/>
          </w:rPr>
          <w:delText>图</w:delText>
        </w:r>
        <w:r w:rsidRPr="003124D7" w:rsidDel="00D84A70">
          <w:rPr>
            <w:rFonts w:hint="eastAsia"/>
            <w:sz w:val="18"/>
            <w:szCs w:val="18"/>
          </w:rPr>
          <w:delText>6-1</w:delText>
        </w:r>
      </w:del>
      <w:r>
        <w:fldChar w:fldCharType="end"/>
      </w:r>
      <w:r>
        <w:rPr>
          <w:rFonts w:hint="eastAsia"/>
        </w:rPr>
        <w:t>展示了单周期</w:t>
      </w:r>
      <w:r>
        <w:rPr>
          <w:rFonts w:hint="eastAsia"/>
        </w:rPr>
        <w:t>CPU</w:t>
      </w:r>
      <w:r>
        <w:rPr>
          <w:rFonts w:hint="eastAsia"/>
        </w:rPr>
        <w:t>执行指令的五级功能逻辑划分，图中每一段逻辑完成指令功能的一个部分，多个逻辑段连贯起来就完成了一条指令的功能。</w:t>
      </w:r>
    </w:p>
    <w:p w14:paraId="2E7F14CB" w14:textId="49D7AF27" w:rsidR="00EA79AC" w:rsidRDefault="00EA79AC" w:rsidP="00EA79AC">
      <w:pPr>
        <w:pStyle w:val="a3"/>
        <w:ind w:firstLine="420"/>
      </w:pPr>
      <w:r>
        <w:rPr>
          <w:rFonts w:hint="eastAsia"/>
        </w:rPr>
        <w:t>事实上</w:t>
      </w:r>
      <w:r w:rsidR="00073D11">
        <w:rPr>
          <w:rFonts w:hint="eastAsia"/>
        </w:rPr>
        <w:t>切分功能段的</w:t>
      </w:r>
      <w:r>
        <w:rPr>
          <w:rFonts w:hint="eastAsia"/>
        </w:rPr>
        <w:t>设计决策需要结合</w:t>
      </w:r>
      <w:r>
        <w:rPr>
          <w:rFonts w:hint="eastAsia"/>
        </w:rPr>
        <w:t>CPU</w:t>
      </w:r>
      <w:r>
        <w:rPr>
          <w:rFonts w:hint="eastAsia"/>
        </w:rPr>
        <w:t>产品的性能（含主频）、功耗、面积指标以及具体采用的工艺特性来考虑。为避免内容过多过细过深，本书实验采用经典的单发射五级流水线设计，划分的五级流水从前往后依次为：</w:t>
      </w:r>
      <w:proofErr w:type="gramStart"/>
      <w:r>
        <w:rPr>
          <w:rFonts w:hint="eastAsia"/>
        </w:rPr>
        <w:t>取指阶段</w:t>
      </w:r>
      <w:proofErr w:type="gramEnd"/>
      <w:r>
        <w:rPr>
          <w:rFonts w:hint="eastAsia"/>
        </w:rPr>
        <w:t>（</w:t>
      </w:r>
      <w:r>
        <w:rPr>
          <w:rFonts w:hint="eastAsia"/>
        </w:rPr>
        <w:t>Fetch</w:t>
      </w:r>
      <w:r>
        <w:rPr>
          <w:rFonts w:hint="eastAsia"/>
        </w:rPr>
        <w:t>）、译码阶段（</w:t>
      </w:r>
      <w:r>
        <w:rPr>
          <w:rFonts w:hint="eastAsia"/>
        </w:rPr>
        <w:t>Decode</w:t>
      </w:r>
      <w:r>
        <w:rPr>
          <w:rFonts w:hint="eastAsia"/>
        </w:rPr>
        <w:t>）、执行阶段（</w:t>
      </w:r>
      <w:r>
        <w:rPr>
          <w:rFonts w:hint="eastAsia"/>
        </w:rPr>
        <w:t>Execute</w:t>
      </w:r>
      <w:r>
        <w:rPr>
          <w:rFonts w:hint="eastAsia"/>
        </w:rPr>
        <w:t>）、访存阶段（</w:t>
      </w:r>
      <w:r>
        <w:rPr>
          <w:rFonts w:hint="eastAsia"/>
        </w:rPr>
        <w:t>Memory</w:t>
      </w:r>
      <w:r>
        <w:rPr>
          <w:rFonts w:hint="eastAsia"/>
        </w:rPr>
        <w:t>）和写回阶段（</w:t>
      </w:r>
      <w:proofErr w:type="spellStart"/>
      <w:r>
        <w:rPr>
          <w:rFonts w:hint="eastAsia"/>
        </w:rPr>
        <w:t>WriteBack</w:t>
      </w:r>
      <w:proofErr w:type="spellEnd"/>
      <w:r>
        <w:rPr>
          <w:rFonts w:hint="eastAsia"/>
        </w:rPr>
        <w:t>）。</w:t>
      </w:r>
    </w:p>
    <w:p w14:paraId="16CCFE3E" w14:textId="652C5ED3" w:rsidR="006D47AC" w:rsidRDefault="006D47AC" w:rsidP="00AF1778">
      <w:pPr>
        <w:pStyle w:val="a3"/>
        <w:numPr>
          <w:ilvl w:val="0"/>
          <w:numId w:val="20"/>
        </w:numPr>
        <w:ind w:firstLineChars="0"/>
      </w:pPr>
      <w:proofErr w:type="gramStart"/>
      <w:r>
        <w:rPr>
          <w:rFonts w:hint="eastAsia"/>
        </w:rPr>
        <w:t>取指阶段</w:t>
      </w:r>
      <w:proofErr w:type="gramEnd"/>
      <w:r>
        <w:rPr>
          <w:rFonts w:hint="eastAsia"/>
        </w:rPr>
        <w:t>的功能是</w:t>
      </w:r>
      <w:r w:rsidR="00483AC1">
        <w:rPr>
          <w:rFonts w:hint="eastAsia"/>
        </w:rPr>
        <w:t>：</w:t>
      </w:r>
      <w:r w:rsidR="00035ACB">
        <w:rPr>
          <w:rFonts w:hint="eastAsia"/>
        </w:rPr>
        <w:t>以</w:t>
      </w:r>
      <w:r w:rsidR="00035ACB">
        <w:rPr>
          <w:rFonts w:hint="eastAsia"/>
        </w:rPr>
        <w:t>PC</w:t>
      </w:r>
      <w:r w:rsidR="00035ACB">
        <w:rPr>
          <w:rFonts w:hint="eastAsia"/>
        </w:rPr>
        <w:t>为地址，从存储器中</w:t>
      </w:r>
      <w:r>
        <w:rPr>
          <w:rFonts w:hint="eastAsia"/>
        </w:rPr>
        <w:t>将指令取</w:t>
      </w:r>
      <w:r w:rsidR="00035ACB">
        <w:rPr>
          <w:rFonts w:hint="eastAsia"/>
        </w:rPr>
        <w:t>到</w:t>
      </w:r>
      <w:r w:rsidR="00035ACB">
        <w:rPr>
          <w:rFonts w:hint="eastAsia"/>
        </w:rPr>
        <w:t>CPU</w:t>
      </w:r>
      <w:r w:rsidR="00035ACB">
        <w:rPr>
          <w:rFonts w:hint="eastAsia"/>
        </w:rPr>
        <w:t>中</w:t>
      </w:r>
      <w:r>
        <w:rPr>
          <w:rFonts w:hint="eastAsia"/>
        </w:rPr>
        <w:t>。</w:t>
      </w:r>
    </w:p>
    <w:p w14:paraId="51425AC7" w14:textId="589141E0" w:rsidR="006D47AC" w:rsidRDefault="006D47AC" w:rsidP="00AF1778">
      <w:pPr>
        <w:pStyle w:val="a3"/>
        <w:numPr>
          <w:ilvl w:val="0"/>
          <w:numId w:val="20"/>
        </w:numPr>
        <w:ind w:firstLineChars="0"/>
      </w:pPr>
      <w:r>
        <w:rPr>
          <w:rFonts w:hint="eastAsia"/>
        </w:rPr>
        <w:t>译码阶段的功能是</w:t>
      </w:r>
      <w:r w:rsidR="00483AC1">
        <w:rPr>
          <w:rFonts w:hint="eastAsia"/>
        </w:rPr>
        <w:t>：</w:t>
      </w:r>
      <w:r>
        <w:rPr>
          <w:rFonts w:hint="eastAsia"/>
        </w:rPr>
        <w:t>解析指令</w:t>
      </w:r>
      <w:r w:rsidR="00483AC1">
        <w:rPr>
          <w:rFonts w:hint="eastAsia"/>
        </w:rPr>
        <w:t>；</w:t>
      </w:r>
      <w:r>
        <w:rPr>
          <w:rFonts w:hint="eastAsia"/>
        </w:rPr>
        <w:t>生成控制信号</w:t>
      </w:r>
      <w:r w:rsidR="00483AC1">
        <w:rPr>
          <w:rFonts w:hint="eastAsia"/>
        </w:rPr>
        <w:t>；从</w:t>
      </w:r>
      <w:r>
        <w:rPr>
          <w:rFonts w:hint="eastAsia"/>
        </w:rPr>
        <w:t>通用寄存器堆</w:t>
      </w:r>
      <w:r w:rsidR="00483AC1">
        <w:rPr>
          <w:rFonts w:hint="eastAsia"/>
        </w:rPr>
        <w:t>中读出</w:t>
      </w:r>
      <w:r>
        <w:rPr>
          <w:rFonts w:hint="eastAsia"/>
        </w:rPr>
        <w:t>源操作数。</w:t>
      </w:r>
    </w:p>
    <w:p w14:paraId="79A15E5B" w14:textId="6E47E614" w:rsidR="006D47AC" w:rsidRDefault="006D47AC" w:rsidP="00AF1778">
      <w:pPr>
        <w:pStyle w:val="a3"/>
        <w:numPr>
          <w:ilvl w:val="0"/>
          <w:numId w:val="20"/>
        </w:numPr>
        <w:ind w:firstLineChars="0"/>
      </w:pPr>
      <w:r>
        <w:rPr>
          <w:rFonts w:hint="eastAsia"/>
        </w:rPr>
        <w:t>执行阶段的功能是</w:t>
      </w:r>
      <w:r w:rsidR="00483AC1">
        <w:rPr>
          <w:rFonts w:hint="eastAsia"/>
        </w:rPr>
        <w:t>：</w:t>
      </w:r>
      <w:r>
        <w:rPr>
          <w:rFonts w:hint="eastAsia"/>
        </w:rPr>
        <w:t>对源操作数进行算术逻辑运算</w:t>
      </w:r>
      <w:r w:rsidR="00483AC1">
        <w:rPr>
          <w:rFonts w:hint="eastAsia"/>
        </w:rPr>
        <w:t>；对于</w:t>
      </w:r>
      <w:r>
        <w:rPr>
          <w:rFonts w:hint="eastAsia"/>
        </w:rPr>
        <w:t>访存指令</w:t>
      </w:r>
      <w:r w:rsidR="00483AC1">
        <w:rPr>
          <w:rFonts w:hint="eastAsia"/>
        </w:rPr>
        <w:t>则是计算访存</w:t>
      </w:r>
      <w:r>
        <w:rPr>
          <w:rFonts w:hint="eastAsia"/>
        </w:rPr>
        <w:t>地</w:t>
      </w:r>
      <w:r>
        <w:rPr>
          <w:rFonts w:hint="eastAsia"/>
        </w:rPr>
        <w:lastRenderedPageBreak/>
        <w:t>址。</w:t>
      </w:r>
    </w:p>
    <w:p w14:paraId="3EADAFA3" w14:textId="4D41993A" w:rsidR="006D47AC" w:rsidRDefault="006D47AC" w:rsidP="00AF1778">
      <w:pPr>
        <w:pStyle w:val="a3"/>
        <w:numPr>
          <w:ilvl w:val="0"/>
          <w:numId w:val="20"/>
        </w:numPr>
        <w:ind w:firstLineChars="0"/>
      </w:pPr>
      <w:r>
        <w:rPr>
          <w:rFonts w:hint="eastAsia"/>
        </w:rPr>
        <w:t>访存阶段的功能是</w:t>
      </w:r>
      <w:r w:rsidR="004C797A">
        <w:rPr>
          <w:rFonts w:hint="eastAsia"/>
        </w:rPr>
        <w:t>：从存储器中读</w:t>
      </w:r>
      <w:r w:rsidR="00F15C7F">
        <w:rPr>
          <w:rFonts w:hint="eastAsia"/>
        </w:rPr>
        <w:t>数</w:t>
      </w:r>
      <w:r w:rsidR="004C797A">
        <w:rPr>
          <w:rFonts w:hint="eastAsia"/>
        </w:rPr>
        <w:t>，或将操作数写入存储器</w:t>
      </w:r>
      <w:r>
        <w:rPr>
          <w:rFonts w:hint="eastAsia"/>
        </w:rPr>
        <w:t>。</w:t>
      </w:r>
    </w:p>
    <w:p w14:paraId="0851EDEE" w14:textId="3F3501F3" w:rsidR="006D47AC" w:rsidRDefault="006D47AC" w:rsidP="00AF1778">
      <w:pPr>
        <w:pStyle w:val="a3"/>
        <w:numPr>
          <w:ilvl w:val="0"/>
          <w:numId w:val="20"/>
        </w:numPr>
        <w:ind w:firstLineChars="0"/>
      </w:pPr>
      <w:r>
        <w:rPr>
          <w:rFonts w:hint="eastAsia"/>
        </w:rPr>
        <w:t>写回阶段的功能是</w:t>
      </w:r>
      <w:r w:rsidR="00627FD2">
        <w:rPr>
          <w:rFonts w:hint="eastAsia"/>
        </w:rPr>
        <w:t>：</w:t>
      </w:r>
      <w:r>
        <w:rPr>
          <w:rFonts w:hint="eastAsia"/>
        </w:rPr>
        <w:t>将结果写入通用寄存器。</w:t>
      </w:r>
    </w:p>
    <w:p w14:paraId="2D9A1C59" w14:textId="3485C145" w:rsidR="006D47AC" w:rsidRDefault="004406FE" w:rsidP="006D47AC">
      <w:pPr>
        <w:pStyle w:val="a3"/>
        <w:ind w:firstLineChars="0"/>
      </w:pPr>
      <w:r>
        <w:rPr>
          <w:rFonts w:hint="eastAsia"/>
        </w:rPr>
        <w:t>在</w:t>
      </w:r>
      <w:r w:rsidR="00597E02">
        <w:fldChar w:fldCharType="begin"/>
      </w:r>
      <w:r w:rsidR="00597E02">
        <w:instrText xml:space="preserve"> </w:instrText>
      </w:r>
      <w:r w:rsidR="00597E02">
        <w:rPr>
          <w:rFonts w:hint="eastAsia"/>
        </w:rPr>
        <w:instrText>REF _Ref157172674 \r \h</w:instrText>
      </w:r>
      <w:r w:rsidR="00597E02">
        <w:instrText xml:space="preserve"> </w:instrText>
      </w:r>
      <w:r w:rsidR="00597E02">
        <w:fldChar w:fldCharType="separate"/>
      </w:r>
      <w:ins w:id="9" w:author="Xi Lifeng" w:date="2024-02-24T15:02:00Z">
        <w:r w:rsidR="007E7757">
          <w:rPr>
            <w:rFonts w:hint="eastAsia"/>
          </w:rPr>
          <w:t>图</w:t>
        </w:r>
        <w:r w:rsidR="007E7757">
          <w:rPr>
            <w:rFonts w:hint="eastAsia"/>
          </w:rPr>
          <w:t>7-1</w:t>
        </w:r>
      </w:ins>
      <w:del w:id="10" w:author="Xi Lifeng" w:date="2024-02-23T13:49:00Z">
        <w:r w:rsidRPr="003124D7" w:rsidDel="00D84A70">
          <w:rPr>
            <w:rFonts w:hint="eastAsia"/>
            <w:sz w:val="18"/>
            <w:szCs w:val="18"/>
          </w:rPr>
          <w:delText>图</w:delText>
        </w:r>
        <w:r w:rsidRPr="003124D7" w:rsidDel="00D84A70">
          <w:rPr>
            <w:rFonts w:hint="eastAsia"/>
            <w:sz w:val="18"/>
            <w:szCs w:val="18"/>
          </w:rPr>
          <w:delText>6-1</w:delText>
        </w:r>
      </w:del>
      <w:r w:rsidR="00597E02">
        <w:fldChar w:fldCharType="end"/>
      </w:r>
      <w:r w:rsidR="006D47AC" w:rsidRPr="006D47AC">
        <w:rPr>
          <w:rFonts w:hint="eastAsia"/>
        </w:rPr>
        <w:t>所示各段之间加入触发器作为流水线缓存，</w:t>
      </w:r>
      <w:r w:rsidR="00597E02">
        <w:fldChar w:fldCharType="begin"/>
      </w:r>
      <w:r w:rsidR="00597E02">
        <w:instrText xml:space="preserve"> </w:instrText>
      </w:r>
      <w:r w:rsidR="00597E02">
        <w:rPr>
          <w:rFonts w:hint="eastAsia"/>
        </w:rPr>
        <w:instrText>REF _Ref157172767 \r \h</w:instrText>
      </w:r>
      <w:r w:rsidR="00597E02">
        <w:instrText xml:space="preserve"> </w:instrText>
      </w:r>
      <w:r w:rsidR="00597E02">
        <w:fldChar w:fldCharType="separate"/>
      </w:r>
      <w:ins w:id="11" w:author="Xi Lifeng" w:date="2024-02-24T15:02:00Z">
        <w:r w:rsidR="007E7757">
          <w:rPr>
            <w:rFonts w:hint="eastAsia"/>
          </w:rPr>
          <w:t>图</w:t>
        </w:r>
        <w:r w:rsidR="007E7757">
          <w:rPr>
            <w:rFonts w:hint="eastAsia"/>
          </w:rPr>
          <w:t>7-2</w:t>
        </w:r>
      </w:ins>
      <w:del w:id="12" w:author="Xi Lifeng" w:date="2024-02-23T13:49:00Z">
        <w:r w:rsidRPr="003124D7" w:rsidDel="00D84A70">
          <w:rPr>
            <w:rFonts w:hint="eastAsia"/>
            <w:sz w:val="18"/>
            <w:szCs w:val="18"/>
          </w:rPr>
          <w:delText>图</w:delText>
        </w:r>
        <w:r w:rsidRPr="003124D7" w:rsidDel="00D84A70">
          <w:rPr>
            <w:rFonts w:hint="eastAsia"/>
            <w:sz w:val="18"/>
            <w:szCs w:val="18"/>
          </w:rPr>
          <w:delText>6-2</w:delText>
        </w:r>
      </w:del>
      <w:r w:rsidR="00597E02">
        <w:fldChar w:fldCharType="end"/>
      </w:r>
      <w:r w:rsidR="006D47AC" w:rsidRPr="006D47AC">
        <w:rPr>
          <w:rFonts w:hint="eastAsia"/>
        </w:rPr>
        <w:t>展示了</w:t>
      </w:r>
      <w:r w:rsidR="006D47AC" w:rsidRPr="006D47AC">
        <w:rPr>
          <w:rFonts w:hint="eastAsia"/>
        </w:rPr>
        <w:t>RISC-V</w:t>
      </w:r>
      <w:r w:rsidR="006D47AC" w:rsidRPr="006D47AC">
        <w:rPr>
          <w:rFonts w:hint="eastAsia"/>
        </w:rPr>
        <w:t>流水线的逻辑结构。</w:t>
      </w:r>
    </w:p>
    <w:p w14:paraId="6DEDABC1" w14:textId="3E9966CA" w:rsidR="00597E02" w:rsidRDefault="000F53A1" w:rsidP="00597E02">
      <w:pPr>
        <w:pStyle w:val="aa"/>
        <w:spacing w:before="78"/>
      </w:pPr>
      <w:ins w:id="13" w:author="Xi Lifeng" w:date="2024-02-24T14:43:00Z">
        <w:r>
          <w:object w:dxaOrig="8761" w:dyaOrig="2340" w14:anchorId="39498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15.3pt;height:111pt" o:ole="">
              <v:imagedata r:id="rId9" o:title=""/>
            </v:shape>
            <o:OLEObject Type="Embed" ProgID="Visio.Drawing.15" ShapeID="_x0000_i1042" DrawAspect="Content" ObjectID="_1770292987" r:id="rId10"/>
          </w:object>
        </w:r>
      </w:ins>
      <w:del w:id="14" w:author="Xi Lifeng" w:date="2024-02-24T14:43:00Z">
        <w:r w:rsidR="00014016" w:rsidDel="000F53A1">
          <w:fldChar w:fldCharType="begin"/>
        </w:r>
        <w:r w:rsidR="00014016" w:rsidDel="000F53A1">
          <w:fldChar w:fldCharType="separate"/>
        </w:r>
        <w:r w:rsidR="00014016" w:rsidDel="000F53A1">
          <w:fldChar w:fldCharType="end"/>
        </w:r>
      </w:del>
      <w:del w:id="15" w:author="Xi Lifeng" w:date="2024-02-19T16:14:00Z">
        <w:r w:rsidR="00F21F1D" w:rsidDel="00014016">
          <w:object w:dxaOrig="8768" w:dyaOrig="2410" w14:anchorId="6966B050">
            <v:shape id="_x0000_i1026" type="#_x0000_t75" style="width:415.7pt;height:114pt" o:ole="">
              <v:imagedata r:id="rId11" o:title=""/>
            </v:shape>
            <o:OLEObject Type="Embed" ProgID="Visio.Drawing.11" ShapeID="_x0000_i1026" DrawAspect="Content" ObjectID="_1770292988" r:id="rId12"/>
          </w:object>
        </w:r>
      </w:del>
    </w:p>
    <w:p w14:paraId="519B70C0" w14:textId="54DB9C34" w:rsidR="00597E02" w:rsidRDefault="00597E02" w:rsidP="00597E02">
      <w:pPr>
        <w:pStyle w:val="a0"/>
        <w:spacing w:after="78"/>
      </w:pPr>
      <w:bookmarkStart w:id="16" w:name="_Ref157172767"/>
      <w:r>
        <w:rPr>
          <w:rFonts w:hint="eastAsia"/>
        </w:rPr>
        <w:t>五级流水线</w:t>
      </w:r>
      <w:r>
        <w:rPr>
          <w:rFonts w:hint="eastAsia"/>
        </w:rPr>
        <w:t>CPU</w:t>
      </w:r>
      <w:r>
        <w:rPr>
          <w:rFonts w:hint="eastAsia"/>
        </w:rPr>
        <w:t>逻辑结构</w:t>
      </w:r>
      <w:bookmarkEnd w:id="16"/>
    </w:p>
    <w:p w14:paraId="080452D5" w14:textId="6226873A" w:rsidR="00597E02" w:rsidRDefault="00597E02" w:rsidP="00597E02">
      <w:pPr>
        <w:pStyle w:val="a3"/>
        <w:ind w:firstLine="420"/>
      </w:pPr>
      <w:r w:rsidRPr="00597E02">
        <w:rPr>
          <w:rFonts w:hint="eastAsia"/>
        </w:rPr>
        <w:t>所有部件采用同一个系统时钟</w:t>
      </w:r>
      <w:r w:rsidRPr="00597E02">
        <w:rPr>
          <w:rFonts w:hint="eastAsia"/>
        </w:rPr>
        <w:t>clock</w:t>
      </w:r>
      <w:r w:rsidRPr="00597E02">
        <w:rPr>
          <w:rFonts w:hint="eastAsia"/>
        </w:rPr>
        <w:t>来进行同步</w:t>
      </w:r>
      <w:r w:rsidR="00364460">
        <w:rPr>
          <w:rFonts w:hint="eastAsia"/>
        </w:rPr>
        <w:t>。在</w:t>
      </w:r>
      <w:r w:rsidRPr="00597E02">
        <w:rPr>
          <w:rFonts w:hint="eastAsia"/>
        </w:rPr>
        <w:t>每个时钟</w:t>
      </w:r>
      <w:r w:rsidRPr="00597E02">
        <w:rPr>
          <w:rFonts w:hint="eastAsia"/>
        </w:rPr>
        <w:t>clock</w:t>
      </w:r>
      <w:r w:rsidR="00364460">
        <w:rPr>
          <w:rFonts w:hint="eastAsia"/>
        </w:rPr>
        <w:t>的上升沿</w:t>
      </w:r>
      <w:r w:rsidRPr="00597E02">
        <w:rPr>
          <w:rFonts w:hint="eastAsia"/>
        </w:rPr>
        <w:t>，各段逻辑功能部件处理完毕的数据会被锁存到下一级的流水线缓存中，作为下一段的输入数据，指令执行进入</w:t>
      </w:r>
      <w:r w:rsidR="00BE5416">
        <w:rPr>
          <w:rFonts w:hint="eastAsia"/>
        </w:rPr>
        <w:t>到</w:t>
      </w:r>
      <w:r w:rsidRPr="00597E02">
        <w:rPr>
          <w:rFonts w:hint="eastAsia"/>
        </w:rPr>
        <w:t>下一阶段。</w:t>
      </w:r>
      <w:r w:rsidRPr="00597E02">
        <w:rPr>
          <w:rFonts w:hint="eastAsia"/>
        </w:rPr>
        <w:t>clock</w:t>
      </w:r>
      <w:r w:rsidRPr="00597E02">
        <w:rPr>
          <w:rFonts w:hint="eastAsia"/>
        </w:rPr>
        <w:t>的频率取决于流水线缓存两级间的最大逻辑延迟。</w:t>
      </w:r>
    </w:p>
    <w:p w14:paraId="22144DE8" w14:textId="77777777" w:rsidR="007B4133" w:rsidRPr="007B4133" w:rsidRDefault="007B4133" w:rsidP="007B4133">
      <w:pPr>
        <w:pStyle w:val="af1"/>
        <w:keepNext/>
        <w:keepLines/>
        <w:widowControl/>
        <w:numPr>
          <w:ilvl w:val="7"/>
          <w:numId w:val="1"/>
        </w:numPr>
        <w:spacing w:before="60" w:after="60"/>
        <w:ind w:firstLineChars="0"/>
        <w:jc w:val="left"/>
        <w:outlineLvl w:val="4"/>
        <w:rPr>
          <w:rFonts w:asciiTheme="majorHAnsi" w:eastAsiaTheme="majorEastAsia" w:hAnsiTheme="majorHAnsi"/>
          <w:bCs/>
          <w:vanish/>
          <w:szCs w:val="28"/>
        </w:rPr>
      </w:pPr>
    </w:p>
    <w:p w14:paraId="44AD81B1" w14:textId="03E277A3" w:rsidR="00597E02" w:rsidRDefault="00597E02" w:rsidP="00FD5673">
      <w:pPr>
        <w:pStyle w:val="5"/>
      </w:pPr>
      <w:r>
        <w:rPr>
          <w:rFonts w:hint="eastAsia"/>
        </w:rPr>
        <w:t>性能差异</w:t>
      </w:r>
    </w:p>
    <w:p w14:paraId="3B6618BA" w14:textId="0270FB37" w:rsidR="00597E02" w:rsidRDefault="00597E02" w:rsidP="00597E02">
      <w:pPr>
        <w:pStyle w:val="aa"/>
        <w:spacing w:before="78"/>
      </w:pPr>
      <w:r>
        <w:rPr>
          <w:rFonts w:hint="eastAsia"/>
          <w:noProof/>
        </w:rPr>
        <w:drawing>
          <wp:inline distT="0" distB="0" distL="0" distR="0" wp14:anchorId="3ABB3382" wp14:editId="2C8B98C8">
            <wp:extent cx="5274310" cy="8597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5274310" cy="859790"/>
                    </a:xfrm>
                    <a:prstGeom prst="rect">
                      <a:avLst/>
                    </a:prstGeom>
                  </pic:spPr>
                </pic:pic>
              </a:graphicData>
            </a:graphic>
          </wp:inline>
        </w:drawing>
      </w:r>
    </w:p>
    <w:p w14:paraId="43621631" w14:textId="675EC363" w:rsidR="00597E02" w:rsidRDefault="00597E02" w:rsidP="00597E02">
      <w:pPr>
        <w:pStyle w:val="a0"/>
        <w:spacing w:after="78"/>
      </w:pPr>
      <w:bookmarkStart w:id="17" w:name="_Ref157172962"/>
      <w:r>
        <w:rPr>
          <w:rFonts w:hint="eastAsia"/>
        </w:rPr>
        <w:t>单周期</w:t>
      </w:r>
      <w:r>
        <w:rPr>
          <w:rFonts w:hint="eastAsia"/>
        </w:rPr>
        <w:t>CPU</w:t>
      </w:r>
      <w:r>
        <w:rPr>
          <w:rFonts w:hint="eastAsia"/>
        </w:rPr>
        <w:t>时空图</w:t>
      </w:r>
      <w:bookmarkEnd w:id="17"/>
    </w:p>
    <w:p w14:paraId="397A9C02" w14:textId="3AC83C22" w:rsidR="00597E02" w:rsidRDefault="00597E02" w:rsidP="00597E02">
      <w:pPr>
        <w:pStyle w:val="aa"/>
        <w:spacing w:before="78"/>
      </w:pPr>
      <w:r>
        <w:rPr>
          <w:rFonts w:hint="eastAsia"/>
          <w:noProof/>
        </w:rPr>
        <w:drawing>
          <wp:inline distT="0" distB="0" distL="0" distR="0" wp14:anchorId="18097702" wp14:editId="433747BF">
            <wp:extent cx="5274310" cy="1341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a:extLst>
                        <a:ext uri="{28A0092B-C50C-407E-A947-70E740481C1C}">
                          <a14:useLocalDpi xmlns:a14="http://schemas.microsoft.com/office/drawing/2010/main" val="0"/>
                        </a:ext>
                      </a:extLst>
                    </a:blip>
                    <a:stretch>
                      <a:fillRect/>
                    </a:stretch>
                  </pic:blipFill>
                  <pic:spPr>
                    <a:xfrm>
                      <a:off x="0" y="0"/>
                      <a:ext cx="5274310" cy="1341755"/>
                    </a:xfrm>
                    <a:prstGeom prst="rect">
                      <a:avLst/>
                    </a:prstGeom>
                  </pic:spPr>
                </pic:pic>
              </a:graphicData>
            </a:graphic>
          </wp:inline>
        </w:drawing>
      </w:r>
    </w:p>
    <w:p w14:paraId="2EB7C4B6" w14:textId="1E75BBF6" w:rsidR="00597E02" w:rsidRDefault="00597E02" w:rsidP="00597E02">
      <w:pPr>
        <w:pStyle w:val="a0"/>
        <w:spacing w:after="78"/>
      </w:pPr>
      <w:bookmarkStart w:id="18" w:name="_Ref157172979"/>
      <w:r w:rsidRPr="00597E02">
        <w:rPr>
          <w:rFonts w:hint="eastAsia"/>
        </w:rPr>
        <w:t>五级流水线</w:t>
      </w:r>
      <w:r w:rsidRPr="00597E02">
        <w:rPr>
          <w:rFonts w:hint="eastAsia"/>
        </w:rPr>
        <w:t>CPU</w:t>
      </w:r>
      <w:r w:rsidRPr="00597E02">
        <w:rPr>
          <w:rFonts w:hint="eastAsia"/>
        </w:rPr>
        <w:t>时空图</w:t>
      </w:r>
      <w:bookmarkEnd w:id="18"/>
    </w:p>
    <w:p w14:paraId="25B89BDE" w14:textId="131B2E9A" w:rsidR="00597E02" w:rsidRDefault="00597E02" w:rsidP="00010914">
      <w:pPr>
        <w:pStyle w:val="a3"/>
        <w:ind w:firstLine="360"/>
      </w:pPr>
      <w:r w:rsidRPr="00A9726A">
        <w:rPr>
          <w:sz w:val="18"/>
          <w:szCs w:val="18"/>
          <w:rPrChange w:id="19" w:author="Xi Lifeng" w:date="2024-02-19T14:01:00Z">
            <w:rPr/>
          </w:rPrChange>
        </w:rPr>
        <w:fldChar w:fldCharType="begin"/>
      </w:r>
      <w:r w:rsidRPr="00A9726A">
        <w:rPr>
          <w:sz w:val="18"/>
          <w:szCs w:val="18"/>
          <w:rPrChange w:id="20" w:author="Xi Lifeng" w:date="2024-02-19T14:01:00Z">
            <w:rPr/>
          </w:rPrChange>
        </w:rPr>
        <w:instrText xml:space="preserve"> REF _Ref157172962 \r \h </w:instrText>
      </w:r>
      <w:r w:rsidR="008C4522" w:rsidRPr="00A9726A">
        <w:rPr>
          <w:sz w:val="18"/>
          <w:szCs w:val="18"/>
          <w:rPrChange w:id="21" w:author="Xi Lifeng" w:date="2024-02-19T14:01:00Z">
            <w:rPr/>
          </w:rPrChange>
        </w:rPr>
        <w:instrText xml:space="preserve"> \* MERGEFORMAT </w:instrText>
      </w:r>
      <w:r w:rsidRPr="00A9726A">
        <w:rPr>
          <w:sz w:val="18"/>
          <w:szCs w:val="18"/>
          <w:rPrChange w:id="22" w:author="Xi Lifeng" w:date="2024-02-19T14:01:00Z">
            <w:rPr>
              <w:sz w:val="18"/>
              <w:szCs w:val="18"/>
            </w:rPr>
          </w:rPrChange>
        </w:rPr>
      </w:r>
      <w:r w:rsidRPr="00A9726A">
        <w:rPr>
          <w:sz w:val="18"/>
          <w:szCs w:val="18"/>
          <w:rPrChange w:id="23" w:author="Xi Lifeng" w:date="2024-02-19T14:01:00Z">
            <w:rPr/>
          </w:rPrChange>
        </w:rPr>
        <w:fldChar w:fldCharType="separate"/>
      </w:r>
      <w:ins w:id="24" w:author="Xi Lifeng" w:date="2024-02-24T15:02:00Z">
        <w:r w:rsidR="007E7757">
          <w:rPr>
            <w:rFonts w:hint="eastAsia"/>
            <w:sz w:val="18"/>
            <w:szCs w:val="18"/>
          </w:rPr>
          <w:t>图</w:t>
        </w:r>
        <w:r w:rsidR="007E7757">
          <w:rPr>
            <w:rFonts w:hint="eastAsia"/>
            <w:sz w:val="18"/>
            <w:szCs w:val="18"/>
          </w:rPr>
          <w:t>7-3</w:t>
        </w:r>
      </w:ins>
      <w:del w:id="25" w:author="Xi Lifeng" w:date="2024-02-23T13:49:00Z">
        <w:r w:rsidR="006564B0" w:rsidRPr="003124D7" w:rsidDel="00D84A70">
          <w:rPr>
            <w:rFonts w:hint="eastAsia"/>
            <w:sz w:val="18"/>
            <w:szCs w:val="18"/>
            <w:rPrChange w:id="26" w:author="Xi Lifeng" w:date="2024-02-19T14:10:00Z">
              <w:rPr>
                <w:rFonts w:hint="eastAsia"/>
              </w:rPr>
            </w:rPrChange>
          </w:rPr>
          <w:delText>图</w:delText>
        </w:r>
        <w:r w:rsidR="006564B0" w:rsidRPr="003124D7" w:rsidDel="00D84A70">
          <w:rPr>
            <w:sz w:val="18"/>
            <w:szCs w:val="18"/>
            <w:rPrChange w:id="27" w:author="Xi Lifeng" w:date="2024-02-19T14:10:00Z">
              <w:rPr/>
            </w:rPrChange>
          </w:rPr>
          <w:delText>6-3</w:delText>
        </w:r>
      </w:del>
      <w:r w:rsidRPr="00A9726A">
        <w:rPr>
          <w:sz w:val="18"/>
          <w:szCs w:val="18"/>
          <w:rPrChange w:id="28" w:author="Xi Lifeng" w:date="2024-02-19T14:01:00Z">
            <w:rPr/>
          </w:rPrChange>
        </w:rPr>
        <w:fldChar w:fldCharType="end"/>
      </w:r>
      <w:r w:rsidRPr="00597E02">
        <w:rPr>
          <w:rFonts w:hint="eastAsia"/>
        </w:rPr>
        <w:t>给出了单周期</w:t>
      </w:r>
      <w:r w:rsidRPr="00597E02">
        <w:rPr>
          <w:rFonts w:hint="eastAsia"/>
        </w:rPr>
        <w:t>CPU</w:t>
      </w:r>
      <w:r w:rsidRPr="00597E02">
        <w:rPr>
          <w:rFonts w:hint="eastAsia"/>
        </w:rPr>
        <w:t>的时空图</w:t>
      </w:r>
      <w:r w:rsidR="003F2103">
        <w:rPr>
          <w:rFonts w:hint="eastAsia"/>
        </w:rPr>
        <w:t>。图中</w:t>
      </w:r>
      <m:oMath>
        <m:r>
          <m:rPr>
            <m:sty m:val="p"/>
          </m:rPr>
          <w:rPr>
            <w:rFonts w:ascii="Cambria Math" w:hAnsi="Cambria Math" w:hint="eastAsia"/>
          </w:rPr>
          <m:t>Δ</m:t>
        </m:r>
        <m:r>
          <w:rPr>
            <w:rFonts w:ascii="Cambria Math" w:hAnsi="Cambria Math"/>
          </w:rPr>
          <m:t>t</m:t>
        </m:r>
      </m:oMath>
      <w:r w:rsidR="00776A26">
        <w:rPr>
          <w:rFonts w:hint="eastAsia"/>
        </w:rPr>
        <w:t>表示系统时钟周期，</w:t>
      </w:r>
      <w:r w:rsidRPr="00597E02">
        <w:rPr>
          <w:rFonts w:hint="eastAsia"/>
        </w:rPr>
        <w:t>每条指令执行需要</w:t>
      </w:r>
      <w:r w:rsidRPr="00597E02">
        <w:rPr>
          <w:rFonts w:hint="eastAsia"/>
        </w:rPr>
        <w:t>5</w:t>
      </w:r>
      <w:r w:rsidRPr="00597E02">
        <w:rPr>
          <w:rFonts w:hint="eastAsia"/>
        </w:rPr>
        <w:t>个时钟周期，即</w:t>
      </w:r>
      <w:r w:rsidR="003F2103">
        <w:rPr>
          <w:rFonts w:hint="eastAsia"/>
        </w:rPr>
        <w:t>指令周期是</w:t>
      </w:r>
      <m:oMath>
        <m:r>
          <w:rPr>
            <w:rFonts w:ascii="Cambria Math" w:hAnsi="Cambria Math"/>
          </w:rPr>
          <m:t>5</m:t>
        </m:r>
        <m:r>
          <m:rPr>
            <m:sty m:val="p"/>
          </m:rPr>
          <w:rPr>
            <w:rFonts w:ascii="Cambria Math" w:hAnsi="Cambria Math" w:hint="eastAsia"/>
          </w:rPr>
          <m:t>Δ</m:t>
        </m:r>
        <m:r>
          <w:rPr>
            <w:rFonts w:ascii="Cambria Math" w:hAnsi="Cambria Math"/>
          </w:rPr>
          <m:t>t</m:t>
        </m:r>
      </m:oMath>
      <w:r w:rsidRPr="00597E02">
        <w:rPr>
          <w:rFonts w:hint="eastAsia"/>
        </w:rPr>
        <w:t>。</w:t>
      </w:r>
      <w:r w:rsidRPr="00597E02">
        <w:rPr>
          <w:rFonts w:hint="eastAsia"/>
        </w:rPr>
        <w:t>1</w:t>
      </w:r>
      <w:r w:rsidRPr="00597E02">
        <w:rPr>
          <w:rFonts w:hint="eastAsia"/>
        </w:rPr>
        <w:t>个时钟周期</w:t>
      </w:r>
      <w:r w:rsidR="00A375A1">
        <w:rPr>
          <w:rFonts w:hint="eastAsia"/>
        </w:rPr>
        <w:t>时长</w:t>
      </w:r>
      <w:r w:rsidRPr="00597E02">
        <w:rPr>
          <w:rFonts w:hint="eastAsia"/>
        </w:rPr>
        <w:t>1</w:t>
      </w:r>
      <w:r w:rsidRPr="00597E02">
        <w:rPr>
          <w:rFonts w:hint="eastAsia"/>
        </w:rPr>
        <w:t>个</w:t>
      </w:r>
      <m:oMath>
        <m:r>
          <m:rPr>
            <m:sty m:val="p"/>
          </m:rPr>
          <w:rPr>
            <w:rFonts w:ascii="Cambria Math" w:hAnsi="Cambria Math" w:hint="eastAsia"/>
          </w:rPr>
          <m:t>Δ</m:t>
        </m:r>
        <m:r>
          <w:rPr>
            <w:rFonts w:ascii="Cambria Math" w:hAnsi="Cambria Math"/>
          </w:rPr>
          <m:t>t</m:t>
        </m:r>
      </m:oMath>
      <w:r w:rsidRPr="00597E02">
        <w:rPr>
          <w:rFonts w:hint="eastAsia"/>
        </w:rPr>
        <w:t>，每</w:t>
      </w:r>
      <w:r w:rsidRPr="00597E02">
        <w:rPr>
          <w:rFonts w:hint="eastAsia"/>
        </w:rPr>
        <w:t>5</w:t>
      </w:r>
      <w:r w:rsidRPr="00597E02">
        <w:rPr>
          <w:rFonts w:hint="eastAsia"/>
        </w:rPr>
        <w:t>个</w:t>
      </w:r>
      <m:oMath>
        <m:r>
          <m:rPr>
            <m:sty m:val="p"/>
          </m:rPr>
          <w:rPr>
            <w:rFonts w:ascii="Cambria Math" w:hAnsi="Cambria Math" w:hint="eastAsia"/>
          </w:rPr>
          <m:t>Δ</m:t>
        </m:r>
        <m:r>
          <w:rPr>
            <w:rFonts w:ascii="Cambria Math" w:hAnsi="Cambria Math"/>
          </w:rPr>
          <m:t>t</m:t>
        </m:r>
      </m:oMath>
      <w:r w:rsidRPr="00597E02">
        <w:rPr>
          <w:rFonts w:hint="eastAsia"/>
        </w:rPr>
        <w:t>提交</w:t>
      </w:r>
      <w:r w:rsidRPr="00597E02">
        <w:rPr>
          <w:rFonts w:hint="eastAsia"/>
        </w:rPr>
        <w:t>1</w:t>
      </w:r>
      <w:r w:rsidRPr="00597E02">
        <w:rPr>
          <w:rFonts w:hint="eastAsia"/>
        </w:rPr>
        <w:t>条指令，单周期</w:t>
      </w:r>
      <w:r w:rsidRPr="00597E02">
        <w:rPr>
          <w:rFonts w:hint="eastAsia"/>
        </w:rPr>
        <w:t>CPU</w:t>
      </w:r>
      <w:r w:rsidRPr="00597E02">
        <w:rPr>
          <w:rFonts w:hint="eastAsia"/>
        </w:rPr>
        <w:t>的</w:t>
      </w:r>
      <w:r w:rsidRPr="00597E02">
        <w:rPr>
          <w:rFonts w:hint="eastAsia"/>
        </w:rPr>
        <w:t>IPC</w:t>
      </w:r>
      <w:r w:rsidRPr="00597E02">
        <w:rPr>
          <w:rFonts w:hint="eastAsia"/>
        </w:rPr>
        <w:t>是</w:t>
      </w:r>
      <w:r w:rsidR="005D38B9">
        <w:rPr>
          <w:rFonts w:hint="eastAsia"/>
        </w:rPr>
        <w:t>1</w:t>
      </w:r>
      <w:r w:rsidR="005D38B9" w:rsidRPr="006F1A73">
        <w:rPr>
          <w:rFonts w:hint="eastAsia"/>
          <w:sz w:val="18"/>
          <w:szCs w:val="18"/>
        </w:rPr>
        <w:t>÷</w:t>
      </w:r>
      <w:r w:rsidR="005D38B9">
        <w:rPr>
          <w:rFonts w:hint="eastAsia"/>
          <w:sz w:val="18"/>
          <w:szCs w:val="18"/>
        </w:rPr>
        <w:t>5=</w:t>
      </w:r>
      <w:r w:rsidRPr="00597E02">
        <w:rPr>
          <w:rFonts w:hint="eastAsia"/>
        </w:rPr>
        <w:t>0.2</w:t>
      </w:r>
      <w:r w:rsidRPr="00597E02">
        <w:rPr>
          <w:rFonts w:hint="eastAsia"/>
        </w:rPr>
        <w:t>。算出运行</w:t>
      </w:r>
      <w:r w:rsidRPr="00597E02">
        <w:rPr>
          <w:rFonts w:hint="eastAsia"/>
        </w:rPr>
        <w:t>n</w:t>
      </w:r>
      <w:r w:rsidRPr="00597E02">
        <w:rPr>
          <w:rFonts w:hint="eastAsia"/>
        </w:rPr>
        <w:t>条指令花费的总时间为</w:t>
      </w:r>
      <m:oMath>
        <m:r>
          <w:rPr>
            <w:rFonts w:ascii="Cambria Math" w:hAnsi="Cambria Math"/>
          </w:rPr>
          <m:t>n</m:t>
        </m:r>
        <m:r>
          <m:rPr>
            <m:sty m:val="p"/>
          </m:rPr>
          <w:rPr>
            <w:rFonts w:ascii="Cambria Math" w:hAnsi="Cambria Math"/>
          </w:rPr>
          <m:t>⋅</m:t>
        </m:r>
        <m:r>
          <w:rPr>
            <w:rFonts w:ascii="Cambria Math" w:hAnsi="Cambria Math"/>
          </w:rPr>
          <m:t>5</m:t>
        </m:r>
        <m:r>
          <m:rPr>
            <m:sty m:val="p"/>
          </m:rPr>
          <w:rPr>
            <w:rFonts w:ascii="Cambria Math" w:hAnsi="Cambria Math" w:hint="eastAsia"/>
          </w:rPr>
          <m:t>Δ</m:t>
        </m:r>
        <m:r>
          <w:rPr>
            <w:rFonts w:ascii="Cambria Math" w:hAnsi="Cambria Math"/>
          </w:rPr>
          <m:t>t</m:t>
        </m:r>
      </m:oMath>
      <w:r w:rsidRPr="00597E02">
        <w:rPr>
          <w:rFonts w:hint="eastAsia"/>
        </w:rPr>
        <w:t>。</w:t>
      </w:r>
      <w:r>
        <w:fldChar w:fldCharType="begin"/>
      </w:r>
      <w:r>
        <w:instrText xml:space="preserve"> </w:instrText>
      </w:r>
      <w:r>
        <w:rPr>
          <w:rFonts w:hint="eastAsia"/>
        </w:rPr>
        <w:instrText>REF _Ref157172979 \r \h</w:instrText>
      </w:r>
      <w:r>
        <w:instrText xml:space="preserve"> </w:instrText>
      </w:r>
      <w:r w:rsidR="00A9726A">
        <w:instrText xml:space="preserve"> \* MERGEFORMAT </w:instrText>
      </w:r>
      <w:r>
        <w:fldChar w:fldCharType="separate"/>
      </w:r>
      <w:ins w:id="29" w:author="Xi Lifeng" w:date="2024-02-24T15:02:00Z">
        <w:r w:rsidR="007E7757" w:rsidRPr="007E7757">
          <w:rPr>
            <w:rFonts w:hint="eastAsia"/>
            <w:sz w:val="18"/>
            <w:szCs w:val="18"/>
            <w:rPrChange w:id="30" w:author="Xi Lifeng" w:date="2024-02-24T15:02:00Z">
              <w:rPr>
                <w:rFonts w:hint="eastAsia"/>
              </w:rPr>
            </w:rPrChange>
          </w:rPr>
          <w:t>图</w:t>
        </w:r>
        <w:r w:rsidR="007E7757" w:rsidRPr="007E7757">
          <w:rPr>
            <w:rFonts w:hint="eastAsia"/>
            <w:sz w:val="18"/>
            <w:szCs w:val="18"/>
            <w:rPrChange w:id="31" w:author="Xi Lifeng" w:date="2024-02-24T15:02:00Z">
              <w:rPr>
                <w:rFonts w:hint="eastAsia"/>
              </w:rPr>
            </w:rPrChange>
          </w:rPr>
          <w:t>7-4</w:t>
        </w:r>
      </w:ins>
      <w:del w:id="32" w:author="Xi Lifeng" w:date="2024-02-23T13:49:00Z">
        <w:r w:rsidR="00F17BFA" w:rsidRPr="003124D7" w:rsidDel="00D84A70">
          <w:rPr>
            <w:rFonts w:hint="eastAsia"/>
            <w:sz w:val="18"/>
            <w:szCs w:val="18"/>
          </w:rPr>
          <w:delText>图</w:delText>
        </w:r>
        <w:r w:rsidR="00F17BFA" w:rsidRPr="003124D7" w:rsidDel="00D84A70">
          <w:rPr>
            <w:rFonts w:hint="eastAsia"/>
            <w:sz w:val="18"/>
            <w:szCs w:val="18"/>
          </w:rPr>
          <w:delText>6-4</w:delText>
        </w:r>
      </w:del>
      <w:r>
        <w:fldChar w:fldCharType="end"/>
      </w:r>
      <w:r w:rsidRPr="00597E02">
        <w:rPr>
          <w:rFonts w:hint="eastAsia"/>
        </w:rPr>
        <w:t>给出了</w:t>
      </w:r>
      <w:r w:rsidRPr="00597E02">
        <w:rPr>
          <w:rFonts w:hint="eastAsia"/>
        </w:rPr>
        <w:t>RISC-V</w:t>
      </w:r>
      <w:r w:rsidRPr="00597E02">
        <w:rPr>
          <w:rFonts w:hint="eastAsia"/>
        </w:rPr>
        <w:t>理想的五级流水线</w:t>
      </w:r>
      <w:r w:rsidRPr="00597E02">
        <w:rPr>
          <w:rFonts w:hint="eastAsia"/>
        </w:rPr>
        <w:t>CPU</w:t>
      </w:r>
      <w:r w:rsidRPr="00597E02">
        <w:rPr>
          <w:rFonts w:hint="eastAsia"/>
        </w:rPr>
        <w:t>时空图。在理想情况下，当流水线满载运行时，每个时钟周期提交</w:t>
      </w:r>
      <w:r w:rsidRPr="00597E02">
        <w:rPr>
          <w:rFonts w:hint="eastAsia"/>
        </w:rPr>
        <w:t>1</w:t>
      </w:r>
      <w:r w:rsidRPr="00597E02">
        <w:rPr>
          <w:rFonts w:hint="eastAsia"/>
        </w:rPr>
        <w:t>条指令，也就是</w:t>
      </w:r>
      <w:r w:rsidRPr="00597E02">
        <w:rPr>
          <w:rFonts w:hint="eastAsia"/>
        </w:rPr>
        <w:t>CPU</w:t>
      </w:r>
      <w:r w:rsidRPr="00597E02">
        <w:rPr>
          <w:rFonts w:hint="eastAsia"/>
        </w:rPr>
        <w:t>的</w:t>
      </w:r>
      <w:r w:rsidRPr="00597E02">
        <w:rPr>
          <w:rFonts w:hint="eastAsia"/>
        </w:rPr>
        <w:t>IPC</w:t>
      </w:r>
      <w:r w:rsidR="00881828">
        <w:rPr>
          <w:rFonts w:hint="eastAsia"/>
        </w:rPr>
        <w:t>为</w:t>
      </w:r>
      <w:r w:rsidRPr="00597E02">
        <w:rPr>
          <w:rFonts w:hint="eastAsia"/>
        </w:rPr>
        <w:t>1</w:t>
      </w:r>
      <w:r w:rsidRPr="00597E02">
        <w:rPr>
          <w:rFonts w:hint="eastAsia"/>
        </w:rPr>
        <w:t>。流水线完成</w:t>
      </w:r>
      <w:r w:rsidRPr="00597E02">
        <w:rPr>
          <w:rFonts w:hint="eastAsia"/>
        </w:rPr>
        <w:t>n</w:t>
      </w:r>
      <w:r w:rsidRPr="00597E02">
        <w:rPr>
          <w:rFonts w:hint="eastAsia"/>
        </w:rPr>
        <w:t>条指令的总时间为</w:t>
      </w:r>
      <m:oMath>
        <m:r>
          <w:rPr>
            <w:rFonts w:ascii="Cambria Math" w:hAnsi="Cambria Math"/>
          </w:rPr>
          <m:t>4</m:t>
        </m:r>
        <m:r>
          <m:rPr>
            <m:sty m:val="p"/>
          </m:rPr>
          <w:rPr>
            <w:rFonts w:ascii="Cambria Math" w:hAnsi="Cambria Math"/>
          </w:rPr>
          <m:t>⋅</m:t>
        </m:r>
        <m:r>
          <m:rPr>
            <m:sty m:val="p"/>
          </m:rPr>
          <w:rPr>
            <w:rFonts w:ascii="Cambria Math" w:hAnsi="Cambria Math" w:hint="eastAsia"/>
          </w:rPr>
          <m:t>Δ</m:t>
        </m:r>
        <m:r>
          <w:rPr>
            <w:rFonts w:ascii="Cambria Math" w:hAnsi="Cambria Math"/>
          </w:rPr>
          <m:t xml:space="preserve">t + n </m:t>
        </m:r>
        <m:r>
          <m:rPr>
            <m:sty m:val="p"/>
          </m:rPr>
          <w:rPr>
            <w:rFonts w:ascii="Cambria Math" w:hAnsi="Cambria Math"/>
          </w:rPr>
          <m:t>⋅</m:t>
        </m:r>
        <m:r>
          <m:rPr>
            <m:sty m:val="p"/>
          </m:rPr>
          <w:rPr>
            <w:rFonts w:ascii="Cambria Math" w:hAnsi="Cambria Math" w:hint="eastAsia"/>
          </w:rPr>
          <m:t>Δ</m:t>
        </m:r>
        <m:r>
          <w:rPr>
            <w:rFonts w:ascii="Cambria Math" w:hAnsi="Cambria Math"/>
          </w:rPr>
          <m:t>t</m:t>
        </m:r>
      </m:oMath>
      <w:r w:rsidRPr="00597E02">
        <w:rPr>
          <w:rFonts w:hint="eastAsia"/>
        </w:rPr>
        <w:t>。当</w:t>
      </w:r>
      <w:r w:rsidRPr="00597E02">
        <w:rPr>
          <w:rFonts w:hint="eastAsia"/>
        </w:rPr>
        <w:t>n</w:t>
      </w:r>
      <w:r w:rsidRPr="00597E02">
        <w:rPr>
          <w:rFonts w:hint="eastAsia"/>
        </w:rPr>
        <w:t>趋近于</w:t>
      </w:r>
      <m:oMath>
        <m:r>
          <w:rPr>
            <w:rFonts w:ascii="Cambria Math" w:hAnsi="Cambria Math"/>
          </w:rPr>
          <m:t>∞</m:t>
        </m:r>
      </m:oMath>
      <w:r w:rsidRPr="00597E02">
        <w:rPr>
          <w:rFonts w:hint="eastAsia"/>
        </w:rPr>
        <w:t>时，相比单周期</w:t>
      </w:r>
      <w:r w:rsidRPr="00597E02">
        <w:rPr>
          <w:rFonts w:hint="eastAsia"/>
        </w:rPr>
        <w:t>CPU</w:t>
      </w:r>
      <w:r w:rsidRPr="00597E02">
        <w:rPr>
          <w:rFonts w:hint="eastAsia"/>
        </w:rPr>
        <w:t>执行</w:t>
      </w:r>
      <w:r w:rsidRPr="00597E02">
        <w:rPr>
          <w:rFonts w:hint="eastAsia"/>
        </w:rPr>
        <w:t>n</w:t>
      </w:r>
      <w:r w:rsidRPr="00597E02">
        <w:rPr>
          <w:rFonts w:hint="eastAsia"/>
        </w:rPr>
        <w:t>条指令花费的时间，五级流水线的加速比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5n</m:t>
                </m:r>
                <m:r>
                  <m:rPr>
                    <m:sty m:val="p"/>
                  </m:rPr>
                  <w:rPr>
                    <w:rFonts w:ascii="Cambria Math" w:hAnsi="Cambria Math"/>
                  </w:rPr>
                  <m:t>⋅</m:t>
                </m:r>
                <m:r>
                  <m:rPr>
                    <m:sty m:val="p"/>
                  </m:rPr>
                  <w:rPr>
                    <w:rFonts w:ascii="Cambria Math" w:hAnsi="Cambria Math" w:hint="eastAsia"/>
                  </w:rPr>
                  <m:t>Δ</m:t>
                </m:r>
                <m:r>
                  <w:rPr>
                    <w:rFonts w:ascii="Cambria Math" w:hAnsi="Cambria Math"/>
                  </w:rPr>
                  <m:t>t</m:t>
                </m:r>
                <m:ctrlPr>
                  <w:rPr>
                    <w:rFonts w:ascii="Cambria Math" w:hAnsi="Cambria Math"/>
                    <w:i/>
                  </w:rPr>
                </m:ctrlPr>
              </m:num>
              <m:den>
                <m:r>
                  <w:rPr>
                    <w:rFonts w:ascii="Cambria Math" w:hAnsi="Cambria Math"/>
                  </w:rPr>
                  <m:t>4</m:t>
                </m:r>
                <m:r>
                  <m:rPr>
                    <m:sty m:val="p"/>
                  </m:rPr>
                  <w:rPr>
                    <w:rFonts w:ascii="Cambria Math" w:hAnsi="Cambria Math"/>
                  </w:rPr>
                  <m:t>⋅</m:t>
                </m:r>
                <m:r>
                  <m:rPr>
                    <m:sty m:val="p"/>
                  </m:rPr>
                  <w:rPr>
                    <w:rFonts w:ascii="Cambria Math" w:hAnsi="Cambria Math" w:hint="eastAsia"/>
                  </w:rPr>
                  <m:t>Δ</m:t>
                </m:r>
                <m:r>
                  <w:rPr>
                    <w:rFonts w:ascii="Cambria Math" w:hAnsi="Cambria Math"/>
                  </w:rPr>
                  <m:t xml:space="preserve"> t+n</m:t>
                </m:r>
                <m:r>
                  <m:rPr>
                    <m:sty m:val="p"/>
                  </m:rPr>
                  <w:rPr>
                    <w:rFonts w:ascii="Cambria Math" w:hAnsi="Cambria Math"/>
                  </w:rPr>
                  <m:t>⋅</m:t>
                </m:r>
                <m:r>
                  <m:rPr>
                    <m:sty m:val="p"/>
                  </m:rPr>
                  <w:rPr>
                    <w:rFonts w:ascii="Cambria Math" w:hAnsi="Cambria Math" w:hint="eastAsia"/>
                  </w:rPr>
                  <m:t>Δ</m:t>
                </m:r>
                <m:r>
                  <w:rPr>
                    <w:rFonts w:ascii="Cambria Math" w:hAnsi="Cambria Math"/>
                  </w:rPr>
                  <m:t>t</m:t>
                </m:r>
                <m:ctrlPr>
                  <w:rPr>
                    <w:rFonts w:ascii="Cambria Math" w:hAnsi="Cambria Math"/>
                    <w:i/>
                  </w:rPr>
                </m:ctrlPr>
              </m:den>
            </m:f>
            <m:r>
              <w:rPr>
                <w:rFonts w:ascii="Cambria Math" w:hAnsi="Cambria Math"/>
              </w:rPr>
              <m:t>=5</m:t>
            </m:r>
          </m:e>
        </m:func>
      </m:oMath>
      <w:r w:rsidRPr="00597E02">
        <w:rPr>
          <w:rFonts w:hint="eastAsia"/>
        </w:rPr>
        <w:t>，即理想的五级流水线</w:t>
      </w:r>
      <w:r w:rsidRPr="00597E02">
        <w:rPr>
          <w:rFonts w:hint="eastAsia"/>
        </w:rPr>
        <w:t>CPU</w:t>
      </w:r>
      <w:r w:rsidRPr="00597E02">
        <w:rPr>
          <w:rFonts w:hint="eastAsia"/>
        </w:rPr>
        <w:t>的执行效率是单周期</w:t>
      </w:r>
      <w:r w:rsidRPr="00597E02">
        <w:rPr>
          <w:rFonts w:hint="eastAsia"/>
        </w:rPr>
        <w:t>CPU</w:t>
      </w:r>
      <w:r w:rsidRPr="00597E02">
        <w:rPr>
          <w:rFonts w:hint="eastAsia"/>
        </w:rPr>
        <w:t>的</w:t>
      </w:r>
      <w:r w:rsidRPr="00597E02">
        <w:rPr>
          <w:rFonts w:hint="eastAsia"/>
        </w:rPr>
        <w:t>5</w:t>
      </w:r>
      <w:r w:rsidRPr="00597E02">
        <w:rPr>
          <w:rFonts w:hint="eastAsia"/>
        </w:rPr>
        <w:t>倍。</w:t>
      </w:r>
    </w:p>
    <w:p w14:paraId="04CD3364" w14:textId="19D72AFB" w:rsidR="004A580C" w:rsidRDefault="002D7E71">
      <w:pPr>
        <w:pStyle w:val="4"/>
        <w:pPrChange w:id="33" w:author="Xi Lifeng" w:date="2024-02-20T13:03:00Z">
          <w:pPr>
            <w:pStyle w:val="3"/>
          </w:pPr>
        </w:pPrChange>
      </w:pPr>
      <w:r>
        <w:rPr>
          <w:rFonts w:hint="eastAsia"/>
        </w:rPr>
        <w:t>运算类指令的</w:t>
      </w:r>
      <w:r w:rsidR="004A580C" w:rsidRPr="004A580C">
        <w:rPr>
          <w:rFonts w:hint="eastAsia"/>
        </w:rPr>
        <w:t>数据通路</w:t>
      </w:r>
      <w:r w:rsidR="00CE7E2E">
        <w:rPr>
          <w:rFonts w:hint="eastAsia"/>
        </w:rPr>
        <w:t>的前端</w:t>
      </w:r>
      <w:r w:rsidR="004A580C" w:rsidRPr="004A580C">
        <w:rPr>
          <w:rFonts w:hint="eastAsia"/>
        </w:rPr>
        <w:t>设计</w:t>
      </w:r>
    </w:p>
    <w:p w14:paraId="71071C20" w14:textId="3747FE2F" w:rsidR="004A580C" w:rsidRDefault="004A580C">
      <w:pPr>
        <w:pStyle w:val="a3"/>
        <w:ind w:firstLine="420"/>
      </w:pPr>
      <w:r w:rsidRPr="004A580C">
        <w:rPr>
          <w:rFonts w:hint="eastAsia"/>
        </w:rPr>
        <w:t>CPU</w:t>
      </w:r>
      <w:r w:rsidRPr="004A580C">
        <w:rPr>
          <w:rFonts w:hint="eastAsia"/>
        </w:rPr>
        <w:t>不但要完成运算，也要</w:t>
      </w:r>
      <w:r w:rsidR="00BF199E">
        <w:rPr>
          <w:rFonts w:hint="eastAsia"/>
        </w:rPr>
        <w:t>能</w:t>
      </w:r>
      <w:r w:rsidRPr="004A580C">
        <w:rPr>
          <w:rFonts w:hint="eastAsia"/>
        </w:rPr>
        <w:t>维持自身的状态，所以</w:t>
      </w:r>
      <w:r w:rsidRPr="004A580C">
        <w:rPr>
          <w:rFonts w:hint="eastAsia"/>
        </w:rPr>
        <w:t>CPU</w:t>
      </w:r>
      <w:r w:rsidR="00BF199E">
        <w:rPr>
          <w:rFonts w:hint="eastAsia"/>
        </w:rPr>
        <w:t>中</w:t>
      </w:r>
      <w:r w:rsidRPr="004A580C">
        <w:rPr>
          <w:rFonts w:hint="eastAsia"/>
        </w:rPr>
        <w:t>既有组合逻辑电路又有时序逻辑电路。</w:t>
      </w:r>
      <w:r w:rsidRPr="004A580C">
        <w:rPr>
          <w:rFonts w:hint="eastAsia"/>
        </w:rPr>
        <w:t>CPU</w:t>
      </w:r>
      <w:r w:rsidRPr="004A580C">
        <w:rPr>
          <w:rFonts w:hint="eastAsia"/>
        </w:rPr>
        <w:t>输入、运算、存储</w:t>
      </w:r>
      <w:r w:rsidR="00BF199E">
        <w:rPr>
          <w:rFonts w:hint="eastAsia"/>
        </w:rPr>
        <w:t>和</w:t>
      </w:r>
      <w:r w:rsidRPr="004A580C">
        <w:rPr>
          <w:rFonts w:hint="eastAsia"/>
        </w:rPr>
        <w:t>输出的数据都在组合逻辑电路和时序逻辑电路上流</w:t>
      </w:r>
      <w:r w:rsidRPr="004A580C">
        <w:rPr>
          <w:rFonts w:hint="eastAsia"/>
        </w:rPr>
        <w:lastRenderedPageBreak/>
        <w:t>转，这些逻辑电路被称为</w:t>
      </w:r>
      <w:r w:rsidRPr="00BF199E">
        <w:rPr>
          <w:rFonts w:ascii="黑体" w:eastAsia="黑体" w:hAnsi="黑体" w:hint="eastAsia"/>
          <w:b/>
          <w:bCs/>
        </w:rPr>
        <w:t>数据通路</w:t>
      </w:r>
      <w:r w:rsidRPr="004A580C">
        <w:rPr>
          <w:rFonts w:hint="eastAsia"/>
        </w:rPr>
        <w:t>。因此，设计</w:t>
      </w:r>
      <w:r w:rsidRPr="004A580C">
        <w:rPr>
          <w:rFonts w:hint="eastAsia"/>
        </w:rPr>
        <w:t>CPU</w:t>
      </w:r>
      <w:r w:rsidR="004131ED">
        <w:rPr>
          <w:rFonts w:hint="eastAsia"/>
        </w:rPr>
        <w:t>的</w:t>
      </w:r>
      <w:r w:rsidRPr="004A580C">
        <w:rPr>
          <w:rFonts w:hint="eastAsia"/>
        </w:rPr>
        <w:t>数字逻辑电路，首要工作就是设计数据通路。因为数据通路中</w:t>
      </w:r>
      <w:r w:rsidR="004131ED">
        <w:rPr>
          <w:rFonts w:hint="eastAsia"/>
        </w:rPr>
        <w:t>包括</w:t>
      </w:r>
      <w:r w:rsidRPr="004A580C">
        <w:rPr>
          <w:rFonts w:hint="eastAsia"/>
        </w:rPr>
        <w:t>有多路选择器、时序逻辑器件，所以还</w:t>
      </w:r>
      <w:r w:rsidR="004131ED">
        <w:rPr>
          <w:rFonts w:hint="eastAsia"/>
        </w:rPr>
        <w:t>应该</w:t>
      </w:r>
      <w:r w:rsidRPr="004A580C">
        <w:rPr>
          <w:rFonts w:hint="eastAsia"/>
        </w:rPr>
        <w:t>有相应的控制信号，产生这些控制信号的逻辑被称为</w:t>
      </w:r>
      <w:r w:rsidRPr="004131ED">
        <w:rPr>
          <w:rFonts w:ascii="黑体" w:eastAsia="黑体" w:hAnsi="黑体" w:hint="eastAsia"/>
          <w:b/>
          <w:bCs/>
        </w:rPr>
        <w:t>控制逻辑</w:t>
      </w:r>
      <w:r w:rsidRPr="004A580C">
        <w:rPr>
          <w:rFonts w:hint="eastAsia"/>
        </w:rPr>
        <w:t>。从宏观的视角来看，设计一个</w:t>
      </w:r>
      <w:r w:rsidRPr="004A580C">
        <w:rPr>
          <w:rFonts w:hint="eastAsia"/>
        </w:rPr>
        <w:t>CPU</w:t>
      </w:r>
      <w:r w:rsidRPr="004A580C">
        <w:rPr>
          <w:rFonts w:hint="eastAsia"/>
        </w:rPr>
        <w:t>就是设计“数据通路</w:t>
      </w:r>
      <w:r w:rsidRPr="004A580C">
        <w:rPr>
          <w:rFonts w:hint="eastAsia"/>
        </w:rPr>
        <w:t>+</w:t>
      </w:r>
      <w:r w:rsidRPr="004A580C">
        <w:rPr>
          <w:rFonts w:hint="eastAsia"/>
        </w:rPr>
        <w:t>控制逻辑”。</w:t>
      </w:r>
    </w:p>
    <w:p w14:paraId="4D81D858" w14:textId="49D82488" w:rsidR="00BD2E46" w:rsidRDefault="004A580C">
      <w:pPr>
        <w:pStyle w:val="a3"/>
        <w:ind w:firstLine="420"/>
      </w:pPr>
      <w:r w:rsidRPr="004A580C">
        <w:rPr>
          <w:rFonts w:hint="eastAsia"/>
        </w:rPr>
        <w:t>根据指令系统规范中的定义设计“数据通路</w:t>
      </w:r>
      <w:r w:rsidRPr="004A580C">
        <w:rPr>
          <w:rFonts w:hint="eastAsia"/>
        </w:rPr>
        <w:t>+</w:t>
      </w:r>
      <w:r w:rsidRPr="004A580C">
        <w:rPr>
          <w:rFonts w:hint="eastAsia"/>
        </w:rPr>
        <w:t>控制逻辑”的基本方法是：对指令系统中定义的指令逐条进行功能分解，得到一系列操作和操作对象。这些操作和操作对象必然对应其各自的数据通路</w:t>
      </w:r>
      <w:r w:rsidR="000E3F05">
        <w:rPr>
          <w:rFonts w:hint="eastAsia"/>
        </w:rPr>
        <w:t>。</w:t>
      </w:r>
      <w:r w:rsidRPr="004A580C">
        <w:rPr>
          <w:rFonts w:hint="eastAsia"/>
        </w:rPr>
        <w:t>又因为指令间存在一些相同或相近的操作和操作对象，所以可以只设计</w:t>
      </w:r>
      <w:proofErr w:type="gramStart"/>
      <w:r w:rsidRPr="004A580C">
        <w:rPr>
          <w:rFonts w:hint="eastAsia"/>
        </w:rPr>
        <w:t>一</w:t>
      </w:r>
      <w:proofErr w:type="gramEnd"/>
      <w:r w:rsidRPr="004A580C">
        <w:rPr>
          <w:rFonts w:hint="eastAsia"/>
        </w:rPr>
        <w:t>套数据通路供多个指令公用。对于确实存在差异无法共享数据通路的情况，只能各自设计一套，再用多路选择器</w:t>
      </w:r>
      <w:r w:rsidR="000E3F05">
        <w:rPr>
          <w:rFonts w:hint="eastAsia"/>
        </w:rPr>
        <w:t>进行</w:t>
      </w:r>
      <w:r w:rsidRPr="004A580C">
        <w:rPr>
          <w:rFonts w:hint="eastAsia"/>
        </w:rPr>
        <w:t>选择。</w:t>
      </w:r>
      <w:r w:rsidR="00BD2E46">
        <w:rPr>
          <w:rFonts w:hint="eastAsia"/>
        </w:rPr>
        <w:t>加法指令是运算类指令的典型</w:t>
      </w:r>
      <w:r w:rsidR="00B67F2E">
        <w:rPr>
          <w:rFonts w:hint="eastAsia"/>
        </w:rPr>
        <w:t>代表，</w:t>
      </w:r>
      <w:r w:rsidR="00F31AC5">
        <w:rPr>
          <w:rFonts w:hint="eastAsia"/>
        </w:rPr>
        <w:t>以</w:t>
      </w:r>
      <w:r w:rsidR="00BD2E46">
        <w:rPr>
          <w:rFonts w:hint="eastAsia"/>
        </w:rPr>
        <w:t>a</w:t>
      </w:r>
      <w:r w:rsidR="00BD2E46">
        <w:t>dd</w:t>
      </w:r>
      <w:r w:rsidR="00F31AC5">
        <w:rPr>
          <w:rFonts w:hint="eastAsia"/>
        </w:rPr>
        <w:t>指令为例</w:t>
      </w:r>
      <w:r w:rsidR="002D7E71">
        <w:rPr>
          <w:rFonts w:hint="eastAsia"/>
        </w:rPr>
        <w:t>，介绍如何</w:t>
      </w:r>
      <w:r w:rsidR="002D7E71" w:rsidRPr="004A580C">
        <w:rPr>
          <w:rFonts w:hint="eastAsia"/>
        </w:rPr>
        <w:t>遵循</w:t>
      </w:r>
      <w:r w:rsidR="002D7E71">
        <w:rPr>
          <w:rFonts w:hint="eastAsia"/>
        </w:rPr>
        <w:t>该</w:t>
      </w:r>
      <w:r w:rsidR="002D7E71" w:rsidRPr="004A580C">
        <w:rPr>
          <w:rFonts w:hint="eastAsia"/>
        </w:rPr>
        <w:t>一般性</w:t>
      </w:r>
      <w:r w:rsidR="002D7E71">
        <w:rPr>
          <w:rFonts w:hint="eastAsia"/>
        </w:rPr>
        <w:t>方法来</w:t>
      </w:r>
      <w:r w:rsidR="00B67F2E">
        <w:rPr>
          <w:rFonts w:hint="eastAsia"/>
        </w:rPr>
        <w:t>设计运算类指令的</w:t>
      </w:r>
      <w:r w:rsidR="00BD2E46">
        <w:rPr>
          <w:rFonts w:hint="eastAsia"/>
        </w:rPr>
        <w:t>数据通路。</w:t>
      </w:r>
    </w:p>
    <w:p w14:paraId="16AB1168" w14:textId="77777777" w:rsidR="00B67F2E" w:rsidRDefault="00F31AC5">
      <w:pPr>
        <w:pStyle w:val="a3"/>
        <w:ind w:firstLine="420"/>
      </w:pPr>
      <w:r>
        <w:rPr>
          <w:rFonts w:hint="eastAsia"/>
        </w:rPr>
        <w:t>首先，</w:t>
      </w:r>
      <w:r w:rsidR="00BD2E46">
        <w:rPr>
          <w:rFonts w:hint="eastAsia"/>
        </w:rPr>
        <w:t>分析</w:t>
      </w:r>
      <w:r w:rsidR="00B67F2E">
        <w:rPr>
          <w:rFonts w:hint="eastAsia"/>
        </w:rPr>
        <w:t>实现</w:t>
      </w:r>
      <w:r w:rsidR="00B67F2E">
        <w:rPr>
          <w:rFonts w:hint="eastAsia"/>
        </w:rPr>
        <w:t>a</w:t>
      </w:r>
      <w:r w:rsidR="00B67F2E">
        <w:t>dd</w:t>
      </w:r>
      <w:r w:rsidR="00B67F2E">
        <w:rPr>
          <w:rFonts w:hint="eastAsia"/>
        </w:rPr>
        <w:t>指令</w:t>
      </w:r>
      <w:r w:rsidR="00BD2E46">
        <w:rPr>
          <w:rFonts w:hint="eastAsia"/>
        </w:rPr>
        <w:t>需要有哪些数据通路部件？</w:t>
      </w:r>
    </w:p>
    <w:p w14:paraId="09AD2075" w14:textId="755A83E6" w:rsidR="00BE2B00" w:rsidRDefault="00F31AC5">
      <w:pPr>
        <w:pStyle w:val="a3"/>
        <w:ind w:firstLine="420"/>
      </w:pPr>
      <w:r>
        <w:rPr>
          <w:rFonts w:hint="eastAsia"/>
        </w:rPr>
        <w:t>执行指令的前提是</w:t>
      </w:r>
      <w:r w:rsidR="00BD2E46">
        <w:rPr>
          <w:rFonts w:hint="eastAsia"/>
        </w:rPr>
        <w:t>从存储器中读</w:t>
      </w:r>
      <w:r w:rsidR="009256F3">
        <w:rPr>
          <w:rFonts w:hint="eastAsia"/>
        </w:rPr>
        <w:t>出</w:t>
      </w:r>
      <w:r w:rsidR="00BD2E46">
        <w:t>add</w:t>
      </w:r>
      <w:r>
        <w:rPr>
          <w:rFonts w:hint="eastAsia"/>
        </w:rPr>
        <w:t>指令</w:t>
      </w:r>
      <w:r w:rsidR="00BD2E46">
        <w:rPr>
          <w:rFonts w:hint="eastAsia"/>
        </w:rPr>
        <w:t>的指令码</w:t>
      </w:r>
      <w:r w:rsidR="009256F3">
        <w:rPr>
          <w:rFonts w:hint="eastAsia"/>
        </w:rPr>
        <w:t>送到</w:t>
      </w:r>
      <w:r w:rsidR="009256F3">
        <w:rPr>
          <w:rFonts w:hint="eastAsia"/>
        </w:rPr>
        <w:t>CPU</w:t>
      </w:r>
      <w:r w:rsidR="009256F3">
        <w:rPr>
          <w:rFonts w:hint="eastAsia"/>
        </w:rPr>
        <w:t>中</w:t>
      </w:r>
      <w:r w:rsidR="00B67F2E">
        <w:rPr>
          <w:rFonts w:hint="eastAsia"/>
        </w:rPr>
        <w:t>。</w:t>
      </w:r>
    </w:p>
    <w:p w14:paraId="39EB8FF6" w14:textId="3E083FB8" w:rsidR="00BE2B00" w:rsidRDefault="009256F3">
      <w:pPr>
        <w:pStyle w:val="a3"/>
        <w:ind w:firstLine="420"/>
      </w:pPr>
      <w:r>
        <w:rPr>
          <w:rFonts w:asciiTheme="minorEastAsia" w:hAnsiTheme="minorEastAsia" w:hint="eastAsia"/>
        </w:rPr>
        <w:t>①</w:t>
      </w:r>
      <w:r w:rsidR="00B67F2E">
        <w:rPr>
          <w:rFonts w:hint="eastAsia"/>
        </w:rPr>
        <w:t>在支持虚拟存储器的系统中，</w:t>
      </w:r>
      <w:r>
        <w:rPr>
          <w:rFonts w:hint="eastAsia"/>
        </w:rPr>
        <w:t>指令的地址是</w:t>
      </w:r>
      <w:r w:rsidR="00F31AC5" w:rsidRPr="00543B9E">
        <w:rPr>
          <w:rFonts w:ascii="黑体" w:eastAsia="黑体" w:hAnsi="黑体" w:hint="eastAsia"/>
          <w:b/>
          <w:bCs/>
        </w:rPr>
        <w:t>虚拟地址</w:t>
      </w:r>
      <w:r w:rsidR="00BD2E46">
        <w:rPr>
          <w:rFonts w:hint="eastAsia"/>
        </w:rPr>
        <w:t>，</w:t>
      </w:r>
      <w:r>
        <w:rPr>
          <w:rFonts w:hint="eastAsia"/>
        </w:rPr>
        <w:t>需要先</w:t>
      </w:r>
      <w:r w:rsidR="00F31AC5">
        <w:rPr>
          <w:rFonts w:hint="eastAsia"/>
        </w:rPr>
        <w:t>进行虚实地址转换，得到</w:t>
      </w:r>
      <w:r w:rsidRPr="00543B9E">
        <w:rPr>
          <w:rFonts w:ascii="黑体" w:eastAsia="黑体" w:hAnsi="黑体" w:hint="eastAsia"/>
          <w:b/>
          <w:bCs/>
        </w:rPr>
        <w:t>物理地址</w:t>
      </w:r>
      <w:r>
        <w:rPr>
          <w:rFonts w:hint="eastAsia"/>
        </w:rPr>
        <w:t>才能</w:t>
      </w:r>
      <w:r w:rsidR="00F31AC5">
        <w:rPr>
          <w:rFonts w:hint="eastAsia"/>
        </w:rPr>
        <w:t>访问指令</w:t>
      </w:r>
      <w:r w:rsidR="00BD2E46">
        <w:rPr>
          <w:rFonts w:hint="eastAsia"/>
        </w:rPr>
        <w:t>存储器</w:t>
      </w:r>
      <w:proofErr w:type="spellStart"/>
      <w:r w:rsidR="00FD107D">
        <w:rPr>
          <w:rFonts w:hint="eastAsia"/>
        </w:rPr>
        <w:t>I</w:t>
      </w:r>
      <w:r w:rsidR="00FD107D">
        <w:t>nstMEM</w:t>
      </w:r>
      <w:proofErr w:type="spellEnd"/>
      <w:r w:rsidR="00543B9E">
        <w:rPr>
          <w:rFonts w:hint="eastAsia"/>
        </w:rPr>
        <w:t>从而</w:t>
      </w:r>
      <w:r>
        <w:rPr>
          <w:rFonts w:hint="eastAsia"/>
        </w:rPr>
        <w:t>取指令</w:t>
      </w:r>
      <w:r w:rsidR="00F31AC5">
        <w:rPr>
          <w:rFonts w:hint="eastAsia"/>
        </w:rPr>
        <w:t>。</w:t>
      </w:r>
    </w:p>
    <w:p w14:paraId="78A73E00" w14:textId="7F6B354A" w:rsidR="00BE2B00" w:rsidRDefault="00BE2B00">
      <w:pPr>
        <w:pStyle w:val="a3"/>
        <w:ind w:firstLine="420"/>
      </w:pPr>
      <w:r>
        <w:rPr>
          <w:rFonts w:ascii="宋体" w:eastAsia="宋体" w:hAnsi="宋体" w:hint="eastAsia"/>
        </w:rPr>
        <w:t>②</w:t>
      </w:r>
      <w:r>
        <w:rPr>
          <w:rFonts w:hint="eastAsia"/>
        </w:rPr>
        <w:t>在不支持虚拟存储器的系统中，</w:t>
      </w:r>
      <w:r w:rsidR="009256F3">
        <w:rPr>
          <w:rFonts w:hint="eastAsia"/>
        </w:rPr>
        <w:t>指令地址</w:t>
      </w:r>
      <w:r>
        <w:rPr>
          <w:rFonts w:hint="eastAsia"/>
        </w:rPr>
        <w:t>就是访问指令存储器</w:t>
      </w:r>
      <w:proofErr w:type="spellStart"/>
      <w:r>
        <w:rPr>
          <w:rFonts w:hint="eastAsia"/>
        </w:rPr>
        <w:t>I</w:t>
      </w:r>
      <w:r>
        <w:t>nstMEM</w:t>
      </w:r>
      <w:proofErr w:type="spellEnd"/>
      <w:r>
        <w:rPr>
          <w:rFonts w:hint="eastAsia"/>
        </w:rPr>
        <w:t>的</w:t>
      </w:r>
      <w:r w:rsidRPr="00543B9E">
        <w:rPr>
          <w:rFonts w:ascii="黑体" w:eastAsia="黑体" w:hAnsi="黑体" w:hint="eastAsia"/>
          <w:b/>
          <w:bCs/>
        </w:rPr>
        <w:t>物理地址</w:t>
      </w:r>
      <w:r>
        <w:rPr>
          <w:rFonts w:hint="eastAsia"/>
        </w:rPr>
        <w:t>。</w:t>
      </w:r>
    </w:p>
    <w:p w14:paraId="2CF5A355" w14:textId="57459CFD" w:rsidR="00F31AC5" w:rsidRDefault="009256F3">
      <w:pPr>
        <w:pStyle w:val="a3"/>
        <w:ind w:firstLine="420"/>
      </w:pPr>
      <w:r>
        <w:rPr>
          <w:rFonts w:hint="eastAsia"/>
        </w:rPr>
        <w:t>因此</w:t>
      </w:r>
      <w:r w:rsidR="00BD2E46">
        <w:t>add</w:t>
      </w:r>
      <w:r w:rsidR="00BD2E46">
        <w:rPr>
          <w:rFonts w:hint="eastAsia"/>
        </w:rPr>
        <w:t>指令的数据通路中</w:t>
      </w:r>
      <w:r>
        <w:rPr>
          <w:rFonts w:hint="eastAsia"/>
        </w:rPr>
        <w:t>应该具备的</w:t>
      </w:r>
      <w:r w:rsidR="00F31AC5">
        <w:rPr>
          <w:rFonts w:hint="eastAsia"/>
        </w:rPr>
        <w:t>部件有：</w:t>
      </w:r>
      <w:r>
        <w:rPr>
          <w:rFonts w:hint="eastAsia"/>
        </w:rPr>
        <w:t>指令存储器</w:t>
      </w:r>
      <w:proofErr w:type="spellStart"/>
      <w:r>
        <w:rPr>
          <w:rFonts w:hint="eastAsia"/>
        </w:rPr>
        <w:t>I</w:t>
      </w:r>
      <w:r>
        <w:t>nstMEM</w:t>
      </w:r>
      <w:proofErr w:type="spellEnd"/>
      <w:r>
        <w:rPr>
          <w:rFonts w:hint="eastAsia"/>
        </w:rPr>
        <w:t>、</w:t>
      </w:r>
      <w:proofErr w:type="gramStart"/>
      <w:r w:rsidR="00F31AC5">
        <w:rPr>
          <w:rFonts w:hint="eastAsia"/>
        </w:rPr>
        <w:t>取指单元</w:t>
      </w:r>
      <w:proofErr w:type="gramEnd"/>
      <w:r>
        <w:rPr>
          <w:rFonts w:hint="eastAsia"/>
        </w:rPr>
        <w:t>和完成</w:t>
      </w:r>
      <w:r w:rsidR="00F31AC5">
        <w:rPr>
          <w:rFonts w:hint="eastAsia"/>
        </w:rPr>
        <w:t>虚实地址转换</w:t>
      </w:r>
      <w:r>
        <w:rPr>
          <w:rFonts w:hint="eastAsia"/>
        </w:rPr>
        <w:t>的内存管理单元</w:t>
      </w:r>
      <w:r w:rsidR="00BD2E46">
        <w:rPr>
          <w:rFonts w:hint="eastAsia"/>
        </w:rPr>
        <w:t>MMU</w:t>
      </w:r>
      <w:r w:rsidR="007A5EF9">
        <w:rPr>
          <w:rFonts w:hint="eastAsia"/>
        </w:rPr>
        <w:t>（可选）</w:t>
      </w:r>
      <w:r w:rsidR="00F31AC5">
        <w:rPr>
          <w:rFonts w:hint="eastAsia"/>
        </w:rPr>
        <w:t>。</w:t>
      </w:r>
      <w:r w:rsidR="00DB2698">
        <w:rPr>
          <w:rFonts w:hint="eastAsia"/>
        </w:rPr>
        <w:t>它们构成了流水线</w:t>
      </w:r>
      <w:r w:rsidR="00DB2698">
        <w:rPr>
          <w:rFonts w:hint="eastAsia"/>
        </w:rPr>
        <w:t>CPU</w:t>
      </w:r>
      <w:r w:rsidR="00DB2698">
        <w:rPr>
          <w:rFonts w:hint="eastAsia"/>
        </w:rPr>
        <w:t>的前端。</w:t>
      </w:r>
    </w:p>
    <w:p w14:paraId="7262849F" w14:textId="5DEA4F12" w:rsidR="0091072B" w:rsidRPr="00022B65" w:rsidRDefault="0091072B">
      <w:pPr>
        <w:pStyle w:val="5"/>
        <w:pPrChange w:id="34" w:author="Xi Lifeng" w:date="2024-02-20T13:03:00Z">
          <w:pPr>
            <w:pStyle w:val="4"/>
          </w:pPr>
        </w:pPrChange>
      </w:pPr>
      <w:r w:rsidRPr="00022B65">
        <w:rPr>
          <w:rFonts w:hint="eastAsia"/>
        </w:rPr>
        <w:t>指令存储器</w:t>
      </w:r>
      <w:proofErr w:type="spellStart"/>
      <w:r w:rsidRPr="00022B65">
        <w:rPr>
          <w:rFonts w:hint="eastAsia"/>
        </w:rPr>
        <w:t>I</w:t>
      </w:r>
      <w:r w:rsidRPr="00022B65">
        <w:t>nstMEM</w:t>
      </w:r>
      <w:proofErr w:type="spellEnd"/>
    </w:p>
    <w:p w14:paraId="4886AAF7" w14:textId="0706F0F3" w:rsidR="0091072B" w:rsidRDefault="0091072B">
      <w:pPr>
        <w:pStyle w:val="a3"/>
        <w:ind w:firstLine="420"/>
      </w:pPr>
      <w:r>
        <w:rPr>
          <w:rFonts w:hint="eastAsia"/>
        </w:rPr>
        <w:t>本书将片上的</w:t>
      </w:r>
      <w:r>
        <w:rPr>
          <w:rFonts w:hint="eastAsia"/>
        </w:rPr>
        <w:t>1</w:t>
      </w:r>
      <w:r>
        <w:rPr>
          <w:rFonts w:hint="eastAsia"/>
        </w:rPr>
        <w:t>片</w:t>
      </w:r>
      <w:r>
        <w:rPr>
          <w:rFonts w:hint="eastAsia"/>
        </w:rPr>
        <w:t>SRAM</w:t>
      </w:r>
      <w:r>
        <w:rPr>
          <w:rFonts w:hint="eastAsia"/>
        </w:rPr>
        <w:t>芯片拆分成两个独立的</w:t>
      </w:r>
      <w:r>
        <w:rPr>
          <w:rFonts w:hint="eastAsia"/>
        </w:rPr>
        <w:t>SRAM</w:t>
      </w:r>
      <w:r w:rsidR="00F67AB3">
        <w:rPr>
          <w:rFonts w:hint="eastAsia"/>
        </w:rPr>
        <w:t>模块</w:t>
      </w:r>
      <w:r>
        <w:rPr>
          <w:rFonts w:hint="eastAsia"/>
        </w:rPr>
        <w:t>，分别用于实现本书模型机的指令存储器</w:t>
      </w:r>
      <w:proofErr w:type="spellStart"/>
      <w:r>
        <w:rPr>
          <w:rFonts w:hint="eastAsia"/>
        </w:rPr>
        <w:t>In</w:t>
      </w:r>
      <w:r>
        <w:t>stMEM</w:t>
      </w:r>
      <w:proofErr w:type="spellEnd"/>
      <w:r>
        <w:rPr>
          <w:rFonts w:hint="eastAsia"/>
        </w:rPr>
        <w:t>和数据存储器</w:t>
      </w:r>
      <w:proofErr w:type="spellStart"/>
      <w:r>
        <w:t>DataMEM</w:t>
      </w:r>
      <w:proofErr w:type="spellEnd"/>
      <w:r>
        <w:rPr>
          <w:rFonts w:hint="eastAsia"/>
        </w:rPr>
        <w:t>。</w:t>
      </w:r>
    </w:p>
    <w:p w14:paraId="7159B273" w14:textId="662310B7" w:rsidR="0091072B" w:rsidRDefault="00F67AB3">
      <w:pPr>
        <w:pStyle w:val="a3"/>
        <w:ind w:firstLine="420"/>
      </w:pPr>
      <w:r>
        <w:rPr>
          <w:rFonts w:hint="eastAsia"/>
        </w:rPr>
        <w:t>指令保存在指令存储器</w:t>
      </w:r>
      <w:proofErr w:type="spellStart"/>
      <w:r>
        <w:rPr>
          <w:rFonts w:hint="eastAsia"/>
        </w:rPr>
        <w:t>I</w:t>
      </w:r>
      <w:r>
        <w:t>nstMEM</w:t>
      </w:r>
      <w:proofErr w:type="spellEnd"/>
      <w:r>
        <w:rPr>
          <w:rFonts w:hint="eastAsia"/>
        </w:rPr>
        <w:t>中，指令存储器</w:t>
      </w:r>
      <w:proofErr w:type="spellStart"/>
      <w:r>
        <w:rPr>
          <w:rFonts w:hint="eastAsia"/>
        </w:rPr>
        <w:t>I</w:t>
      </w:r>
      <w:r>
        <w:t>nstMEM</w:t>
      </w:r>
      <w:proofErr w:type="spellEnd"/>
      <w:r>
        <w:rPr>
          <w:rFonts w:hint="eastAsia"/>
        </w:rPr>
        <w:t>按</w:t>
      </w:r>
      <w:r w:rsidRPr="00064B4D">
        <w:rPr>
          <w:rFonts w:ascii="黑体" w:eastAsia="黑体" w:hAnsi="黑体" w:hint="eastAsia"/>
          <w:b/>
          <w:bCs/>
        </w:rPr>
        <w:t>字节编址</w:t>
      </w:r>
      <w:r>
        <w:rPr>
          <w:rFonts w:hint="eastAsia"/>
        </w:rPr>
        <w:t>且是只读存储器</w:t>
      </w:r>
      <w:r w:rsidR="005A5AFE">
        <w:rPr>
          <w:rFonts w:hint="eastAsia"/>
        </w:rPr>
        <w:t>。指令存储器</w:t>
      </w:r>
      <w:proofErr w:type="spellStart"/>
      <w:r w:rsidR="005A5AFE">
        <w:rPr>
          <w:rFonts w:hint="eastAsia"/>
        </w:rPr>
        <w:t>I</w:t>
      </w:r>
      <w:r w:rsidR="005A5AFE">
        <w:t>nstMEM</w:t>
      </w:r>
      <w:proofErr w:type="spellEnd"/>
      <w:r w:rsidR="005A5AFE">
        <w:rPr>
          <w:rFonts w:hint="eastAsia"/>
        </w:rPr>
        <w:t>的地址线</w:t>
      </w:r>
      <w:proofErr w:type="spellStart"/>
      <w:r w:rsidR="005A5AFE">
        <w:rPr>
          <w:rFonts w:hint="eastAsia"/>
        </w:rPr>
        <w:t>I</w:t>
      </w:r>
      <w:r w:rsidR="005A5AFE">
        <w:t>nstMEM_addr</w:t>
      </w:r>
      <w:proofErr w:type="spellEnd"/>
      <w:r w:rsidR="005A5AFE">
        <w:rPr>
          <w:rFonts w:hint="eastAsia"/>
        </w:rPr>
        <w:t>宽</w:t>
      </w:r>
      <w:r w:rsidR="005A5AFE">
        <w:rPr>
          <w:rFonts w:hint="eastAsia"/>
        </w:rPr>
        <w:t>32</w:t>
      </w:r>
      <w:r w:rsidR="005A5AFE">
        <w:rPr>
          <w:rFonts w:hint="eastAsia"/>
        </w:rPr>
        <w:t>位；输出数据</w:t>
      </w:r>
      <w:proofErr w:type="spellStart"/>
      <w:r w:rsidR="005A5AFE">
        <w:rPr>
          <w:rFonts w:hint="eastAsia"/>
        </w:rPr>
        <w:t>I</w:t>
      </w:r>
      <w:r w:rsidR="005A5AFE">
        <w:t>nstMEM_rdata</w:t>
      </w:r>
      <w:proofErr w:type="spellEnd"/>
      <w:r w:rsidR="005A5AFE">
        <w:rPr>
          <w:rFonts w:hint="eastAsia"/>
        </w:rPr>
        <w:t>宽</w:t>
      </w:r>
      <w:r w:rsidR="005A5AFE">
        <w:rPr>
          <w:rFonts w:hint="eastAsia"/>
        </w:rPr>
        <w:t>32</w:t>
      </w:r>
      <w:r w:rsidR="005A5AFE">
        <w:rPr>
          <w:rFonts w:hint="eastAsia"/>
        </w:rPr>
        <w:t>位；输出使能信号</w:t>
      </w:r>
      <w:proofErr w:type="spellStart"/>
      <w:r w:rsidR="005A5AFE">
        <w:rPr>
          <w:rFonts w:hint="eastAsia"/>
        </w:rPr>
        <w:t>I</w:t>
      </w:r>
      <w:r w:rsidR="005A5AFE">
        <w:t>nstMEM_en</w:t>
      </w:r>
      <w:proofErr w:type="spellEnd"/>
      <w:r w:rsidR="005A5AFE">
        <w:rPr>
          <w:rFonts w:hint="eastAsia"/>
        </w:rPr>
        <w:t>和写使能信号</w:t>
      </w:r>
      <w:proofErr w:type="spellStart"/>
      <w:r w:rsidR="005A5AFE">
        <w:rPr>
          <w:rFonts w:hint="eastAsia"/>
        </w:rPr>
        <w:t>I</w:t>
      </w:r>
      <w:r w:rsidR="005A5AFE">
        <w:t>nstMEM_wen</w:t>
      </w:r>
      <w:proofErr w:type="spellEnd"/>
      <w:r w:rsidR="005A5AFE">
        <w:rPr>
          <w:rFonts w:hint="eastAsia"/>
        </w:rPr>
        <w:t>各占宽</w:t>
      </w:r>
      <w:r w:rsidR="005A5AFE">
        <w:rPr>
          <w:rFonts w:hint="eastAsia"/>
        </w:rPr>
        <w:t>1</w:t>
      </w:r>
      <w:r w:rsidR="005A5AFE">
        <w:rPr>
          <w:rFonts w:hint="eastAsia"/>
        </w:rPr>
        <w:t>位。指令存储器</w:t>
      </w:r>
      <w:proofErr w:type="spellStart"/>
      <w:r w:rsidR="005A5AFE">
        <w:rPr>
          <w:rFonts w:hint="eastAsia"/>
        </w:rPr>
        <w:t>I</w:t>
      </w:r>
      <w:r w:rsidR="005A5AFE">
        <w:t>nstMEM</w:t>
      </w:r>
      <w:proofErr w:type="spellEnd"/>
      <w:r w:rsidR="0091072B">
        <w:rPr>
          <w:rFonts w:hint="eastAsia"/>
        </w:rPr>
        <w:t>输出的</w:t>
      </w:r>
      <w:r w:rsidR="0091072B">
        <w:rPr>
          <w:rFonts w:hint="eastAsia"/>
        </w:rPr>
        <w:t>32</w:t>
      </w:r>
      <w:r w:rsidR="0091072B">
        <w:rPr>
          <w:rFonts w:hint="eastAsia"/>
        </w:rPr>
        <w:t>位数据就是指令码。本书模型机的存储都</w:t>
      </w:r>
      <w:proofErr w:type="gramStart"/>
      <w:r w:rsidR="0091072B">
        <w:rPr>
          <w:rFonts w:hint="eastAsia"/>
        </w:rPr>
        <w:t>采用</w:t>
      </w:r>
      <w:r w:rsidR="0091072B" w:rsidRPr="00F82491">
        <w:rPr>
          <w:rFonts w:ascii="黑体" w:eastAsia="黑体" w:hAnsi="黑体" w:hint="eastAsia"/>
          <w:b/>
          <w:bCs/>
        </w:rPr>
        <w:t>小端模式</w:t>
      </w:r>
      <w:proofErr w:type="gramEnd"/>
      <w:r>
        <w:rPr>
          <w:rFonts w:hint="eastAsia"/>
        </w:rPr>
        <w:t>，</w:t>
      </w:r>
      <w:r w:rsidR="0091072B">
        <w:rPr>
          <w:rFonts w:hint="eastAsia"/>
        </w:rPr>
        <w:t>所以指令存储器</w:t>
      </w:r>
      <w:proofErr w:type="spellStart"/>
      <w:r w:rsidR="0091072B">
        <w:rPr>
          <w:rFonts w:hint="eastAsia"/>
        </w:rPr>
        <w:t>In</w:t>
      </w:r>
      <w:r w:rsidR="0091072B">
        <w:t>stMEM</w:t>
      </w:r>
      <w:proofErr w:type="spellEnd"/>
      <w:r w:rsidR="0091072B">
        <w:rPr>
          <w:rFonts w:hint="eastAsia"/>
        </w:rPr>
        <w:t>输出的</w:t>
      </w:r>
      <w:r w:rsidR="0091072B">
        <w:rPr>
          <w:rFonts w:hint="eastAsia"/>
        </w:rPr>
        <w:t>32</w:t>
      </w:r>
      <w:r w:rsidR="0091072B">
        <w:rPr>
          <w:rFonts w:hint="eastAsia"/>
        </w:rPr>
        <w:t>位指令码与指令系统规范中定义的字节顺序是一致的，不需要做任何字节序列调整。</w:t>
      </w:r>
    </w:p>
    <w:p w14:paraId="191FD520" w14:textId="4C655DE0" w:rsidR="0091072B" w:rsidRDefault="0091072B">
      <w:pPr>
        <w:pStyle w:val="a3"/>
        <w:ind w:firstLine="420"/>
      </w:pPr>
      <w:r>
        <w:rPr>
          <w:rFonts w:hint="eastAsia"/>
        </w:rPr>
        <w:t>从</w:t>
      </w:r>
      <w:r>
        <w:fldChar w:fldCharType="begin"/>
      </w:r>
      <w:r>
        <w:instrText xml:space="preserve"> </w:instrText>
      </w:r>
      <w:r>
        <w:rPr>
          <w:rFonts w:hint="eastAsia"/>
        </w:rPr>
        <w:instrText>REF _Ref157177741 \r \h</w:instrText>
      </w:r>
      <w:r>
        <w:instrText xml:space="preserve"> </w:instrText>
      </w:r>
      <w:r>
        <w:fldChar w:fldCharType="separate"/>
      </w:r>
      <w:ins w:id="35" w:author="Xi Lifeng" w:date="2024-02-24T15:02:00Z">
        <w:r w:rsidR="007E7757">
          <w:rPr>
            <w:rFonts w:hint="eastAsia"/>
          </w:rPr>
          <w:t>图</w:t>
        </w:r>
        <w:r w:rsidR="007E7757">
          <w:rPr>
            <w:rFonts w:hint="eastAsia"/>
          </w:rPr>
          <w:t>7-5</w:t>
        </w:r>
      </w:ins>
      <w:del w:id="36" w:author="Xi Lifeng" w:date="2024-02-23T13:49:00Z">
        <w:r w:rsidRPr="003124D7" w:rsidDel="00D84A70">
          <w:rPr>
            <w:rFonts w:hint="eastAsia"/>
            <w:sz w:val="18"/>
            <w:szCs w:val="18"/>
          </w:rPr>
          <w:delText>图</w:delText>
        </w:r>
        <w:r w:rsidRPr="003124D7" w:rsidDel="00D84A70">
          <w:rPr>
            <w:rFonts w:hint="eastAsia"/>
            <w:sz w:val="18"/>
            <w:szCs w:val="18"/>
          </w:rPr>
          <w:delText>6-5</w:delText>
        </w:r>
      </w:del>
      <w:r>
        <w:fldChar w:fldCharType="end"/>
      </w:r>
      <w:r>
        <w:rPr>
          <w:rFonts w:hint="eastAsia"/>
        </w:rPr>
        <w:t>所</w:t>
      </w:r>
      <w:r w:rsidRPr="00633F97">
        <w:rPr>
          <w:rFonts w:hint="eastAsia"/>
        </w:rPr>
        <w:t>展示</w:t>
      </w:r>
      <w:r>
        <w:rPr>
          <w:rFonts w:hint="eastAsia"/>
        </w:rPr>
        <w:t>的指令存储器</w:t>
      </w:r>
      <w:proofErr w:type="spellStart"/>
      <w:r>
        <w:rPr>
          <w:rFonts w:hint="eastAsia"/>
        </w:rPr>
        <w:t>In</w:t>
      </w:r>
      <w:r>
        <w:t>stMEM</w:t>
      </w:r>
      <w:proofErr w:type="spellEnd"/>
      <w:r w:rsidRPr="00633F97">
        <w:rPr>
          <w:rFonts w:hint="eastAsia"/>
        </w:rPr>
        <w:t>的结构</w:t>
      </w:r>
      <w:r>
        <w:rPr>
          <w:rFonts w:hint="eastAsia"/>
        </w:rPr>
        <w:t>可知</w:t>
      </w:r>
      <w:r w:rsidRPr="00633F97">
        <w:rPr>
          <w:rFonts w:hint="eastAsia"/>
        </w:rPr>
        <w:t>。</w:t>
      </w:r>
      <w:r>
        <w:rPr>
          <w:rFonts w:hint="eastAsia"/>
        </w:rPr>
        <w:t>虽然指令存储器</w:t>
      </w:r>
      <w:proofErr w:type="spellStart"/>
      <w:r>
        <w:rPr>
          <w:rFonts w:hint="eastAsia"/>
        </w:rPr>
        <w:t>In</w:t>
      </w:r>
      <w:r>
        <w:t>stMEM</w:t>
      </w:r>
      <w:proofErr w:type="spellEnd"/>
      <w:r>
        <w:rPr>
          <w:rFonts w:hint="eastAsia"/>
        </w:rPr>
        <w:t>是只读存储器，但还是</w:t>
      </w:r>
      <w:r w:rsidRPr="00633F97">
        <w:rPr>
          <w:rFonts w:hint="eastAsia"/>
        </w:rPr>
        <w:t>保留了写</w:t>
      </w:r>
      <w:r>
        <w:rPr>
          <w:rFonts w:hint="eastAsia"/>
        </w:rPr>
        <w:t>端</w:t>
      </w:r>
      <w:r w:rsidRPr="00633F97">
        <w:rPr>
          <w:rFonts w:hint="eastAsia"/>
        </w:rPr>
        <w:t>口，</w:t>
      </w:r>
      <w:r w:rsidR="00064B4D">
        <w:rPr>
          <w:rFonts w:hint="eastAsia"/>
        </w:rPr>
        <w:t>写控制信号</w:t>
      </w:r>
      <w:proofErr w:type="spellStart"/>
      <w:r w:rsidR="00064B4D">
        <w:rPr>
          <w:rFonts w:hint="eastAsia"/>
        </w:rPr>
        <w:t>In</w:t>
      </w:r>
      <w:r w:rsidR="00064B4D">
        <w:t>stMEM</w:t>
      </w:r>
      <w:r w:rsidR="00064B4D">
        <w:rPr>
          <w:rFonts w:hint="eastAsia"/>
        </w:rPr>
        <w:t>_</w:t>
      </w:r>
      <w:r w:rsidR="00064B4D">
        <w:t>wen</w:t>
      </w:r>
      <w:proofErr w:type="spellEnd"/>
      <w:r w:rsidR="005F3053">
        <w:rPr>
          <w:rFonts w:hint="eastAsia"/>
        </w:rPr>
        <w:t>（高电平有效）</w:t>
      </w:r>
      <w:r w:rsidR="00064B4D">
        <w:rPr>
          <w:rFonts w:hint="eastAsia"/>
        </w:rPr>
        <w:t>接地，即</w:t>
      </w:r>
      <w:r w:rsidR="005F3053">
        <w:rPr>
          <w:rFonts w:hint="eastAsia"/>
        </w:rPr>
        <w:t>写操作</w:t>
      </w:r>
      <w:r w:rsidR="00064B4D">
        <w:rPr>
          <w:rFonts w:hint="eastAsia"/>
        </w:rPr>
        <w:t>始终无效。</w:t>
      </w:r>
      <w:r w:rsidRPr="00633F97">
        <w:rPr>
          <w:rFonts w:hint="eastAsia"/>
        </w:rPr>
        <w:t>这样的设计是为了和之后的</w:t>
      </w:r>
      <w:r w:rsidRPr="00633F97">
        <w:rPr>
          <w:rFonts w:hint="eastAsia"/>
        </w:rPr>
        <w:t>AXI</w:t>
      </w:r>
      <w:r>
        <w:rPr>
          <w:rFonts w:hint="eastAsia"/>
        </w:rPr>
        <w:t>总线协议</w:t>
      </w:r>
      <w:r w:rsidRPr="00633F97">
        <w:rPr>
          <w:rFonts w:hint="eastAsia"/>
        </w:rPr>
        <w:t>设计保持一致性。</w:t>
      </w:r>
    </w:p>
    <w:p w14:paraId="1F8953DA" w14:textId="77777777" w:rsidR="0091072B" w:rsidRPr="0091072B" w:rsidRDefault="0091072B">
      <w:pPr>
        <w:pStyle w:val="a3"/>
        <w:ind w:firstLine="420"/>
      </w:pPr>
    </w:p>
    <w:p w14:paraId="3996D5C3" w14:textId="7C59932C" w:rsidR="00F31AC5" w:rsidRPr="00633F97" w:rsidRDefault="00F31AC5">
      <w:pPr>
        <w:pStyle w:val="5"/>
        <w:pPrChange w:id="37" w:author="Xi Lifeng" w:date="2024-02-20T13:03:00Z">
          <w:pPr>
            <w:pStyle w:val="4"/>
          </w:pPr>
        </w:pPrChange>
      </w:pPr>
      <w:proofErr w:type="gramStart"/>
      <w:r w:rsidRPr="00633F97">
        <w:rPr>
          <w:rFonts w:hint="eastAsia"/>
        </w:rPr>
        <w:t>取指单元</w:t>
      </w:r>
      <w:proofErr w:type="gramEnd"/>
    </w:p>
    <w:p w14:paraId="71FA21AE" w14:textId="5B3F4555" w:rsidR="00B55546" w:rsidRDefault="007C0018">
      <w:pPr>
        <w:pStyle w:val="a3"/>
        <w:ind w:firstLine="420"/>
      </w:pPr>
      <w:r>
        <w:rPr>
          <w:rFonts w:hint="eastAsia"/>
        </w:rPr>
        <w:t>本实验将要实现的</w:t>
      </w:r>
      <w:r w:rsidRPr="00F31AC5">
        <w:rPr>
          <w:rFonts w:hint="eastAsia"/>
        </w:rPr>
        <w:t>是一个</w:t>
      </w:r>
      <w:r w:rsidRPr="00F31AC5">
        <w:rPr>
          <w:rFonts w:hint="eastAsia"/>
        </w:rPr>
        <w:t>64</w:t>
      </w:r>
      <w:r w:rsidRPr="00F31AC5">
        <w:rPr>
          <w:rFonts w:hint="eastAsia"/>
        </w:rPr>
        <w:t>位的</w:t>
      </w:r>
      <w:r>
        <w:rPr>
          <w:rFonts w:hint="eastAsia"/>
        </w:rPr>
        <w:t>RISC-V</w:t>
      </w:r>
      <w:r w:rsidR="00945A35">
        <w:rPr>
          <w:rFonts w:hint="eastAsia"/>
        </w:rPr>
        <w:t>流水线</w:t>
      </w:r>
      <w:r w:rsidRPr="00F31AC5">
        <w:rPr>
          <w:rFonts w:hint="eastAsia"/>
        </w:rPr>
        <w:t>处理器，</w:t>
      </w:r>
      <w:r w:rsidR="00B619FE">
        <w:t xml:space="preserve"> </w:t>
      </w:r>
      <w:r>
        <w:fldChar w:fldCharType="begin"/>
      </w:r>
      <w:r>
        <w:instrText xml:space="preserve"> </w:instrText>
      </w:r>
      <w:r>
        <w:rPr>
          <w:rFonts w:hint="eastAsia"/>
        </w:rPr>
        <w:instrText>REF _Ref157177741 \r \h</w:instrText>
      </w:r>
      <w:r>
        <w:instrText xml:space="preserve"> </w:instrText>
      </w:r>
      <w:r>
        <w:fldChar w:fldCharType="separate"/>
      </w:r>
      <w:ins w:id="38" w:author="Xi Lifeng" w:date="2024-02-24T15:02:00Z">
        <w:r w:rsidR="007E7757">
          <w:rPr>
            <w:rFonts w:hint="eastAsia"/>
          </w:rPr>
          <w:t>图</w:t>
        </w:r>
        <w:r w:rsidR="007E7757">
          <w:rPr>
            <w:rFonts w:hint="eastAsia"/>
          </w:rPr>
          <w:t>7-5</w:t>
        </w:r>
      </w:ins>
      <w:del w:id="39" w:author="Xi Lifeng" w:date="2024-02-23T13:49:00Z">
        <w:r w:rsidRPr="003124D7" w:rsidDel="00D84A70">
          <w:rPr>
            <w:rFonts w:hint="eastAsia"/>
            <w:sz w:val="18"/>
            <w:szCs w:val="18"/>
          </w:rPr>
          <w:delText>图</w:delText>
        </w:r>
        <w:r w:rsidRPr="003124D7" w:rsidDel="00D84A70">
          <w:rPr>
            <w:rFonts w:hint="eastAsia"/>
            <w:sz w:val="18"/>
            <w:szCs w:val="18"/>
          </w:rPr>
          <w:delText>6-5</w:delText>
        </w:r>
      </w:del>
      <w:r>
        <w:fldChar w:fldCharType="end"/>
      </w:r>
      <w:r>
        <w:rPr>
          <w:rFonts w:hint="eastAsia"/>
        </w:rPr>
        <w:t>给出了</w:t>
      </w:r>
      <w:r w:rsidR="00B619FE">
        <w:rPr>
          <w:rFonts w:hint="eastAsia"/>
        </w:rPr>
        <w:t>该流水线处理器</w:t>
      </w:r>
      <w:proofErr w:type="gramStart"/>
      <w:r w:rsidR="00B619FE">
        <w:rPr>
          <w:rFonts w:hint="eastAsia"/>
        </w:rPr>
        <w:t>中</w:t>
      </w:r>
      <w:r>
        <w:rPr>
          <w:rFonts w:hint="eastAsia"/>
        </w:rPr>
        <w:t>取指单元的</w:t>
      </w:r>
      <w:proofErr w:type="gramEnd"/>
      <w:r>
        <w:rPr>
          <w:rFonts w:hint="eastAsia"/>
        </w:rPr>
        <w:t>结构及与指令存储器</w:t>
      </w:r>
      <w:proofErr w:type="spellStart"/>
      <w:r>
        <w:rPr>
          <w:rFonts w:hint="eastAsia"/>
        </w:rPr>
        <w:t>I</w:t>
      </w:r>
      <w:r>
        <w:t>nstMEM</w:t>
      </w:r>
      <w:proofErr w:type="spellEnd"/>
      <w:r>
        <w:rPr>
          <w:rFonts w:hint="eastAsia"/>
        </w:rPr>
        <w:t>的连接关系。</w:t>
      </w:r>
      <w:proofErr w:type="gramStart"/>
      <w:r>
        <w:rPr>
          <w:rFonts w:hint="eastAsia"/>
        </w:rPr>
        <w:t>取指单元</w:t>
      </w:r>
      <w:proofErr w:type="gramEnd"/>
      <w:r>
        <w:rPr>
          <w:rFonts w:hint="eastAsia"/>
        </w:rPr>
        <w:t>位于</w:t>
      </w:r>
      <w:r>
        <w:rPr>
          <w:rFonts w:hint="eastAsia"/>
        </w:rPr>
        <w:t>CPU</w:t>
      </w:r>
      <w:r>
        <w:rPr>
          <w:rFonts w:hint="eastAsia"/>
        </w:rPr>
        <w:t>内部，而指令存储器</w:t>
      </w:r>
      <w:proofErr w:type="spellStart"/>
      <w:r>
        <w:rPr>
          <w:rFonts w:hint="eastAsia"/>
        </w:rPr>
        <w:t>I</w:t>
      </w:r>
      <w:r>
        <w:t>nstMEM</w:t>
      </w:r>
      <w:proofErr w:type="spellEnd"/>
      <w:r>
        <w:rPr>
          <w:rFonts w:hint="eastAsia"/>
        </w:rPr>
        <w:t>位于</w:t>
      </w:r>
      <w:r>
        <w:rPr>
          <w:rFonts w:hint="eastAsia"/>
        </w:rPr>
        <w:t>CPU</w:t>
      </w:r>
      <w:r>
        <w:rPr>
          <w:rFonts w:hint="eastAsia"/>
        </w:rPr>
        <w:t>外部。</w:t>
      </w:r>
      <w:r>
        <w:rPr>
          <w:rFonts w:hint="eastAsia"/>
        </w:rPr>
        <w:t>c</w:t>
      </w:r>
      <w:r>
        <w:t>lock</w:t>
      </w:r>
      <w:r>
        <w:rPr>
          <w:rFonts w:hint="eastAsia"/>
        </w:rPr>
        <w:t>是系统时钟，每个时钟周期从</w:t>
      </w:r>
      <w:proofErr w:type="gramStart"/>
      <w:r>
        <w:rPr>
          <w:rFonts w:hint="eastAsia"/>
        </w:rPr>
        <w:t>上跳沿开始</w:t>
      </w:r>
      <w:proofErr w:type="gramEnd"/>
      <w:r>
        <w:rPr>
          <w:rFonts w:hint="eastAsia"/>
        </w:rPr>
        <w:t>，延续至下一个</w:t>
      </w:r>
      <w:proofErr w:type="gramStart"/>
      <w:r>
        <w:rPr>
          <w:rFonts w:hint="eastAsia"/>
        </w:rPr>
        <w:t>上跳沿结束</w:t>
      </w:r>
      <w:proofErr w:type="gramEnd"/>
      <w:r>
        <w:rPr>
          <w:rFonts w:hint="eastAsia"/>
        </w:rPr>
        <w:t>；</w:t>
      </w:r>
      <w:r>
        <w:rPr>
          <w:rFonts w:hint="eastAsia"/>
        </w:rPr>
        <w:t>r</w:t>
      </w:r>
      <w:r>
        <w:t>eset</w:t>
      </w:r>
      <w:r>
        <w:rPr>
          <w:rFonts w:hint="eastAsia"/>
        </w:rPr>
        <w:t>是同步系统复位信号，高电平有效</w:t>
      </w:r>
      <w:r w:rsidR="0001312B">
        <w:rPr>
          <w:rFonts w:hint="eastAsia"/>
        </w:rPr>
        <w:t>。当</w:t>
      </w:r>
      <w:r w:rsidR="0001312B">
        <w:rPr>
          <w:rFonts w:hint="eastAsia"/>
        </w:rPr>
        <w:t>r</w:t>
      </w:r>
      <w:r w:rsidR="0001312B">
        <w:t>eset=1</w:t>
      </w:r>
      <w:r w:rsidR="0001312B">
        <w:rPr>
          <w:rFonts w:hint="eastAsia"/>
        </w:rPr>
        <w:t>时，系统复位，此时</w:t>
      </w:r>
      <w:r w:rsidR="0001312B">
        <w:rPr>
          <w:rFonts w:hint="eastAsia"/>
        </w:rPr>
        <w:t>PC</w:t>
      </w:r>
      <w:r w:rsidR="0001312B">
        <w:rPr>
          <w:rFonts w:hint="eastAsia"/>
        </w:rPr>
        <w:t>被强制置为</w:t>
      </w:r>
      <w:r w:rsidR="0001312B">
        <w:rPr>
          <w:rFonts w:hint="eastAsia"/>
        </w:rPr>
        <w:t>7FFCH</w:t>
      </w:r>
      <w:r>
        <w:rPr>
          <w:rFonts w:hint="eastAsia"/>
        </w:rPr>
        <w:t>。当</w:t>
      </w:r>
      <w:r>
        <w:rPr>
          <w:rFonts w:hint="eastAsia"/>
        </w:rPr>
        <w:t>r</w:t>
      </w:r>
      <w:r>
        <w:t>eset=0</w:t>
      </w:r>
      <w:r>
        <w:rPr>
          <w:rFonts w:hint="eastAsia"/>
        </w:rPr>
        <w:t>时</w:t>
      </w:r>
      <w:r w:rsidR="003F05E1">
        <w:rPr>
          <w:rFonts w:hint="eastAsia"/>
        </w:rPr>
        <w:t>，</w:t>
      </w:r>
      <w:r>
        <w:rPr>
          <w:rFonts w:hint="eastAsia"/>
        </w:rPr>
        <w:t>系统处于工作状态</w:t>
      </w:r>
      <w:r w:rsidR="00F604FA">
        <w:rPr>
          <w:rFonts w:hint="eastAsia"/>
        </w:rPr>
        <w:t>。</w:t>
      </w:r>
      <w:proofErr w:type="gramStart"/>
      <w:ins w:id="40" w:author="Xi Lifeng" w:date="2024-02-24T14:54:00Z">
        <w:r w:rsidR="00190959">
          <w:rPr>
            <w:rFonts w:ascii="黑体" w:eastAsia="黑体" w:hAnsi="黑体" w:hint="eastAsia"/>
            <w:b/>
            <w:bCs/>
          </w:rPr>
          <w:t>译码级</w:t>
        </w:r>
        <w:proofErr w:type="gramEnd"/>
        <w:r w:rsidR="00190959">
          <w:rPr>
            <w:rFonts w:ascii="黑体" w:eastAsia="黑体" w:hAnsi="黑体" w:hint="eastAsia"/>
            <w:b/>
            <w:bCs/>
          </w:rPr>
          <w:t>缓存</w:t>
        </w:r>
      </w:ins>
      <w:del w:id="41" w:author="Xi Lifeng" w:date="2024-02-24T14:54:00Z">
        <w:r w:rsidR="0062363F" w:rsidRPr="005861FA" w:rsidDel="00190959">
          <w:rPr>
            <w:rFonts w:ascii="黑体" w:eastAsia="黑体" w:hAnsi="黑体" w:hint="eastAsia"/>
            <w:b/>
            <w:bCs/>
          </w:rPr>
          <w:delText>指令队列</w:delText>
        </w:r>
      </w:del>
      <w:proofErr w:type="spellStart"/>
      <w:ins w:id="42" w:author="Xi Lifeng" w:date="2024-02-24T14:54:00Z">
        <w:r w:rsidR="00190959">
          <w:rPr>
            <w:rFonts w:ascii="黑体" w:eastAsia="黑体" w:hAnsi="黑体" w:hint="eastAsia"/>
            <w:b/>
            <w:bCs/>
          </w:rPr>
          <w:t>DecodeStage</w:t>
        </w:r>
      </w:ins>
      <w:proofErr w:type="spellEnd"/>
      <w:del w:id="43" w:author="Xi Lifeng" w:date="2024-02-24T14:54:00Z">
        <w:r w:rsidR="0062363F" w:rsidRPr="005861FA" w:rsidDel="00190959">
          <w:rPr>
            <w:rFonts w:ascii="黑体" w:eastAsia="黑体" w:hAnsi="黑体" w:hint="eastAsia"/>
            <w:b/>
            <w:bCs/>
          </w:rPr>
          <w:delText>I</w:delText>
        </w:r>
        <w:r w:rsidR="0062363F" w:rsidRPr="005861FA" w:rsidDel="00190959">
          <w:rPr>
            <w:rFonts w:ascii="黑体" w:eastAsia="黑体" w:hAnsi="黑体"/>
            <w:b/>
            <w:bCs/>
          </w:rPr>
          <w:delText>nstFIFO</w:delText>
        </w:r>
      </w:del>
      <w:r w:rsidR="0062363F" w:rsidRPr="0062363F">
        <w:rPr>
          <w:rFonts w:ascii="宋体" w:eastAsia="宋体" w:hAnsi="宋体" w:hint="eastAsia"/>
        </w:rPr>
        <w:t>用于</w:t>
      </w:r>
      <w:proofErr w:type="gramStart"/>
      <w:r w:rsidR="0062363F">
        <w:rPr>
          <w:rFonts w:ascii="宋体" w:eastAsia="宋体" w:hAnsi="宋体" w:hint="eastAsia"/>
        </w:rPr>
        <w:t>保存取</w:t>
      </w:r>
      <w:ins w:id="44" w:author="Xi Lifeng" w:date="2024-02-24T14:54:00Z">
        <w:r w:rsidR="00190959">
          <w:rPr>
            <w:rFonts w:ascii="宋体" w:eastAsia="宋体" w:hAnsi="宋体" w:hint="eastAsia"/>
          </w:rPr>
          <w:t>指</w:t>
        </w:r>
      </w:ins>
      <w:proofErr w:type="gramEnd"/>
      <w:del w:id="45" w:author="Xi Lifeng" w:date="2024-02-24T14:54:00Z">
        <w:r w:rsidR="0062363F" w:rsidDel="00190959">
          <w:rPr>
            <w:rFonts w:ascii="宋体" w:eastAsia="宋体" w:hAnsi="宋体" w:hint="eastAsia"/>
          </w:rPr>
          <w:delText>值</w:delText>
        </w:r>
      </w:del>
      <w:r w:rsidR="0062363F">
        <w:rPr>
          <w:rFonts w:ascii="宋体" w:eastAsia="宋体" w:hAnsi="宋体" w:hint="eastAsia"/>
        </w:rPr>
        <w:t>阶段的结果，</w:t>
      </w:r>
      <w:r w:rsidR="00807BE6">
        <w:rPr>
          <w:rFonts w:ascii="宋体" w:eastAsia="宋体" w:hAnsi="宋体" w:hint="eastAsia"/>
        </w:rPr>
        <w:t>在下一个c</w:t>
      </w:r>
      <w:r w:rsidR="00807BE6">
        <w:rPr>
          <w:rFonts w:ascii="宋体" w:eastAsia="宋体" w:hAnsi="宋体"/>
        </w:rPr>
        <w:t>lock</w:t>
      </w:r>
      <w:r w:rsidR="0062363F">
        <w:rPr>
          <w:rFonts w:ascii="宋体" w:eastAsia="宋体" w:hAnsi="宋体" w:hint="eastAsia"/>
        </w:rPr>
        <w:t>提供给流水线的下一级</w:t>
      </w:r>
      <w:r w:rsidR="00807BE6">
        <w:rPr>
          <w:rFonts w:ascii="宋体" w:eastAsia="宋体" w:hAnsi="宋体" w:hint="eastAsia"/>
        </w:rPr>
        <w:t>进行</w:t>
      </w:r>
      <w:r w:rsidR="0062363F">
        <w:rPr>
          <w:rFonts w:ascii="宋体" w:eastAsia="宋体" w:hAnsi="宋体" w:hint="eastAsia"/>
        </w:rPr>
        <w:t>译码。</w:t>
      </w:r>
    </w:p>
    <w:p w14:paraId="594CFF68" w14:textId="16DFC4AD" w:rsidR="003F05E1" w:rsidRDefault="00607F62">
      <w:pPr>
        <w:pStyle w:val="a3"/>
        <w:ind w:firstLine="420"/>
      </w:pPr>
      <w:r>
        <w:rPr>
          <w:rFonts w:hint="eastAsia"/>
        </w:rPr>
        <w:t>程序计数器</w:t>
      </w:r>
      <w:r w:rsidR="00B619FE" w:rsidRPr="00F31AC5">
        <w:rPr>
          <w:rFonts w:hint="eastAsia"/>
        </w:rPr>
        <w:t>PC</w:t>
      </w:r>
      <w:r w:rsidR="00B619FE">
        <w:rPr>
          <w:rFonts w:hint="eastAsia"/>
        </w:rPr>
        <w:t>由</w:t>
      </w:r>
      <w:r w:rsidR="00B619FE" w:rsidRPr="00F31AC5">
        <w:rPr>
          <w:rFonts w:hint="eastAsia"/>
        </w:rPr>
        <w:t>一组</w:t>
      </w:r>
      <w:r w:rsidR="00B619FE" w:rsidRPr="00F31AC5">
        <w:rPr>
          <w:rFonts w:hint="eastAsia"/>
        </w:rPr>
        <w:t>64</w:t>
      </w:r>
      <w:r w:rsidR="00B619FE" w:rsidRPr="00F31AC5">
        <w:rPr>
          <w:rFonts w:hint="eastAsia"/>
        </w:rPr>
        <w:t>位的触发器</w:t>
      </w:r>
      <w:r w:rsidR="00B619FE">
        <w:rPr>
          <w:rFonts w:hint="eastAsia"/>
        </w:rPr>
        <w:t>组成</w:t>
      </w:r>
      <w:r w:rsidR="00B619FE" w:rsidRPr="00F31AC5">
        <w:rPr>
          <w:rFonts w:hint="eastAsia"/>
        </w:rPr>
        <w:t>。</w:t>
      </w:r>
      <w:proofErr w:type="spellStart"/>
      <w:r w:rsidR="003F05E1" w:rsidRPr="00F31AC5">
        <w:rPr>
          <w:rFonts w:hint="eastAsia"/>
        </w:rPr>
        <w:t>pc_next</w:t>
      </w:r>
      <w:proofErr w:type="spellEnd"/>
      <w:r w:rsidR="003F05E1">
        <w:rPr>
          <w:rFonts w:hint="eastAsia"/>
        </w:rPr>
        <w:t>由地址加法器对</w:t>
      </w:r>
      <w:r w:rsidR="003F05E1">
        <w:rPr>
          <w:rFonts w:hint="eastAsia"/>
        </w:rPr>
        <w:t>PC</w:t>
      </w:r>
      <w:r w:rsidR="003F05E1">
        <w:rPr>
          <w:rFonts w:hint="eastAsia"/>
        </w:rPr>
        <w:t>加</w:t>
      </w:r>
      <w:r w:rsidR="003F05E1">
        <w:rPr>
          <w:rFonts w:hint="eastAsia"/>
        </w:rPr>
        <w:t>4</w:t>
      </w:r>
      <w:r w:rsidR="003F05E1">
        <w:rPr>
          <w:rFonts w:hint="eastAsia"/>
        </w:rPr>
        <w:t>得到，</w:t>
      </w:r>
      <w:proofErr w:type="spellStart"/>
      <w:r w:rsidR="003F05E1" w:rsidRPr="00F31AC5">
        <w:rPr>
          <w:rFonts w:hint="eastAsia"/>
        </w:rPr>
        <w:t>pc_next</w:t>
      </w:r>
      <w:proofErr w:type="spellEnd"/>
      <w:r w:rsidR="003F05E1">
        <w:rPr>
          <w:rFonts w:hint="eastAsia"/>
        </w:rPr>
        <w:t>总是</w:t>
      </w:r>
      <w:r w:rsidR="003F05E1" w:rsidRPr="00F31AC5">
        <w:rPr>
          <w:rFonts w:hint="eastAsia"/>
        </w:rPr>
        <w:t>等于</w:t>
      </w:r>
      <w:r w:rsidR="003F05E1">
        <w:rPr>
          <w:rFonts w:hint="eastAsia"/>
        </w:rPr>
        <w:t>PC</w:t>
      </w:r>
      <w:r w:rsidR="003F05E1" w:rsidRPr="00F31AC5">
        <w:rPr>
          <w:rFonts w:hint="eastAsia"/>
        </w:rPr>
        <w:t>+4</w:t>
      </w:r>
      <w:r w:rsidR="003F05E1" w:rsidRPr="00F31AC5">
        <w:rPr>
          <w:rFonts w:hint="eastAsia"/>
        </w:rPr>
        <w:t>（</w:t>
      </w:r>
      <w:r w:rsidR="003F05E1">
        <w:rPr>
          <w:rFonts w:hint="eastAsia"/>
        </w:rPr>
        <w:t>此处</w:t>
      </w:r>
      <w:r w:rsidR="003F05E1" w:rsidRPr="00F31AC5">
        <w:rPr>
          <w:rFonts w:hint="eastAsia"/>
        </w:rPr>
        <w:t>4</w:t>
      </w:r>
      <w:r w:rsidR="003F05E1" w:rsidRPr="00F31AC5">
        <w:rPr>
          <w:rFonts w:hint="eastAsia"/>
        </w:rPr>
        <w:t>代表</w:t>
      </w:r>
      <w:r w:rsidR="003F05E1" w:rsidRPr="00F31AC5">
        <w:rPr>
          <w:rFonts w:hint="eastAsia"/>
        </w:rPr>
        <w:t>4</w:t>
      </w:r>
      <w:r w:rsidR="003F05E1" w:rsidRPr="00F31AC5">
        <w:rPr>
          <w:rFonts w:hint="eastAsia"/>
        </w:rPr>
        <w:t>个字节，即一条指令的宽度）。</w:t>
      </w:r>
      <w:r w:rsidR="003F05E1">
        <w:rPr>
          <w:rFonts w:hint="eastAsia"/>
        </w:rPr>
        <w:t>在</w:t>
      </w:r>
      <w:r w:rsidR="003F05E1">
        <w:rPr>
          <w:rFonts w:hint="eastAsia"/>
        </w:rPr>
        <w:t>c</w:t>
      </w:r>
      <w:r w:rsidR="003F05E1">
        <w:t>lock</w:t>
      </w:r>
      <w:r w:rsidR="003F05E1">
        <w:rPr>
          <w:rFonts w:hint="eastAsia"/>
        </w:rPr>
        <w:t>上升沿时，用</w:t>
      </w:r>
      <w:proofErr w:type="spellStart"/>
      <w:r w:rsidR="003F05E1" w:rsidRPr="00F31AC5">
        <w:rPr>
          <w:rFonts w:hint="eastAsia"/>
        </w:rPr>
        <w:t>pc_next</w:t>
      </w:r>
      <w:proofErr w:type="spellEnd"/>
      <w:r w:rsidR="003F05E1">
        <w:rPr>
          <w:rFonts w:hint="eastAsia"/>
        </w:rPr>
        <w:t>更新</w:t>
      </w:r>
      <w:r w:rsidR="003F05E1">
        <w:rPr>
          <w:rFonts w:hint="eastAsia"/>
        </w:rPr>
        <w:t>PC</w:t>
      </w:r>
      <w:r w:rsidR="003F05E1">
        <w:rPr>
          <w:rFonts w:hint="eastAsia"/>
        </w:rPr>
        <w:t>的值。</w:t>
      </w:r>
      <w:r>
        <w:rPr>
          <w:rFonts w:hint="eastAsia"/>
        </w:rPr>
        <w:t>访问指令存储器</w:t>
      </w:r>
      <w:proofErr w:type="spellStart"/>
      <w:r>
        <w:rPr>
          <w:rFonts w:hint="eastAsia"/>
        </w:rPr>
        <w:t>I</w:t>
      </w:r>
      <w:r>
        <w:t>nstMEM</w:t>
      </w:r>
      <w:proofErr w:type="spellEnd"/>
      <w:r>
        <w:rPr>
          <w:rFonts w:hint="eastAsia"/>
        </w:rPr>
        <w:t>的地址由</w:t>
      </w:r>
      <w:proofErr w:type="spellStart"/>
      <w:r w:rsidRPr="00F31AC5">
        <w:rPr>
          <w:rFonts w:hint="eastAsia"/>
        </w:rPr>
        <w:t>pc_next</w:t>
      </w:r>
      <w:proofErr w:type="spellEnd"/>
      <w:r>
        <w:rPr>
          <w:rFonts w:hint="eastAsia"/>
        </w:rPr>
        <w:t>提供，以便取出的指令和地址</w:t>
      </w:r>
      <w:r>
        <w:rPr>
          <w:rFonts w:hint="eastAsia"/>
        </w:rPr>
        <w:t>PC</w:t>
      </w:r>
      <w:r>
        <w:rPr>
          <w:rFonts w:hint="eastAsia"/>
        </w:rPr>
        <w:t>相对应。这是因为对</w:t>
      </w:r>
      <w:r w:rsidRPr="007534CD">
        <w:rPr>
          <w:rFonts w:hint="eastAsia"/>
        </w:rPr>
        <w:t>指令存储器</w:t>
      </w:r>
      <w:proofErr w:type="spellStart"/>
      <w:r w:rsidRPr="007534CD">
        <w:rPr>
          <w:rFonts w:hint="eastAsia"/>
        </w:rPr>
        <w:t>I</w:t>
      </w:r>
      <w:r w:rsidRPr="007534CD">
        <w:t>nstMEM</w:t>
      </w:r>
      <w:proofErr w:type="spellEnd"/>
      <w:r>
        <w:rPr>
          <w:rFonts w:hint="eastAsia"/>
        </w:rPr>
        <w:t>的</w:t>
      </w:r>
      <w:r w:rsidRPr="00F31AC5">
        <w:rPr>
          <w:rFonts w:hint="eastAsia"/>
        </w:rPr>
        <w:t>一次读数操作</w:t>
      </w:r>
      <w:r>
        <w:rPr>
          <w:rFonts w:hint="eastAsia"/>
        </w:rPr>
        <w:t>需要</w:t>
      </w:r>
      <w:r w:rsidRPr="00F31AC5">
        <w:rPr>
          <w:rFonts w:hint="eastAsia"/>
        </w:rPr>
        <w:t>跨越两个时钟周期</w:t>
      </w:r>
      <w:r>
        <w:rPr>
          <w:rFonts w:hint="eastAsia"/>
        </w:rPr>
        <w:t>。</w:t>
      </w:r>
      <w:r w:rsidR="00857BC4">
        <w:rPr>
          <w:rFonts w:hint="eastAsia"/>
        </w:rPr>
        <w:t>连接地址信号的时候，</w:t>
      </w:r>
      <w:r w:rsidR="00A85470">
        <w:rPr>
          <w:rFonts w:hint="eastAsia"/>
        </w:rPr>
        <w:t>将</w:t>
      </w:r>
      <w:proofErr w:type="spellStart"/>
      <w:r w:rsidR="00A85470" w:rsidRPr="00F31AC5">
        <w:rPr>
          <w:rFonts w:hint="eastAsia"/>
        </w:rPr>
        <w:t>pc_next</w:t>
      </w:r>
      <w:proofErr w:type="spellEnd"/>
      <w:r w:rsidR="00A85470">
        <w:rPr>
          <w:rFonts w:hint="eastAsia"/>
        </w:rPr>
        <w:t>的低</w:t>
      </w:r>
      <w:r w:rsidR="00D80E5A">
        <w:rPr>
          <w:rFonts w:hint="eastAsia"/>
        </w:rPr>
        <w:t>32</w:t>
      </w:r>
      <w:r w:rsidR="00A85470">
        <w:rPr>
          <w:rFonts w:hint="eastAsia"/>
        </w:rPr>
        <w:t>位接入</w:t>
      </w:r>
      <w:r w:rsidR="00A85470" w:rsidRPr="007534CD">
        <w:rPr>
          <w:rFonts w:hint="eastAsia"/>
        </w:rPr>
        <w:t>指令存储器</w:t>
      </w:r>
      <w:r w:rsidR="00A85470">
        <w:rPr>
          <w:rFonts w:hint="eastAsia"/>
        </w:rPr>
        <w:t>的</w:t>
      </w:r>
      <w:r w:rsidR="00FC2318">
        <w:rPr>
          <w:rFonts w:hint="eastAsia"/>
        </w:rPr>
        <w:t>地址端</w:t>
      </w:r>
      <w:proofErr w:type="spellStart"/>
      <w:r w:rsidR="00A85470" w:rsidRPr="007534CD">
        <w:rPr>
          <w:rFonts w:hint="eastAsia"/>
        </w:rPr>
        <w:t>I</w:t>
      </w:r>
      <w:r w:rsidR="00A85470" w:rsidRPr="007534CD">
        <w:t>nstMEM</w:t>
      </w:r>
      <w:r w:rsidR="00A85470">
        <w:rPr>
          <w:rFonts w:hint="eastAsia"/>
        </w:rPr>
        <w:t>_</w:t>
      </w:r>
      <w:r w:rsidR="00A85470">
        <w:t>addr</w:t>
      </w:r>
      <w:proofErr w:type="spellEnd"/>
      <w:r w:rsidR="00857BC4">
        <w:rPr>
          <w:rFonts w:hint="eastAsia"/>
        </w:rPr>
        <w:t>。如果测试程序</w:t>
      </w:r>
      <w:r w:rsidR="00D64A7E">
        <w:rPr>
          <w:rFonts w:hint="eastAsia"/>
        </w:rPr>
        <w:t>不需要</w:t>
      </w:r>
      <w:r w:rsidR="00D64A7E">
        <w:rPr>
          <w:rFonts w:hint="eastAsia"/>
        </w:rPr>
        <w:t>4GB</w:t>
      </w:r>
      <w:r w:rsidR="00D64A7E">
        <w:rPr>
          <w:rFonts w:hint="eastAsia"/>
        </w:rPr>
        <w:t>空间大小的话，那么</w:t>
      </w:r>
      <w:r w:rsidR="00857BC4">
        <w:rPr>
          <w:rFonts w:hint="eastAsia"/>
        </w:rPr>
        <w:t>也可以只将</w:t>
      </w:r>
      <w:proofErr w:type="spellStart"/>
      <w:r w:rsidR="00857BC4" w:rsidRPr="00F31AC5">
        <w:rPr>
          <w:rFonts w:hint="eastAsia"/>
        </w:rPr>
        <w:t>pc_next</w:t>
      </w:r>
      <w:proofErr w:type="spellEnd"/>
      <w:r w:rsidR="00857BC4">
        <w:rPr>
          <w:rFonts w:hint="eastAsia"/>
        </w:rPr>
        <w:t>的</w:t>
      </w:r>
      <w:r w:rsidR="00857BC4">
        <w:rPr>
          <w:rFonts w:hint="eastAsia"/>
        </w:rPr>
        <w:t>16</w:t>
      </w:r>
      <w:r w:rsidR="00857BC4">
        <w:rPr>
          <w:rFonts w:hint="eastAsia"/>
        </w:rPr>
        <w:t>位</w:t>
      </w:r>
      <w:r w:rsidR="00D64A7E">
        <w:rPr>
          <w:rFonts w:hint="eastAsia"/>
        </w:rPr>
        <w:t>（对应</w:t>
      </w:r>
      <w:r w:rsidR="00D64A7E">
        <w:rPr>
          <w:rFonts w:hint="eastAsia"/>
        </w:rPr>
        <w:t>64KB</w:t>
      </w:r>
      <w:r w:rsidR="00D64A7E">
        <w:rPr>
          <w:rFonts w:hint="eastAsia"/>
        </w:rPr>
        <w:t>空间）</w:t>
      </w:r>
      <w:r w:rsidR="00857BC4">
        <w:rPr>
          <w:rFonts w:hint="eastAsia"/>
        </w:rPr>
        <w:t>或低</w:t>
      </w:r>
      <w:r w:rsidR="00857BC4">
        <w:rPr>
          <w:rFonts w:hint="eastAsia"/>
        </w:rPr>
        <w:t>8</w:t>
      </w:r>
      <w:r w:rsidR="00857BC4">
        <w:rPr>
          <w:rFonts w:hint="eastAsia"/>
        </w:rPr>
        <w:t>位</w:t>
      </w:r>
      <w:r w:rsidR="00D64A7E">
        <w:rPr>
          <w:rFonts w:hint="eastAsia"/>
        </w:rPr>
        <w:t>（对应</w:t>
      </w:r>
      <w:r w:rsidR="00D64A7E">
        <w:rPr>
          <w:rFonts w:hint="eastAsia"/>
        </w:rPr>
        <w:t>256B</w:t>
      </w:r>
      <w:r w:rsidR="00D64A7E">
        <w:rPr>
          <w:rFonts w:hint="eastAsia"/>
        </w:rPr>
        <w:t>空间）</w:t>
      </w:r>
      <w:r w:rsidR="00857BC4">
        <w:rPr>
          <w:rFonts w:hint="eastAsia"/>
        </w:rPr>
        <w:t>接到</w:t>
      </w:r>
      <w:r w:rsidR="00857BC4" w:rsidRPr="007534CD">
        <w:rPr>
          <w:rFonts w:hint="eastAsia"/>
        </w:rPr>
        <w:t>指令存储器</w:t>
      </w:r>
      <w:r w:rsidR="00857BC4">
        <w:rPr>
          <w:rFonts w:hint="eastAsia"/>
        </w:rPr>
        <w:t>的地址端</w:t>
      </w:r>
      <w:proofErr w:type="spellStart"/>
      <w:r w:rsidR="00857BC4" w:rsidRPr="007534CD">
        <w:rPr>
          <w:rFonts w:hint="eastAsia"/>
        </w:rPr>
        <w:t>I</w:t>
      </w:r>
      <w:r w:rsidR="00857BC4" w:rsidRPr="007534CD">
        <w:t>nstMEM</w:t>
      </w:r>
      <w:r w:rsidR="00857BC4">
        <w:rPr>
          <w:rFonts w:hint="eastAsia"/>
        </w:rPr>
        <w:t>_</w:t>
      </w:r>
      <w:r w:rsidR="00857BC4">
        <w:t>addr</w:t>
      </w:r>
      <w:proofErr w:type="spellEnd"/>
      <w:r w:rsidR="00857BC4">
        <w:rPr>
          <w:rFonts w:hint="eastAsia"/>
        </w:rPr>
        <w:t>，而</w:t>
      </w:r>
      <w:proofErr w:type="spellStart"/>
      <w:r w:rsidR="00C43ED6" w:rsidRPr="007534CD">
        <w:rPr>
          <w:rFonts w:hint="eastAsia"/>
        </w:rPr>
        <w:t>I</w:t>
      </w:r>
      <w:r w:rsidR="00C43ED6" w:rsidRPr="007534CD">
        <w:t>nstMEM</w:t>
      </w:r>
      <w:r w:rsidR="00C43ED6">
        <w:rPr>
          <w:rFonts w:hint="eastAsia"/>
        </w:rPr>
        <w:t>_</w:t>
      </w:r>
      <w:r w:rsidR="00C43ED6">
        <w:t>addr</w:t>
      </w:r>
      <w:proofErr w:type="spellEnd"/>
      <w:r w:rsidR="00C43ED6">
        <w:rPr>
          <w:rFonts w:hint="eastAsia"/>
        </w:rPr>
        <w:lastRenderedPageBreak/>
        <w:t>多余的</w:t>
      </w:r>
      <w:r w:rsidR="00FC2318">
        <w:rPr>
          <w:rFonts w:hint="eastAsia"/>
        </w:rPr>
        <w:t>高位地址线接地即可。</w:t>
      </w:r>
    </w:p>
    <w:p w14:paraId="36B4E280" w14:textId="668AE712" w:rsidR="0091072B" w:rsidRDefault="00836697">
      <w:pPr>
        <w:pStyle w:val="a3"/>
        <w:ind w:firstLineChars="0" w:firstLine="0"/>
        <w:jc w:val="center"/>
      </w:pPr>
      <w:ins w:id="46" w:author="Xi Lifeng" w:date="2024-02-23T13:42:00Z">
        <w:r>
          <w:object w:dxaOrig="8785" w:dyaOrig="5700" w14:anchorId="0B81D833">
            <v:shape id="_x0000_i1027" type="#_x0000_t75" style="width:414.85pt;height:269.15pt" o:ole="">
              <v:imagedata r:id="rId15" o:title=""/>
            </v:shape>
            <o:OLEObject Type="Embed" ProgID="Visio.Drawing.15" ShapeID="_x0000_i1027" DrawAspect="Content" ObjectID="_1770292989" r:id="rId16"/>
          </w:object>
        </w:r>
      </w:ins>
      <w:ins w:id="47" w:author="Xi Lifeng" w:date="2024-02-23T13:42:00Z">
        <w:r w:rsidDel="00836697">
          <w:t xml:space="preserve"> </w:t>
        </w:r>
      </w:ins>
      <w:del w:id="48" w:author="Xi Lifeng" w:date="2024-02-23T13:42:00Z">
        <w:r w:rsidR="0039200B" w:rsidDel="00836697">
          <w:fldChar w:fldCharType="begin"/>
        </w:r>
        <w:r w:rsidR="00F17ED9">
          <w:fldChar w:fldCharType="separate"/>
        </w:r>
        <w:r w:rsidR="0039200B" w:rsidDel="00836697">
          <w:fldChar w:fldCharType="end"/>
        </w:r>
      </w:del>
      <w:del w:id="49" w:author="Xi Lifeng" w:date="2024-02-19T16:30:00Z">
        <w:r w:rsidR="0030483A" w:rsidDel="00C6550F">
          <w:object w:dxaOrig="8793" w:dyaOrig="4950" w14:anchorId="79529A60">
            <v:shape id="_x0000_i1028" type="#_x0000_t75" style="width:5in;height:202.3pt" o:ole="">
              <v:imagedata r:id="rId17" o:title=""/>
            </v:shape>
            <o:OLEObject Type="Embed" ProgID="Visio.Drawing.11" ShapeID="_x0000_i1028" DrawAspect="Content" ObjectID="_1770292990" r:id="rId18"/>
          </w:object>
        </w:r>
      </w:del>
    </w:p>
    <w:p w14:paraId="54621214" w14:textId="6F0B04F0" w:rsidR="0091072B" w:rsidRDefault="0091072B">
      <w:pPr>
        <w:pStyle w:val="a0"/>
        <w:spacing w:after="78"/>
      </w:pPr>
      <w:bookmarkStart w:id="50" w:name="_Ref157177741"/>
      <w:bookmarkStart w:id="51" w:name="_Ref158059047"/>
      <w:proofErr w:type="gramStart"/>
      <w:r w:rsidRPr="0070305D">
        <w:rPr>
          <w:rFonts w:hint="eastAsia"/>
        </w:rPr>
        <w:t>取指单元</w:t>
      </w:r>
      <w:proofErr w:type="gramEnd"/>
      <w:r w:rsidRPr="0070305D">
        <w:rPr>
          <w:rFonts w:hint="eastAsia"/>
        </w:rPr>
        <w:t>及</w:t>
      </w:r>
      <w:bookmarkEnd w:id="50"/>
      <w:r>
        <w:rPr>
          <w:rFonts w:hint="eastAsia"/>
        </w:rPr>
        <w:t>指令存储器</w:t>
      </w:r>
      <w:proofErr w:type="spellStart"/>
      <w:r>
        <w:rPr>
          <w:rFonts w:hint="eastAsia"/>
        </w:rPr>
        <w:t>I</w:t>
      </w:r>
      <w:r>
        <w:t>nstMEM</w:t>
      </w:r>
      <w:bookmarkEnd w:id="51"/>
      <w:proofErr w:type="spellEnd"/>
      <w:r w:rsidR="009C679C">
        <w:rPr>
          <w:rFonts w:hint="eastAsia"/>
        </w:rPr>
        <w:t>的结构</w:t>
      </w:r>
    </w:p>
    <w:p w14:paraId="39440BA3" w14:textId="7791C801" w:rsidR="007534CD" w:rsidDel="00E4582E" w:rsidRDefault="004A484C" w:rsidP="00E4582E">
      <w:pPr>
        <w:pStyle w:val="a3"/>
        <w:ind w:firstLine="420"/>
        <w:rPr>
          <w:del w:id="52" w:author="Xi Lifeng" w:date="2024-02-24T15:14:00Z"/>
          <w:rFonts w:ascii="黑体" w:eastAsia="黑体" w:hAnsi="黑体"/>
          <w:b/>
          <w:bCs/>
        </w:rPr>
      </w:pPr>
      <w:r>
        <w:fldChar w:fldCharType="begin"/>
      </w:r>
      <w:r>
        <w:instrText xml:space="preserve"> </w:instrText>
      </w:r>
      <w:r>
        <w:rPr>
          <w:rFonts w:hint="eastAsia"/>
        </w:rPr>
        <w:instrText>REF _Ref157973811 \r \h</w:instrText>
      </w:r>
      <w:r>
        <w:instrText xml:space="preserve"> </w:instrText>
      </w:r>
      <w:r>
        <w:fldChar w:fldCharType="separate"/>
      </w:r>
      <w:ins w:id="53" w:author="Xi Lifeng" w:date="2024-02-24T15:02:00Z">
        <w:r w:rsidR="007E7757">
          <w:rPr>
            <w:rFonts w:hint="eastAsia"/>
          </w:rPr>
          <w:t>图</w:t>
        </w:r>
        <w:r w:rsidR="007E7757">
          <w:rPr>
            <w:rFonts w:hint="eastAsia"/>
          </w:rPr>
          <w:t>7-6</w:t>
        </w:r>
      </w:ins>
      <w:del w:id="54" w:author="Xi Lifeng" w:date="2024-02-23T13:49:00Z">
        <w:r w:rsidRPr="003124D7" w:rsidDel="00D84A70">
          <w:rPr>
            <w:rFonts w:hint="eastAsia"/>
            <w:sz w:val="18"/>
            <w:szCs w:val="18"/>
          </w:rPr>
          <w:delText>图</w:delText>
        </w:r>
        <w:r w:rsidRPr="003124D7" w:rsidDel="00D84A70">
          <w:rPr>
            <w:rFonts w:hint="eastAsia"/>
            <w:sz w:val="18"/>
            <w:szCs w:val="18"/>
          </w:rPr>
          <w:delText>6-6</w:delText>
        </w:r>
      </w:del>
      <w:r>
        <w:fldChar w:fldCharType="end"/>
      </w:r>
      <w:r w:rsidR="00EC666F">
        <w:rPr>
          <w:rFonts w:hint="eastAsia"/>
        </w:rPr>
        <w:t>展示</w:t>
      </w:r>
      <w:r>
        <w:rPr>
          <w:rFonts w:hint="eastAsia"/>
        </w:rPr>
        <w:t>了以</w:t>
      </w:r>
      <w:r>
        <w:rPr>
          <w:rFonts w:hint="eastAsia"/>
        </w:rPr>
        <w:t>PC+4</w:t>
      </w:r>
      <w:r>
        <w:rPr>
          <w:rFonts w:hint="eastAsia"/>
        </w:rPr>
        <w:t>为地址的指令存储器</w:t>
      </w:r>
      <w:proofErr w:type="spellStart"/>
      <w:r>
        <w:rPr>
          <w:rFonts w:hint="eastAsia"/>
        </w:rPr>
        <w:t>I</w:t>
      </w:r>
      <w:r>
        <w:t>nstMEM</w:t>
      </w:r>
      <w:proofErr w:type="spellEnd"/>
      <w:r w:rsidRPr="00F31AC5">
        <w:rPr>
          <w:rFonts w:hint="eastAsia"/>
        </w:rPr>
        <w:t>的</w:t>
      </w:r>
      <w:r>
        <w:rPr>
          <w:rFonts w:hint="eastAsia"/>
        </w:rPr>
        <w:t>访问时序波形图。</w:t>
      </w:r>
      <w:r w:rsidR="00E67E5E">
        <w:rPr>
          <w:rFonts w:hint="eastAsia"/>
        </w:rPr>
        <w:t>由</w:t>
      </w:r>
      <w:r w:rsidR="00E67E5E">
        <w:fldChar w:fldCharType="begin"/>
      </w:r>
      <w:r w:rsidR="00E67E5E">
        <w:instrText xml:space="preserve"> </w:instrText>
      </w:r>
      <w:r w:rsidR="00E67E5E">
        <w:rPr>
          <w:rFonts w:hint="eastAsia"/>
        </w:rPr>
        <w:instrText>REF _Ref157973811 \r \h</w:instrText>
      </w:r>
      <w:r w:rsidR="00E67E5E">
        <w:instrText xml:space="preserve"> </w:instrText>
      </w:r>
      <w:r w:rsidR="00E67E5E">
        <w:fldChar w:fldCharType="separate"/>
      </w:r>
      <w:ins w:id="55" w:author="Xi Lifeng" w:date="2024-02-24T15:02:00Z">
        <w:r w:rsidR="007E7757">
          <w:rPr>
            <w:rFonts w:hint="eastAsia"/>
          </w:rPr>
          <w:t>图</w:t>
        </w:r>
        <w:r w:rsidR="007E7757">
          <w:rPr>
            <w:rFonts w:hint="eastAsia"/>
          </w:rPr>
          <w:t>7-6</w:t>
        </w:r>
      </w:ins>
      <w:del w:id="56" w:author="Xi Lifeng" w:date="2024-02-23T13:49:00Z">
        <w:r w:rsidR="00E67E5E" w:rsidRPr="003124D7" w:rsidDel="00D84A70">
          <w:rPr>
            <w:rFonts w:hint="eastAsia"/>
            <w:sz w:val="18"/>
            <w:szCs w:val="18"/>
          </w:rPr>
          <w:delText>图</w:delText>
        </w:r>
        <w:r w:rsidR="00E67E5E" w:rsidRPr="003124D7" w:rsidDel="00D84A70">
          <w:rPr>
            <w:rFonts w:hint="eastAsia"/>
            <w:sz w:val="18"/>
            <w:szCs w:val="18"/>
          </w:rPr>
          <w:delText>6-6</w:delText>
        </w:r>
      </w:del>
      <w:r w:rsidR="00E67E5E">
        <w:fldChar w:fldCharType="end"/>
      </w:r>
      <w:r w:rsidR="00E67E5E">
        <w:rPr>
          <w:rFonts w:hint="eastAsia"/>
        </w:rPr>
        <w:t>可知，</w:t>
      </w:r>
      <w:r w:rsidR="007534CD" w:rsidRPr="001225DB">
        <w:rPr>
          <w:rFonts w:ascii="黑体" w:eastAsia="黑体" w:hAnsi="黑体" w:hint="eastAsia"/>
          <w:b/>
          <w:bCs/>
        </w:rPr>
        <w:t>指令存储器</w:t>
      </w:r>
      <w:proofErr w:type="spellStart"/>
      <w:r w:rsidR="007534CD" w:rsidRPr="001225DB">
        <w:rPr>
          <w:rFonts w:ascii="黑体" w:eastAsia="黑体" w:hAnsi="黑体" w:hint="eastAsia"/>
          <w:b/>
          <w:bCs/>
        </w:rPr>
        <w:t>I</w:t>
      </w:r>
      <w:r w:rsidR="007534CD" w:rsidRPr="001225DB">
        <w:rPr>
          <w:rFonts w:ascii="黑体" w:eastAsia="黑体" w:hAnsi="黑体"/>
          <w:b/>
          <w:bCs/>
        </w:rPr>
        <w:t>nstMEM</w:t>
      </w:r>
      <w:proofErr w:type="spellEnd"/>
      <w:r w:rsidR="007534CD" w:rsidRPr="001225DB">
        <w:rPr>
          <w:rFonts w:ascii="黑体" w:eastAsia="黑体" w:hAnsi="黑体" w:hint="eastAsia"/>
          <w:b/>
          <w:bCs/>
        </w:rPr>
        <w:t>的访问</w:t>
      </w:r>
      <w:r w:rsidR="00EC7FE0">
        <w:rPr>
          <w:rFonts w:ascii="黑体" w:eastAsia="黑体" w:hAnsi="黑体" w:hint="eastAsia"/>
          <w:b/>
          <w:bCs/>
        </w:rPr>
        <w:t>需要2个时钟周期，其</w:t>
      </w:r>
      <w:r w:rsidR="007534CD">
        <w:rPr>
          <w:rFonts w:ascii="黑体" w:eastAsia="黑体" w:hAnsi="黑体" w:hint="eastAsia"/>
          <w:b/>
          <w:bCs/>
        </w:rPr>
        <w:t>时序</w:t>
      </w:r>
      <w:r w:rsidR="007534CD" w:rsidRPr="00F31AC5">
        <w:rPr>
          <w:rFonts w:hint="eastAsia"/>
        </w:rPr>
        <w:t>是</w:t>
      </w:r>
      <w:r w:rsidR="007534CD">
        <w:rPr>
          <w:rFonts w:hint="eastAsia"/>
        </w:rPr>
        <w:t>：</w:t>
      </w:r>
    </w:p>
    <w:p w14:paraId="2EB2C8DF" w14:textId="77777777" w:rsidR="00E4582E" w:rsidRDefault="00E4582E">
      <w:pPr>
        <w:pStyle w:val="a3"/>
        <w:ind w:firstLine="420"/>
        <w:rPr>
          <w:ins w:id="57" w:author="Xi Lifeng" w:date="2024-02-24T15:14:00Z"/>
          <w:rFonts w:hint="eastAsia"/>
        </w:rPr>
      </w:pPr>
    </w:p>
    <w:p w14:paraId="413A5E5C" w14:textId="286AA7B9" w:rsidR="005861FA" w:rsidRPr="007B12C1" w:rsidRDefault="00E4582E" w:rsidP="00E4582E">
      <w:pPr>
        <w:pStyle w:val="a3"/>
        <w:ind w:firstLine="422"/>
        <w:rPr>
          <w:rFonts w:ascii="黑体" w:eastAsia="黑体" w:hAnsi="黑体"/>
          <w:b/>
          <w:bCs/>
        </w:rPr>
        <w:pPrChange w:id="58" w:author="Xi Lifeng" w:date="2024-02-24T15:14:00Z">
          <w:pPr>
            <w:pStyle w:val="a3"/>
            <w:numPr>
              <w:ilvl w:val="1"/>
              <w:numId w:val="2"/>
            </w:numPr>
            <w:ind w:left="1200" w:firstLineChars="0" w:hanging="360"/>
          </w:pPr>
        </w:pPrChange>
      </w:pPr>
      <w:ins w:id="59" w:author="Xi Lifeng" w:date="2024-02-24T15:15:00Z">
        <w:r>
          <w:rPr>
            <w:rFonts w:ascii="黑体" w:eastAsia="黑体" w:hAnsi="黑体" w:hint="eastAsia"/>
            <w:b/>
            <w:bCs/>
          </w:rPr>
          <w:t>①</w:t>
        </w:r>
      </w:ins>
      <w:r w:rsidR="00F31AC5" w:rsidRPr="007B12C1">
        <w:rPr>
          <w:rFonts w:ascii="黑体" w:eastAsia="黑体" w:hAnsi="黑体" w:hint="eastAsia"/>
          <w:b/>
          <w:bCs/>
        </w:rPr>
        <w:t>第</w:t>
      </w:r>
      <w:r w:rsidR="001225DB" w:rsidRPr="007B12C1">
        <w:rPr>
          <w:rFonts w:ascii="黑体" w:eastAsia="黑体" w:hAnsi="黑体" w:hint="eastAsia"/>
          <w:b/>
          <w:bCs/>
        </w:rPr>
        <w:t>1</w:t>
      </w:r>
      <w:r w:rsidR="00F31AC5" w:rsidRPr="007B12C1">
        <w:rPr>
          <w:rFonts w:ascii="黑体" w:eastAsia="黑体" w:hAnsi="黑体" w:hint="eastAsia"/>
          <w:b/>
          <w:bCs/>
        </w:rPr>
        <w:t>个时钟周期</w:t>
      </w:r>
      <w:r w:rsidR="007534CD" w:rsidRPr="007B12C1">
        <w:rPr>
          <w:rFonts w:ascii="黑体" w:eastAsia="黑体" w:hAnsi="黑体" w:hint="eastAsia"/>
          <w:b/>
          <w:bCs/>
        </w:rPr>
        <w:t>：</w:t>
      </w:r>
      <w:r w:rsidR="00F31AC5" w:rsidRPr="007B12C1">
        <w:rPr>
          <w:rFonts w:ascii="黑体" w:eastAsia="黑体" w:hAnsi="黑体" w:hint="eastAsia"/>
          <w:b/>
          <w:bCs/>
        </w:rPr>
        <w:t>向</w:t>
      </w:r>
      <w:r w:rsidR="0001312B" w:rsidRPr="007B12C1">
        <w:rPr>
          <w:rFonts w:ascii="黑体" w:eastAsia="黑体" w:hAnsi="黑体" w:hint="eastAsia"/>
          <w:b/>
          <w:bCs/>
        </w:rPr>
        <w:t>指令存储器</w:t>
      </w:r>
      <w:proofErr w:type="spellStart"/>
      <w:r w:rsidR="00406DB1" w:rsidRPr="007B12C1">
        <w:rPr>
          <w:rFonts w:ascii="黑体" w:eastAsia="黑体" w:hAnsi="黑体" w:hint="eastAsia"/>
          <w:b/>
          <w:bCs/>
        </w:rPr>
        <w:t>I</w:t>
      </w:r>
      <w:r w:rsidR="00406DB1" w:rsidRPr="007B12C1">
        <w:rPr>
          <w:rFonts w:ascii="黑体" w:eastAsia="黑体" w:hAnsi="黑体"/>
          <w:b/>
          <w:bCs/>
        </w:rPr>
        <w:t>nstMEM</w:t>
      </w:r>
      <w:proofErr w:type="spellEnd"/>
      <w:r w:rsidR="00F31AC5" w:rsidRPr="007B12C1">
        <w:rPr>
          <w:rFonts w:ascii="黑体" w:eastAsia="黑体" w:hAnsi="黑体" w:hint="eastAsia"/>
          <w:b/>
          <w:bCs/>
        </w:rPr>
        <w:t>发</w:t>
      </w:r>
      <w:r w:rsidR="0001312B" w:rsidRPr="007B12C1">
        <w:rPr>
          <w:rFonts w:ascii="黑体" w:eastAsia="黑体" w:hAnsi="黑体" w:hint="eastAsia"/>
          <w:b/>
          <w:bCs/>
        </w:rPr>
        <w:t>送</w:t>
      </w:r>
      <w:r w:rsidR="00F31AC5" w:rsidRPr="007B12C1">
        <w:rPr>
          <w:rFonts w:ascii="黑体" w:eastAsia="黑体" w:hAnsi="黑体" w:hint="eastAsia"/>
          <w:b/>
          <w:bCs/>
        </w:rPr>
        <w:t>读使能</w:t>
      </w:r>
      <w:r w:rsidR="0001312B" w:rsidRPr="007B12C1">
        <w:rPr>
          <w:rFonts w:ascii="黑体" w:eastAsia="黑体" w:hAnsi="黑体" w:hint="eastAsia"/>
          <w:b/>
          <w:bCs/>
        </w:rPr>
        <w:t>信号</w:t>
      </w:r>
      <w:r w:rsidR="00F31AC5" w:rsidRPr="007B12C1">
        <w:rPr>
          <w:rFonts w:ascii="黑体" w:eastAsia="黑体" w:hAnsi="黑体" w:hint="eastAsia"/>
          <w:b/>
          <w:bCs/>
        </w:rPr>
        <w:t>和读地址</w:t>
      </w:r>
      <w:r w:rsidR="0001312B" w:rsidRPr="007B12C1">
        <w:rPr>
          <w:rFonts w:ascii="黑体" w:eastAsia="黑体" w:hAnsi="黑体" w:hint="eastAsia"/>
          <w:b/>
          <w:bCs/>
        </w:rPr>
        <w:t>。</w:t>
      </w:r>
    </w:p>
    <w:p w14:paraId="67397E0F" w14:textId="5BBAFAE0" w:rsidR="007534CD" w:rsidDel="00E4582E" w:rsidRDefault="0001312B" w:rsidP="00E4582E">
      <w:pPr>
        <w:pStyle w:val="a3"/>
        <w:ind w:firstLine="420"/>
        <w:rPr>
          <w:del w:id="60" w:author="Xi Lifeng" w:date="2024-02-24T15:15:00Z"/>
          <w:rFonts w:ascii="黑体" w:eastAsia="黑体" w:hAnsi="黑体"/>
          <w:b/>
          <w:bCs/>
        </w:rPr>
      </w:pPr>
      <w:r>
        <w:rPr>
          <w:rFonts w:hint="eastAsia"/>
        </w:rPr>
        <w:t>因为指令存储器</w:t>
      </w:r>
      <w:proofErr w:type="spellStart"/>
      <w:r>
        <w:rPr>
          <w:rFonts w:hint="eastAsia"/>
        </w:rPr>
        <w:t>I</w:t>
      </w:r>
      <w:r>
        <w:t>nstMEM</w:t>
      </w:r>
      <w:proofErr w:type="spellEnd"/>
      <w:r>
        <w:rPr>
          <w:rFonts w:hint="eastAsia"/>
        </w:rPr>
        <w:t>是只读存储器，因此</w:t>
      </w:r>
      <w:r w:rsidRPr="00F31AC5">
        <w:rPr>
          <w:rFonts w:hint="eastAsia"/>
        </w:rPr>
        <w:t>读使能</w:t>
      </w:r>
      <w:r>
        <w:rPr>
          <w:rFonts w:hint="eastAsia"/>
        </w:rPr>
        <w:t>信号</w:t>
      </w:r>
      <w:proofErr w:type="spellStart"/>
      <w:r>
        <w:rPr>
          <w:rFonts w:hint="eastAsia"/>
        </w:rPr>
        <w:t>I</w:t>
      </w:r>
      <w:r>
        <w:t>nst</w:t>
      </w:r>
      <w:r>
        <w:rPr>
          <w:rFonts w:hint="eastAsia"/>
        </w:rPr>
        <w:t>MEM_</w:t>
      </w:r>
      <w:r>
        <w:t>en</w:t>
      </w:r>
      <w:proofErr w:type="spellEnd"/>
      <w:r>
        <w:rPr>
          <w:rFonts w:hint="eastAsia"/>
        </w:rPr>
        <w:t>=~</w:t>
      </w:r>
      <w:r>
        <w:t>reset</w:t>
      </w:r>
      <w:r>
        <w:rPr>
          <w:rFonts w:hint="eastAsia"/>
        </w:rPr>
        <w:t>，只要</w:t>
      </w:r>
      <w:r w:rsidR="004567DB">
        <w:rPr>
          <w:rFonts w:hint="eastAsia"/>
        </w:rPr>
        <w:t>复位信号</w:t>
      </w:r>
      <w:r>
        <w:rPr>
          <w:rFonts w:hint="eastAsia"/>
        </w:rPr>
        <w:t>r</w:t>
      </w:r>
      <w:r>
        <w:t>eset</w:t>
      </w:r>
      <w:r>
        <w:rPr>
          <w:rFonts w:hint="eastAsia"/>
        </w:rPr>
        <w:t>无效，</w:t>
      </w:r>
      <w:r w:rsidR="00335CD1">
        <w:rPr>
          <w:rFonts w:hint="eastAsia"/>
        </w:rPr>
        <w:t>在</w:t>
      </w:r>
      <w:r>
        <w:rPr>
          <w:rFonts w:hint="eastAsia"/>
        </w:rPr>
        <w:t>每个</w:t>
      </w:r>
      <w:r>
        <w:rPr>
          <w:rFonts w:hint="eastAsia"/>
        </w:rPr>
        <w:t>c</w:t>
      </w:r>
      <w:r>
        <w:t>lock</w:t>
      </w:r>
      <w:r>
        <w:rPr>
          <w:rFonts w:hint="eastAsia"/>
        </w:rPr>
        <w:t>都</w:t>
      </w:r>
      <w:r w:rsidR="00335CD1">
        <w:rPr>
          <w:rFonts w:hint="eastAsia"/>
        </w:rPr>
        <w:t>可以</w:t>
      </w:r>
      <w:r>
        <w:rPr>
          <w:rFonts w:hint="eastAsia"/>
        </w:rPr>
        <w:t>从</w:t>
      </w:r>
      <w:proofErr w:type="spellStart"/>
      <w:r>
        <w:rPr>
          <w:rFonts w:hint="eastAsia"/>
        </w:rPr>
        <w:t>I</w:t>
      </w:r>
      <w:r>
        <w:t>nstMEM</w:t>
      </w:r>
      <w:proofErr w:type="spellEnd"/>
      <w:r>
        <w:rPr>
          <w:rFonts w:hint="eastAsia"/>
        </w:rPr>
        <w:t>中读取指令</w:t>
      </w:r>
      <w:r w:rsidR="005861FA">
        <w:rPr>
          <w:rFonts w:hint="eastAsia"/>
        </w:rPr>
        <w:t>。访存地址由</w:t>
      </w:r>
      <w:proofErr w:type="spellStart"/>
      <w:r w:rsidRPr="00F31AC5">
        <w:rPr>
          <w:rFonts w:hint="eastAsia"/>
        </w:rPr>
        <w:t>pc_next</w:t>
      </w:r>
      <w:proofErr w:type="spellEnd"/>
      <w:r w:rsidR="00335CD1">
        <w:rPr>
          <w:rFonts w:hint="eastAsia"/>
        </w:rPr>
        <w:t>（即</w:t>
      </w:r>
      <w:r w:rsidR="00335CD1">
        <w:rPr>
          <w:rFonts w:hint="eastAsia"/>
        </w:rPr>
        <w:t>PC+4</w:t>
      </w:r>
      <w:r w:rsidR="00335CD1">
        <w:rPr>
          <w:rFonts w:hint="eastAsia"/>
        </w:rPr>
        <w:t>）</w:t>
      </w:r>
      <w:r w:rsidR="005861FA">
        <w:rPr>
          <w:rFonts w:hint="eastAsia"/>
        </w:rPr>
        <w:t>提供</w:t>
      </w:r>
      <w:r w:rsidR="00335CD1">
        <w:rPr>
          <w:rFonts w:hint="eastAsia"/>
        </w:rPr>
        <w:t>。</w:t>
      </w:r>
      <w:ins w:id="61" w:author="Xi Lifeng" w:date="2024-02-19T16:33:00Z">
        <w:r w:rsidR="005F0B43">
          <w:rPr>
            <w:rFonts w:hint="eastAsia"/>
          </w:rPr>
          <w:t>由于第</w:t>
        </w:r>
        <w:r w:rsidR="005F0B43">
          <w:rPr>
            <w:rFonts w:hint="eastAsia"/>
          </w:rPr>
          <w:t>1</w:t>
        </w:r>
        <w:r w:rsidR="005F0B43">
          <w:rPr>
            <w:rFonts w:hint="eastAsia"/>
          </w:rPr>
          <w:t>个时钟周期尚未读到</w:t>
        </w:r>
        <w:r w:rsidR="005F0B43">
          <w:rPr>
            <w:rFonts w:hint="eastAsia"/>
          </w:rPr>
          <w:t>I</w:t>
        </w:r>
        <w:r w:rsidR="005F0B43">
          <w:t>1</w:t>
        </w:r>
        <w:r w:rsidR="005F0B43">
          <w:rPr>
            <w:rFonts w:hint="eastAsia"/>
          </w:rPr>
          <w:t>指令，因此此时的</w:t>
        </w:r>
      </w:ins>
      <w:ins w:id="62" w:author="Xi Lifeng" w:date="2024-02-19T16:38:00Z">
        <w:r w:rsidR="000205CC">
          <w:rPr>
            <w:rFonts w:hint="eastAsia"/>
          </w:rPr>
          <w:t>valid</w:t>
        </w:r>
        <w:r w:rsidR="000205CC">
          <w:rPr>
            <w:rFonts w:hint="eastAsia"/>
          </w:rPr>
          <w:t>值应该为</w:t>
        </w:r>
        <w:r w:rsidR="000205CC">
          <w:rPr>
            <w:rFonts w:hint="eastAsia"/>
          </w:rPr>
          <w:t>0</w:t>
        </w:r>
      </w:ins>
      <w:ins w:id="63" w:author="Xi Lifeng" w:date="2024-02-24T15:06:00Z">
        <w:r w:rsidR="000817BE">
          <w:rPr>
            <w:rFonts w:hint="eastAsia"/>
          </w:rPr>
          <w:t>，表示此时读到的指令无效</w:t>
        </w:r>
      </w:ins>
      <w:ins w:id="64" w:author="Xi Lifeng" w:date="2024-02-19T16:38:00Z">
        <w:r w:rsidR="000205CC">
          <w:rPr>
            <w:rFonts w:hint="eastAsia"/>
          </w:rPr>
          <w:t>。</w:t>
        </w:r>
      </w:ins>
      <w:r w:rsidR="005861FA">
        <w:rPr>
          <w:rFonts w:hint="eastAsia"/>
        </w:rPr>
        <w:t>从</w:t>
      </w:r>
      <w:r w:rsidR="005861FA">
        <w:fldChar w:fldCharType="begin"/>
      </w:r>
      <w:r w:rsidR="005861FA">
        <w:instrText xml:space="preserve"> </w:instrText>
      </w:r>
      <w:r w:rsidR="005861FA">
        <w:rPr>
          <w:rFonts w:hint="eastAsia"/>
        </w:rPr>
        <w:instrText>REF _Ref157973811 \r \h</w:instrText>
      </w:r>
      <w:r w:rsidR="005861FA">
        <w:instrText xml:space="preserve"> </w:instrText>
      </w:r>
      <w:r w:rsidR="005861FA">
        <w:fldChar w:fldCharType="separate"/>
      </w:r>
      <w:ins w:id="65" w:author="Xi Lifeng" w:date="2024-02-24T15:02:00Z">
        <w:r w:rsidR="007E7757">
          <w:rPr>
            <w:rFonts w:hint="eastAsia"/>
          </w:rPr>
          <w:t>图</w:t>
        </w:r>
        <w:r w:rsidR="007E7757">
          <w:rPr>
            <w:rFonts w:hint="eastAsia"/>
          </w:rPr>
          <w:t>7-6</w:t>
        </w:r>
      </w:ins>
      <w:del w:id="66" w:author="Xi Lifeng" w:date="2024-02-23T13:49:00Z">
        <w:r w:rsidR="005861FA" w:rsidRPr="003124D7" w:rsidDel="00D84A70">
          <w:rPr>
            <w:rFonts w:hint="eastAsia"/>
            <w:sz w:val="18"/>
            <w:szCs w:val="18"/>
          </w:rPr>
          <w:delText>图</w:delText>
        </w:r>
        <w:r w:rsidR="005861FA" w:rsidRPr="003124D7" w:rsidDel="00D84A70">
          <w:rPr>
            <w:rFonts w:hint="eastAsia"/>
            <w:sz w:val="18"/>
            <w:szCs w:val="18"/>
          </w:rPr>
          <w:delText>6-6</w:delText>
        </w:r>
      </w:del>
      <w:r w:rsidR="005861FA">
        <w:fldChar w:fldCharType="end"/>
      </w:r>
      <w:r w:rsidR="005861FA">
        <w:rPr>
          <w:rFonts w:hint="eastAsia"/>
        </w:rPr>
        <w:t>看到，在读出</w:t>
      </w:r>
      <w:r w:rsidR="005861FA">
        <w:rPr>
          <w:rFonts w:hint="eastAsia"/>
        </w:rPr>
        <w:t>I1</w:t>
      </w:r>
      <w:r w:rsidR="005861FA">
        <w:rPr>
          <w:rFonts w:hint="eastAsia"/>
        </w:rPr>
        <w:t>指令的</w:t>
      </w:r>
      <w:r w:rsidR="005861FA">
        <w:rPr>
          <w:rFonts w:hint="eastAsia"/>
        </w:rPr>
        <w:t>c</w:t>
      </w:r>
      <w:r w:rsidR="005861FA">
        <w:t>lock</w:t>
      </w:r>
      <w:r w:rsidR="005861FA">
        <w:rPr>
          <w:rFonts w:hint="eastAsia"/>
        </w:rPr>
        <w:t>周期里</w:t>
      </w:r>
      <w:ins w:id="67" w:author="Xi Lifeng" w:date="2024-02-19T16:41:00Z">
        <w:r w:rsidR="00C655D9">
          <w:rPr>
            <w:rFonts w:hint="eastAsia"/>
          </w:rPr>
          <w:t>（第</w:t>
        </w:r>
        <w:r w:rsidR="00C655D9">
          <w:rPr>
            <w:rFonts w:hint="eastAsia"/>
          </w:rPr>
          <w:t>2</w:t>
        </w:r>
        <w:r w:rsidR="00C655D9">
          <w:rPr>
            <w:rFonts w:hint="eastAsia"/>
          </w:rPr>
          <w:t>个时钟周期）</w:t>
        </w:r>
      </w:ins>
      <w:r w:rsidR="005861FA">
        <w:rPr>
          <w:rFonts w:hint="eastAsia"/>
        </w:rPr>
        <w:t>，</w:t>
      </w:r>
      <w:r w:rsidR="005861FA">
        <w:rPr>
          <w:rFonts w:hint="eastAsia"/>
        </w:rPr>
        <w:t>PC</w:t>
      </w:r>
      <w:r w:rsidR="005861FA">
        <w:rPr>
          <w:rFonts w:hint="eastAsia"/>
        </w:rPr>
        <w:t>正好是</w:t>
      </w:r>
      <w:r w:rsidR="005861FA">
        <w:rPr>
          <w:rFonts w:hint="eastAsia"/>
        </w:rPr>
        <w:t>I1</w:t>
      </w:r>
      <w:r w:rsidR="005861FA">
        <w:rPr>
          <w:rFonts w:hint="eastAsia"/>
        </w:rPr>
        <w:t>指令的地址</w:t>
      </w:r>
      <w:r w:rsidR="004567DB">
        <w:rPr>
          <w:rFonts w:hint="eastAsia"/>
        </w:rPr>
        <w:t>8000H</w:t>
      </w:r>
      <w:r w:rsidR="001225DB">
        <w:rPr>
          <w:rFonts w:hint="eastAsia"/>
        </w:rPr>
        <w:t>；</w:t>
      </w:r>
      <w:r w:rsidR="005861FA">
        <w:rPr>
          <w:rFonts w:hint="eastAsia"/>
        </w:rPr>
        <w:t>在读出</w:t>
      </w:r>
      <w:r w:rsidR="005861FA">
        <w:rPr>
          <w:rFonts w:hint="eastAsia"/>
        </w:rPr>
        <w:t>I2</w:t>
      </w:r>
      <w:r w:rsidR="005861FA">
        <w:rPr>
          <w:rFonts w:hint="eastAsia"/>
        </w:rPr>
        <w:t>指令的</w:t>
      </w:r>
      <w:r w:rsidR="005861FA">
        <w:rPr>
          <w:rFonts w:hint="eastAsia"/>
        </w:rPr>
        <w:t>c</w:t>
      </w:r>
      <w:r w:rsidR="005861FA">
        <w:t>lock</w:t>
      </w:r>
      <w:r w:rsidR="005861FA">
        <w:rPr>
          <w:rFonts w:hint="eastAsia"/>
        </w:rPr>
        <w:t>周期里</w:t>
      </w:r>
      <w:ins w:id="68" w:author="Xi Lifeng" w:date="2024-02-19T16:41:00Z">
        <w:r w:rsidR="00C655D9">
          <w:rPr>
            <w:rFonts w:hint="eastAsia"/>
          </w:rPr>
          <w:t>（第</w:t>
        </w:r>
        <w:r w:rsidR="00C655D9">
          <w:rPr>
            <w:rFonts w:hint="eastAsia"/>
          </w:rPr>
          <w:t>3</w:t>
        </w:r>
        <w:r w:rsidR="00C655D9">
          <w:rPr>
            <w:rFonts w:hint="eastAsia"/>
          </w:rPr>
          <w:t>个时钟周期）</w:t>
        </w:r>
      </w:ins>
      <w:r w:rsidR="005861FA">
        <w:rPr>
          <w:rFonts w:hint="eastAsia"/>
        </w:rPr>
        <w:t>，</w:t>
      </w:r>
      <w:r w:rsidR="005861FA">
        <w:rPr>
          <w:rFonts w:hint="eastAsia"/>
        </w:rPr>
        <w:t>PC</w:t>
      </w:r>
      <w:r w:rsidR="005861FA">
        <w:rPr>
          <w:rFonts w:hint="eastAsia"/>
        </w:rPr>
        <w:t>正好是</w:t>
      </w:r>
      <w:r w:rsidR="005861FA">
        <w:rPr>
          <w:rFonts w:hint="eastAsia"/>
        </w:rPr>
        <w:t>I2</w:t>
      </w:r>
      <w:r w:rsidR="005861FA">
        <w:rPr>
          <w:rFonts w:hint="eastAsia"/>
        </w:rPr>
        <w:t>指令的地址</w:t>
      </w:r>
      <w:r w:rsidR="004567DB">
        <w:rPr>
          <w:rFonts w:hint="eastAsia"/>
        </w:rPr>
        <w:t>8004H</w:t>
      </w:r>
      <w:r w:rsidR="005861FA">
        <w:t>…</w:t>
      </w:r>
      <w:r w:rsidR="005861FA">
        <w:rPr>
          <w:rFonts w:hint="eastAsia"/>
        </w:rPr>
        <w:t>这样，在将</w:t>
      </w:r>
      <w:r w:rsidR="005861FA">
        <w:rPr>
          <w:rFonts w:hint="eastAsia"/>
        </w:rPr>
        <w:t>PC</w:t>
      </w:r>
      <w:r w:rsidR="005861FA">
        <w:rPr>
          <w:rFonts w:hint="eastAsia"/>
        </w:rPr>
        <w:t>和指令码一起保存到</w:t>
      </w:r>
      <w:r w:rsidR="005861FA">
        <w:fldChar w:fldCharType="begin"/>
      </w:r>
      <w:r w:rsidR="005861FA">
        <w:instrText xml:space="preserve"> </w:instrText>
      </w:r>
      <w:r w:rsidR="005861FA">
        <w:rPr>
          <w:rFonts w:hint="eastAsia"/>
        </w:rPr>
        <w:instrText>REF _Ref158059047 \r \h</w:instrText>
      </w:r>
      <w:r w:rsidR="005861FA">
        <w:instrText xml:space="preserve"> </w:instrText>
      </w:r>
      <w:r w:rsidR="005861FA">
        <w:fldChar w:fldCharType="separate"/>
      </w:r>
      <w:ins w:id="69" w:author="Xi Lifeng" w:date="2024-02-24T15:02:00Z">
        <w:r w:rsidR="007E7757">
          <w:rPr>
            <w:rFonts w:hint="eastAsia"/>
          </w:rPr>
          <w:t>图</w:t>
        </w:r>
        <w:r w:rsidR="007E7757">
          <w:rPr>
            <w:rFonts w:hint="eastAsia"/>
          </w:rPr>
          <w:t>7-5</w:t>
        </w:r>
      </w:ins>
      <w:del w:id="70" w:author="Xi Lifeng" w:date="2024-02-23T13:49:00Z">
        <w:r w:rsidR="005861FA" w:rsidRPr="003124D7" w:rsidDel="00D84A70">
          <w:rPr>
            <w:rFonts w:hint="eastAsia"/>
            <w:sz w:val="18"/>
            <w:szCs w:val="18"/>
          </w:rPr>
          <w:delText>图</w:delText>
        </w:r>
        <w:r w:rsidR="005861FA" w:rsidRPr="003124D7" w:rsidDel="00D84A70">
          <w:rPr>
            <w:rFonts w:hint="eastAsia"/>
            <w:sz w:val="18"/>
            <w:szCs w:val="18"/>
          </w:rPr>
          <w:delText>6-5</w:delText>
        </w:r>
      </w:del>
      <w:r w:rsidR="005861FA">
        <w:fldChar w:fldCharType="end"/>
      </w:r>
      <w:r w:rsidR="005861FA">
        <w:rPr>
          <w:rFonts w:hint="eastAsia"/>
        </w:rPr>
        <w:t>中</w:t>
      </w:r>
      <w:del w:id="71" w:author="Xi Lifeng" w:date="2024-02-24T14:55:00Z">
        <w:r w:rsidR="005861FA" w:rsidRPr="008A0E37" w:rsidDel="00FF34E6">
          <w:rPr>
            <w:rFonts w:hint="eastAsia"/>
          </w:rPr>
          <w:delText>指令队列</w:delText>
        </w:r>
        <w:r w:rsidR="005861FA" w:rsidRPr="008A0E37" w:rsidDel="00FF34E6">
          <w:rPr>
            <w:rFonts w:hint="eastAsia"/>
          </w:rPr>
          <w:delText>I</w:delText>
        </w:r>
        <w:r w:rsidR="005861FA" w:rsidRPr="008A0E37" w:rsidDel="00FF34E6">
          <w:delText>nstFIFO</w:delText>
        </w:r>
      </w:del>
      <w:proofErr w:type="gramStart"/>
      <w:ins w:id="72" w:author="Xi Lifeng" w:date="2024-02-24T14:55:00Z">
        <w:r w:rsidR="00FF34E6">
          <w:rPr>
            <w:rFonts w:hint="eastAsia"/>
          </w:rPr>
          <w:t>译码级</w:t>
        </w:r>
        <w:proofErr w:type="gramEnd"/>
        <w:r w:rsidR="00FF34E6">
          <w:rPr>
            <w:rFonts w:hint="eastAsia"/>
          </w:rPr>
          <w:t>缓存</w:t>
        </w:r>
        <w:proofErr w:type="spellStart"/>
        <w:r w:rsidR="00FF34E6">
          <w:rPr>
            <w:rFonts w:hint="eastAsia"/>
          </w:rPr>
          <w:t>DecodeStage</w:t>
        </w:r>
      </w:ins>
      <w:proofErr w:type="spellEnd"/>
      <w:r w:rsidR="008A0E37">
        <w:rPr>
          <w:rFonts w:hint="eastAsia"/>
        </w:rPr>
        <w:t>里</w:t>
      </w:r>
      <w:r w:rsidR="005861FA">
        <w:rPr>
          <w:rFonts w:hint="eastAsia"/>
        </w:rPr>
        <w:t>的时候，</w:t>
      </w:r>
      <w:r w:rsidR="005861FA">
        <w:rPr>
          <w:rFonts w:hint="eastAsia"/>
        </w:rPr>
        <w:t>PC</w:t>
      </w:r>
      <w:ins w:id="73" w:author="Xi Lifeng" w:date="2024-02-19T16:49:00Z">
        <w:r w:rsidR="00E02030">
          <w:rPr>
            <w:rFonts w:hint="eastAsia"/>
          </w:rPr>
          <w:t>与</w:t>
        </w:r>
      </w:ins>
      <w:del w:id="74" w:author="Xi Lifeng" w:date="2024-02-19T16:49:00Z">
        <w:r w:rsidR="00FA5F0D" w:rsidDel="00E02030">
          <w:rPr>
            <w:rFonts w:hint="eastAsia"/>
          </w:rPr>
          <w:delText>就是</w:delText>
        </w:r>
      </w:del>
      <w:r w:rsidR="00FA5F0D">
        <w:rPr>
          <w:rFonts w:hint="eastAsia"/>
        </w:rPr>
        <w:t>该</w:t>
      </w:r>
      <w:r w:rsidR="005861FA">
        <w:rPr>
          <w:rFonts w:hint="eastAsia"/>
        </w:rPr>
        <w:t>指令的</w:t>
      </w:r>
      <w:r w:rsidR="00FA5F0D">
        <w:rPr>
          <w:rFonts w:hint="eastAsia"/>
        </w:rPr>
        <w:t>地址</w:t>
      </w:r>
      <w:ins w:id="75" w:author="Xi Lifeng" w:date="2024-02-19T16:49:00Z">
        <w:r w:rsidR="00E02030">
          <w:rPr>
            <w:rFonts w:hint="eastAsia"/>
          </w:rPr>
          <w:t>对应</w:t>
        </w:r>
      </w:ins>
      <w:r w:rsidR="005861FA">
        <w:rPr>
          <w:rFonts w:hint="eastAsia"/>
        </w:rPr>
        <w:t>。</w:t>
      </w:r>
    </w:p>
    <w:p w14:paraId="2F37423C" w14:textId="77777777" w:rsidR="00E4582E" w:rsidRDefault="00E4582E">
      <w:pPr>
        <w:pStyle w:val="a3"/>
        <w:ind w:firstLine="420"/>
        <w:rPr>
          <w:ins w:id="76" w:author="Xi Lifeng" w:date="2024-02-24T15:15:00Z"/>
          <w:rFonts w:hint="eastAsia"/>
        </w:rPr>
      </w:pPr>
    </w:p>
    <w:p w14:paraId="2FB5C891" w14:textId="75F4CFFC" w:rsidR="007534CD" w:rsidRPr="007B12C1" w:rsidRDefault="00E4582E" w:rsidP="00E4582E">
      <w:pPr>
        <w:pStyle w:val="a3"/>
        <w:ind w:firstLine="422"/>
        <w:rPr>
          <w:rFonts w:ascii="黑体" w:eastAsia="黑体" w:hAnsi="黑体"/>
          <w:b/>
          <w:bCs/>
        </w:rPr>
        <w:pPrChange w:id="77" w:author="Xi Lifeng" w:date="2024-02-24T15:15:00Z">
          <w:pPr>
            <w:pStyle w:val="a3"/>
            <w:numPr>
              <w:ilvl w:val="1"/>
              <w:numId w:val="2"/>
            </w:numPr>
            <w:ind w:left="1200" w:firstLineChars="0" w:hanging="360"/>
          </w:pPr>
        </w:pPrChange>
      </w:pPr>
      <w:ins w:id="78" w:author="Xi Lifeng" w:date="2024-02-24T15:15:00Z">
        <w:r>
          <w:rPr>
            <w:rFonts w:ascii="黑体" w:eastAsia="黑体" w:hAnsi="黑体" w:hint="eastAsia"/>
            <w:b/>
            <w:bCs/>
          </w:rPr>
          <w:t>②</w:t>
        </w:r>
      </w:ins>
      <w:r w:rsidR="00F31AC5" w:rsidRPr="007B12C1">
        <w:rPr>
          <w:rFonts w:ascii="黑体" w:eastAsia="黑体" w:hAnsi="黑体" w:hint="eastAsia"/>
          <w:b/>
          <w:bCs/>
        </w:rPr>
        <w:t>第</w:t>
      </w:r>
      <w:r w:rsidR="001225DB" w:rsidRPr="007B12C1">
        <w:rPr>
          <w:rFonts w:ascii="黑体" w:eastAsia="黑体" w:hAnsi="黑体" w:hint="eastAsia"/>
          <w:b/>
          <w:bCs/>
        </w:rPr>
        <w:t>2</w:t>
      </w:r>
      <w:r w:rsidR="00F31AC5" w:rsidRPr="007B12C1">
        <w:rPr>
          <w:rFonts w:ascii="黑体" w:eastAsia="黑体" w:hAnsi="黑体" w:hint="eastAsia"/>
          <w:b/>
          <w:bCs/>
        </w:rPr>
        <w:t>个时钟周期</w:t>
      </w:r>
      <w:r w:rsidR="007534CD" w:rsidRPr="007B12C1">
        <w:rPr>
          <w:rFonts w:ascii="黑体" w:eastAsia="黑体" w:hAnsi="黑体" w:hint="eastAsia"/>
          <w:b/>
          <w:bCs/>
        </w:rPr>
        <w:t>：在c</w:t>
      </w:r>
      <w:r w:rsidR="007534CD" w:rsidRPr="007B12C1">
        <w:rPr>
          <w:rFonts w:ascii="黑体" w:eastAsia="黑体" w:hAnsi="黑体"/>
          <w:b/>
          <w:bCs/>
        </w:rPr>
        <w:t>lock</w:t>
      </w:r>
      <w:r w:rsidR="007534CD" w:rsidRPr="007B12C1">
        <w:rPr>
          <w:rFonts w:ascii="黑体" w:eastAsia="黑体" w:hAnsi="黑体" w:hint="eastAsia"/>
          <w:b/>
          <w:bCs/>
        </w:rPr>
        <w:t>的上升沿，</w:t>
      </w:r>
      <w:r w:rsidR="000F1426">
        <w:rPr>
          <w:rFonts w:ascii="黑体" w:eastAsia="黑体" w:hAnsi="黑体" w:hint="eastAsia"/>
          <w:b/>
          <w:bCs/>
        </w:rPr>
        <w:t>指令存储器</w:t>
      </w:r>
      <w:proofErr w:type="spellStart"/>
      <w:r w:rsidR="00406DB1" w:rsidRPr="007B12C1">
        <w:rPr>
          <w:rFonts w:ascii="黑体" w:eastAsia="黑体" w:hAnsi="黑体" w:hint="eastAsia"/>
          <w:b/>
          <w:bCs/>
        </w:rPr>
        <w:t>I</w:t>
      </w:r>
      <w:r w:rsidR="00406DB1" w:rsidRPr="007B12C1">
        <w:rPr>
          <w:rFonts w:ascii="黑体" w:eastAsia="黑体" w:hAnsi="黑体"/>
          <w:b/>
          <w:bCs/>
        </w:rPr>
        <w:t>nstMEM</w:t>
      </w:r>
      <w:proofErr w:type="spellEnd"/>
      <w:r w:rsidR="007B12C1" w:rsidRPr="007B12C1">
        <w:rPr>
          <w:rFonts w:ascii="黑体" w:eastAsia="黑体" w:hAnsi="黑体" w:hint="eastAsia"/>
          <w:b/>
          <w:bCs/>
        </w:rPr>
        <w:t>输出</w:t>
      </w:r>
      <w:r w:rsidR="001225DB" w:rsidRPr="007B12C1">
        <w:rPr>
          <w:rFonts w:ascii="黑体" w:eastAsia="黑体" w:hAnsi="黑体" w:hint="eastAsia"/>
          <w:b/>
          <w:bCs/>
        </w:rPr>
        <w:t>指令码</w:t>
      </w:r>
      <w:r w:rsidR="00F31AC5" w:rsidRPr="007B12C1">
        <w:rPr>
          <w:rFonts w:ascii="黑体" w:eastAsia="黑体" w:hAnsi="黑体" w:hint="eastAsia"/>
          <w:b/>
          <w:bCs/>
        </w:rPr>
        <w:t>。</w:t>
      </w:r>
    </w:p>
    <w:p w14:paraId="29CA3821" w14:textId="190E28C1" w:rsidR="007B12C1" w:rsidRPr="007B12C1" w:rsidRDefault="000F1426">
      <w:pPr>
        <w:pStyle w:val="a3"/>
        <w:ind w:firstLine="420"/>
      </w:pPr>
      <w:r>
        <w:rPr>
          <w:rFonts w:hint="eastAsia"/>
        </w:rPr>
        <w:t>在</w:t>
      </w:r>
      <w:r w:rsidRPr="007534CD">
        <w:rPr>
          <w:rFonts w:hint="eastAsia"/>
        </w:rPr>
        <w:t>指令存储器</w:t>
      </w:r>
      <w:proofErr w:type="spellStart"/>
      <w:r w:rsidRPr="007534CD">
        <w:rPr>
          <w:rFonts w:hint="eastAsia"/>
        </w:rPr>
        <w:t>I</w:t>
      </w:r>
      <w:r w:rsidRPr="007534CD">
        <w:t>nstMEM</w:t>
      </w:r>
      <w:proofErr w:type="spellEnd"/>
      <w:r>
        <w:rPr>
          <w:rFonts w:hint="eastAsia"/>
        </w:rPr>
        <w:t>输出指令码的同一个时钟周期</w:t>
      </w:r>
      <w:r>
        <w:rPr>
          <w:rFonts w:hint="eastAsia"/>
        </w:rPr>
        <w:t>c</w:t>
      </w:r>
      <w:r>
        <w:t>lock</w:t>
      </w:r>
      <w:r w:rsidR="004567DB">
        <w:rPr>
          <w:rFonts w:hint="eastAsia"/>
        </w:rPr>
        <w:t>结束时</w:t>
      </w:r>
      <w:r>
        <w:rPr>
          <w:rFonts w:hint="eastAsia"/>
        </w:rPr>
        <w:t>的上升沿，</w:t>
      </w:r>
      <w:ins w:id="79" w:author="Xi Lifeng" w:date="2024-02-19T16:51:00Z">
        <w:r w:rsidR="007D2655">
          <w:rPr>
            <w:rFonts w:hint="eastAsia"/>
          </w:rPr>
          <w:t>此时</w:t>
        </w:r>
        <w:r w:rsidR="007D2655">
          <w:rPr>
            <w:rFonts w:hint="eastAsia"/>
          </w:rPr>
          <w:t>valid</w:t>
        </w:r>
        <w:r w:rsidR="007D2655">
          <w:rPr>
            <w:rFonts w:hint="eastAsia"/>
          </w:rPr>
          <w:t>的值为</w:t>
        </w:r>
        <w:r w:rsidR="00820198">
          <w:rPr>
            <w:rFonts w:hint="eastAsia"/>
          </w:rPr>
          <w:t>1</w:t>
        </w:r>
      </w:ins>
      <w:ins w:id="80" w:author="Xi Lifeng" w:date="2024-02-24T15:07:00Z">
        <w:r w:rsidR="000817BE">
          <w:rPr>
            <w:rFonts w:hint="eastAsia"/>
          </w:rPr>
          <w:t>指令有效</w:t>
        </w:r>
      </w:ins>
      <w:ins w:id="81" w:author="Xi Lifeng" w:date="2024-02-19T16:51:00Z">
        <w:r w:rsidR="007D2655">
          <w:rPr>
            <w:rFonts w:hint="eastAsia"/>
          </w:rPr>
          <w:t>，</w:t>
        </w:r>
        <w:r w:rsidR="00820198">
          <w:rPr>
            <w:rFonts w:hint="eastAsia"/>
          </w:rPr>
          <w:t>需要</w:t>
        </w:r>
      </w:ins>
      <w:r>
        <w:rPr>
          <w:rFonts w:hint="eastAsia"/>
        </w:rPr>
        <w:t>将</w:t>
      </w:r>
      <w:r>
        <w:rPr>
          <w:rFonts w:hint="eastAsia"/>
        </w:rPr>
        <w:t>PC</w:t>
      </w:r>
      <w:r>
        <w:rPr>
          <w:rFonts w:hint="eastAsia"/>
        </w:rPr>
        <w:t>和指令码</w:t>
      </w:r>
      <w:ins w:id="82" w:author="Xi Lifeng" w:date="2024-02-19T16:42:00Z">
        <w:r w:rsidR="000F7C3F">
          <w:rPr>
            <w:rFonts w:hint="eastAsia"/>
          </w:rPr>
          <w:t>以及</w:t>
        </w:r>
      </w:ins>
      <w:ins w:id="83" w:author="Xi Lifeng" w:date="2024-02-24T15:07:00Z">
        <w:r w:rsidR="000817BE">
          <w:rPr>
            <w:rFonts w:hint="eastAsia"/>
          </w:rPr>
          <w:t>valid</w:t>
        </w:r>
      </w:ins>
      <w:r>
        <w:rPr>
          <w:rFonts w:hint="eastAsia"/>
        </w:rPr>
        <w:t>同时写入</w:t>
      </w:r>
      <w:del w:id="84" w:author="Xi Lifeng" w:date="2024-02-24T14:55:00Z">
        <w:r w:rsidRPr="008A0E37" w:rsidDel="00FF34E6">
          <w:rPr>
            <w:rFonts w:hint="eastAsia"/>
          </w:rPr>
          <w:delText>指令队列</w:delText>
        </w:r>
        <w:r w:rsidRPr="008A0E37" w:rsidDel="00FF34E6">
          <w:rPr>
            <w:rFonts w:hint="eastAsia"/>
          </w:rPr>
          <w:delText>I</w:delText>
        </w:r>
        <w:r w:rsidRPr="008A0E37" w:rsidDel="00FF34E6">
          <w:delText>nstFIFO</w:delText>
        </w:r>
      </w:del>
      <w:proofErr w:type="gramStart"/>
      <w:ins w:id="85" w:author="Xi Lifeng" w:date="2024-02-24T14:55:00Z">
        <w:r w:rsidR="00FF34E6">
          <w:rPr>
            <w:rFonts w:hint="eastAsia"/>
          </w:rPr>
          <w:t>译码级</w:t>
        </w:r>
        <w:proofErr w:type="gramEnd"/>
        <w:r w:rsidR="00FF34E6">
          <w:rPr>
            <w:rFonts w:hint="eastAsia"/>
          </w:rPr>
          <w:t>缓存</w:t>
        </w:r>
        <w:proofErr w:type="spellStart"/>
        <w:r w:rsidR="00FF34E6">
          <w:rPr>
            <w:rFonts w:hint="eastAsia"/>
          </w:rPr>
          <w:t>DecodeStage</w:t>
        </w:r>
      </w:ins>
      <w:proofErr w:type="spellEnd"/>
      <w:r>
        <w:rPr>
          <w:rFonts w:hint="eastAsia"/>
        </w:rPr>
        <w:t>。</w:t>
      </w:r>
    </w:p>
    <w:p w14:paraId="35CA12F3" w14:textId="36C49FEB" w:rsidR="00E67E5E" w:rsidRDefault="0025240C">
      <w:pPr>
        <w:pStyle w:val="a3"/>
        <w:ind w:firstLineChars="0" w:firstLine="0"/>
        <w:jc w:val="center"/>
      </w:pPr>
      <w:ins w:id="86" w:author="Xi Lifeng" w:date="2024-02-24T14:51:00Z">
        <w:r>
          <w:object w:dxaOrig="8569" w:dyaOrig="4513" w14:anchorId="4935C7A9">
            <v:shape id="_x0000_i1149" type="#_x0000_t75" style="width:415.3pt;height:218.55pt" o:ole="">
              <v:imagedata r:id="rId19" o:title=""/>
            </v:shape>
            <o:OLEObject Type="Embed" ProgID="Visio.Drawing.15" ShapeID="_x0000_i1149" DrawAspect="Content" ObjectID="_1770292991" r:id="rId20"/>
          </w:object>
        </w:r>
      </w:ins>
      <w:del w:id="87" w:author="Xi Lifeng" w:date="2024-02-24T14:51:00Z">
        <w:r w:rsidR="00836697" w:rsidDel="0025240C">
          <w:fldChar w:fldCharType="begin"/>
        </w:r>
        <w:r w:rsidR="00836697" w:rsidDel="0025240C">
          <w:fldChar w:fldCharType="separate"/>
        </w:r>
        <w:r w:rsidR="00836697" w:rsidDel="0025240C">
          <w:fldChar w:fldCharType="end"/>
        </w:r>
      </w:del>
      <w:del w:id="88" w:author="Xi Lifeng" w:date="2024-02-23T13:43:00Z">
        <w:r w:rsidR="0039200B" w:rsidDel="00836697">
          <w:fldChar w:fldCharType="begin"/>
        </w:r>
        <w:r w:rsidR="00F17ED9">
          <w:fldChar w:fldCharType="separate"/>
        </w:r>
        <w:r w:rsidR="0039200B" w:rsidDel="00836697">
          <w:fldChar w:fldCharType="end"/>
        </w:r>
      </w:del>
      <w:del w:id="89" w:author="Xi Lifeng" w:date="2024-02-19T16:14:00Z">
        <w:r w:rsidR="00AA1096" w:rsidDel="00014016">
          <w:object w:dxaOrig="8193" w:dyaOrig="3838" w14:anchorId="37EAA810">
            <v:shape id="_x0000_i1148" type="#_x0000_t75" style="width:347.55pt;height:162.85pt" o:ole="">
              <v:imagedata r:id="rId21" o:title=""/>
            </v:shape>
            <o:OLEObject Type="Embed" ProgID="Visio.Drawing.11" ShapeID="_x0000_i1148" DrawAspect="Content" ObjectID="_1770292992" r:id="rId22"/>
          </w:object>
        </w:r>
      </w:del>
    </w:p>
    <w:p w14:paraId="4009F35A" w14:textId="4BA066B7" w:rsidR="00E67E5E" w:rsidRDefault="00EC666F">
      <w:pPr>
        <w:pStyle w:val="a0"/>
        <w:spacing w:after="78"/>
      </w:pPr>
      <w:bookmarkStart w:id="90" w:name="_Ref157973811"/>
      <w:r>
        <w:rPr>
          <w:rFonts w:hint="eastAsia"/>
        </w:rPr>
        <w:t>取指令</w:t>
      </w:r>
      <w:r w:rsidR="00E67E5E">
        <w:rPr>
          <w:rFonts w:hint="eastAsia"/>
        </w:rPr>
        <w:t>访问时序波形图</w:t>
      </w:r>
      <w:bookmarkEnd w:id="90"/>
    </w:p>
    <w:p w14:paraId="1C4F380B" w14:textId="77777777" w:rsidR="00653B95" w:rsidRPr="00653B95" w:rsidRDefault="00653B95" w:rsidP="00653B95">
      <w:pPr>
        <w:pStyle w:val="af1"/>
        <w:keepNext/>
        <w:keepLines/>
        <w:widowControl/>
        <w:numPr>
          <w:ilvl w:val="7"/>
          <w:numId w:val="8"/>
        </w:numPr>
        <w:ind w:firstLineChars="0"/>
        <w:jc w:val="left"/>
        <w:outlineLvl w:val="4"/>
        <w:rPr>
          <w:ins w:id="91" w:author="Xi Lifeng" w:date="2024-02-20T13:04:00Z"/>
          <w:rFonts w:asciiTheme="majorHAnsi" w:eastAsiaTheme="majorEastAsia" w:hAnsiTheme="majorHAnsi"/>
          <w:bCs/>
          <w:vanish/>
          <w:szCs w:val="28"/>
        </w:rPr>
      </w:pPr>
    </w:p>
    <w:p w14:paraId="13D629ED" w14:textId="77777777" w:rsidR="00653B95" w:rsidRPr="00653B95" w:rsidRDefault="00653B95" w:rsidP="00653B95">
      <w:pPr>
        <w:pStyle w:val="af1"/>
        <w:keepNext/>
        <w:keepLines/>
        <w:widowControl/>
        <w:numPr>
          <w:ilvl w:val="7"/>
          <w:numId w:val="8"/>
        </w:numPr>
        <w:ind w:firstLineChars="0"/>
        <w:jc w:val="left"/>
        <w:outlineLvl w:val="4"/>
        <w:rPr>
          <w:ins w:id="92" w:author="Xi Lifeng" w:date="2024-02-20T13:04:00Z"/>
          <w:rFonts w:asciiTheme="majorHAnsi" w:eastAsiaTheme="majorEastAsia" w:hAnsiTheme="majorHAnsi"/>
          <w:bCs/>
          <w:vanish/>
          <w:szCs w:val="28"/>
        </w:rPr>
      </w:pPr>
    </w:p>
    <w:p w14:paraId="790220EF" w14:textId="2625D12B" w:rsidR="0070305D" w:rsidRDefault="0070305D">
      <w:pPr>
        <w:pStyle w:val="5"/>
        <w:pPrChange w:id="93" w:author="Xi Lifeng" w:date="2024-02-20T13:04:00Z">
          <w:pPr>
            <w:pStyle w:val="4"/>
          </w:pPr>
        </w:pPrChange>
      </w:pPr>
      <w:r w:rsidRPr="00633F97">
        <w:rPr>
          <w:rFonts w:hint="eastAsia"/>
        </w:rPr>
        <w:t>虚实地址转换</w:t>
      </w:r>
    </w:p>
    <w:p w14:paraId="71F52300" w14:textId="41FF71EC" w:rsidR="00992307" w:rsidRDefault="008F4D57">
      <w:pPr>
        <w:pStyle w:val="a3"/>
        <w:ind w:firstLine="420"/>
      </w:pPr>
      <w:r>
        <w:rPr>
          <w:rFonts w:asciiTheme="minorEastAsia" w:hAnsiTheme="minorEastAsia" w:hint="eastAsia"/>
        </w:rPr>
        <w:t>①</w:t>
      </w:r>
      <w:r w:rsidR="00992307">
        <w:rPr>
          <w:rFonts w:hint="eastAsia"/>
        </w:rPr>
        <w:t>在支持虚拟存储器的系统中，需要实现</w:t>
      </w:r>
      <w:r w:rsidR="00992307" w:rsidRPr="00633F97">
        <w:rPr>
          <w:rFonts w:hint="eastAsia"/>
        </w:rPr>
        <w:t>RISC-V</w:t>
      </w:r>
      <w:r w:rsidR="00992307" w:rsidRPr="00633F97">
        <w:rPr>
          <w:rFonts w:hint="eastAsia"/>
        </w:rPr>
        <w:t>的</w:t>
      </w:r>
      <w:r w:rsidR="00992307" w:rsidRPr="00633F97">
        <w:rPr>
          <w:rFonts w:hint="eastAsia"/>
        </w:rPr>
        <w:t>S</w:t>
      </w:r>
      <w:r w:rsidR="00992307" w:rsidRPr="00633F97">
        <w:rPr>
          <w:rFonts w:hint="eastAsia"/>
        </w:rPr>
        <w:t>模式</w:t>
      </w:r>
      <w:r w:rsidR="00992307">
        <w:rPr>
          <w:rFonts w:hint="eastAsia"/>
        </w:rPr>
        <w:t>来支持虚拟存储器的机制。</w:t>
      </w:r>
      <w:r w:rsidR="00633F97" w:rsidRPr="00633F97">
        <w:rPr>
          <w:rFonts w:hint="eastAsia"/>
        </w:rPr>
        <w:t>任何时候</w:t>
      </w:r>
      <w:r w:rsidR="00633F97" w:rsidRPr="00633F97">
        <w:rPr>
          <w:rFonts w:hint="eastAsia"/>
        </w:rPr>
        <w:t>CPU</w:t>
      </w:r>
      <w:r w:rsidR="00633F97" w:rsidRPr="00633F97">
        <w:rPr>
          <w:rFonts w:hint="eastAsia"/>
        </w:rPr>
        <w:t>上运行的程序中</w:t>
      </w:r>
      <w:r w:rsidR="00992307">
        <w:rPr>
          <w:rFonts w:hint="eastAsia"/>
        </w:rPr>
        <w:t>使用</w:t>
      </w:r>
      <w:r w:rsidR="00633F97" w:rsidRPr="00633F97">
        <w:rPr>
          <w:rFonts w:hint="eastAsia"/>
        </w:rPr>
        <w:t>的地址都是</w:t>
      </w:r>
      <w:r w:rsidR="00992307" w:rsidRPr="00992307">
        <w:rPr>
          <w:rFonts w:ascii="黑体" w:eastAsia="黑体" w:hAnsi="黑体" w:hint="eastAsia"/>
          <w:b/>
          <w:bCs/>
        </w:rPr>
        <w:t>虚拟</w:t>
      </w:r>
      <w:r w:rsidR="00633F97" w:rsidRPr="00992307">
        <w:rPr>
          <w:rFonts w:ascii="黑体" w:eastAsia="黑体" w:hAnsi="黑体" w:hint="eastAsia"/>
          <w:b/>
          <w:bCs/>
        </w:rPr>
        <w:t>地址</w:t>
      </w:r>
      <w:r w:rsidR="00633F97" w:rsidRPr="00633F97">
        <w:rPr>
          <w:rFonts w:hint="eastAsia"/>
        </w:rPr>
        <w:t>，而</w:t>
      </w:r>
      <w:r w:rsidR="00992307">
        <w:rPr>
          <w:rFonts w:hint="eastAsia"/>
        </w:rPr>
        <w:t>真正</w:t>
      </w:r>
      <w:r w:rsidR="00633F97" w:rsidRPr="00633F97">
        <w:rPr>
          <w:rFonts w:hint="eastAsia"/>
        </w:rPr>
        <w:t>访问</w:t>
      </w:r>
      <w:proofErr w:type="gramStart"/>
      <w:r w:rsidR="00633F97" w:rsidRPr="00633F97">
        <w:rPr>
          <w:rFonts w:hint="eastAsia"/>
        </w:rPr>
        <w:t>内存</w:t>
      </w:r>
      <w:r w:rsidR="00992307">
        <w:rPr>
          <w:rFonts w:hint="eastAsia"/>
        </w:rPr>
        <w:t>读</w:t>
      </w:r>
      <w:proofErr w:type="gramEnd"/>
      <w:r w:rsidR="00992307">
        <w:rPr>
          <w:rFonts w:hint="eastAsia"/>
        </w:rPr>
        <w:t>和写的时候，以及访问</w:t>
      </w:r>
      <w:r w:rsidR="00633F97" w:rsidRPr="00633F97">
        <w:rPr>
          <w:rFonts w:hint="eastAsia"/>
        </w:rPr>
        <w:t>I/O</w:t>
      </w:r>
      <w:r w:rsidR="00992307">
        <w:rPr>
          <w:rFonts w:hint="eastAsia"/>
        </w:rPr>
        <w:t>设备的</w:t>
      </w:r>
      <w:r w:rsidR="00633F97" w:rsidRPr="00633F97">
        <w:rPr>
          <w:rFonts w:hint="eastAsia"/>
        </w:rPr>
        <w:t>地址都是</w:t>
      </w:r>
      <w:r w:rsidR="00633F97" w:rsidRPr="00992307">
        <w:rPr>
          <w:rFonts w:ascii="黑体" w:eastAsia="黑体" w:hAnsi="黑体" w:hint="eastAsia"/>
          <w:b/>
          <w:bCs/>
        </w:rPr>
        <w:t>物理地址</w:t>
      </w:r>
      <w:r w:rsidR="00633F97" w:rsidRPr="00633F97">
        <w:rPr>
          <w:rFonts w:hint="eastAsia"/>
        </w:rPr>
        <w:t>，因此需要</w:t>
      </w:r>
      <w:r>
        <w:rPr>
          <w:rFonts w:hint="eastAsia"/>
        </w:rPr>
        <w:t>使用内存管理单元</w:t>
      </w:r>
      <w:r>
        <w:rPr>
          <w:rFonts w:hint="eastAsia"/>
        </w:rPr>
        <w:t>MMU</w:t>
      </w:r>
      <w:r>
        <w:rPr>
          <w:rFonts w:hint="eastAsia"/>
        </w:rPr>
        <w:t>来</w:t>
      </w:r>
      <w:r w:rsidR="00633F97" w:rsidRPr="00633F97">
        <w:rPr>
          <w:rFonts w:hint="eastAsia"/>
        </w:rPr>
        <w:t>对</w:t>
      </w:r>
      <w:r w:rsidR="00633F97" w:rsidRPr="00633F97">
        <w:rPr>
          <w:rFonts w:hint="eastAsia"/>
        </w:rPr>
        <w:t>CPU</w:t>
      </w:r>
      <w:r w:rsidR="00992307">
        <w:rPr>
          <w:rFonts w:hint="eastAsia"/>
        </w:rPr>
        <w:t>给</w:t>
      </w:r>
      <w:r w:rsidR="00633F97" w:rsidRPr="00633F97">
        <w:rPr>
          <w:rFonts w:hint="eastAsia"/>
        </w:rPr>
        <w:t>出的虚拟地址进行转换，使用</w:t>
      </w:r>
      <w:r w:rsidR="00992307">
        <w:rPr>
          <w:rFonts w:hint="eastAsia"/>
        </w:rPr>
        <w:t>转换得到的</w:t>
      </w:r>
      <w:r w:rsidR="00633F97" w:rsidRPr="00633F97">
        <w:rPr>
          <w:rFonts w:hint="eastAsia"/>
        </w:rPr>
        <w:t>物理地址进行访存</w:t>
      </w:r>
      <w:r w:rsidR="008E3340">
        <w:rPr>
          <w:rFonts w:hint="eastAsia"/>
        </w:rPr>
        <w:t>或访问</w:t>
      </w:r>
      <w:r w:rsidR="008E3340">
        <w:rPr>
          <w:rFonts w:hint="eastAsia"/>
        </w:rPr>
        <w:t>I/O</w:t>
      </w:r>
      <w:r w:rsidR="008E3340">
        <w:rPr>
          <w:rFonts w:hint="eastAsia"/>
        </w:rPr>
        <w:t>设备</w:t>
      </w:r>
      <w:r w:rsidR="00633F97" w:rsidRPr="00633F97">
        <w:rPr>
          <w:rFonts w:hint="eastAsia"/>
        </w:rPr>
        <w:t>。</w:t>
      </w:r>
    </w:p>
    <w:p w14:paraId="790C8E96" w14:textId="11EC4D2A" w:rsidR="00992307" w:rsidRDefault="008F4D57">
      <w:pPr>
        <w:pStyle w:val="a3"/>
        <w:ind w:firstLine="420"/>
      </w:pPr>
      <w:r>
        <w:rPr>
          <w:rFonts w:asciiTheme="minorEastAsia" w:hAnsiTheme="minorEastAsia" w:hint="eastAsia"/>
        </w:rPr>
        <w:t>②</w:t>
      </w:r>
      <w:r w:rsidR="00992307">
        <w:rPr>
          <w:rFonts w:hint="eastAsia"/>
        </w:rPr>
        <w:t>在不支持虚拟存储器的系统中，</w:t>
      </w:r>
      <w:r w:rsidR="00992307">
        <w:rPr>
          <w:rFonts w:hint="eastAsia"/>
        </w:rPr>
        <w:t>CPU</w:t>
      </w:r>
      <w:r w:rsidR="00992307">
        <w:rPr>
          <w:rFonts w:hint="eastAsia"/>
        </w:rPr>
        <w:t>给出的就是物理地址，直接可用于访存或访问</w:t>
      </w:r>
      <w:r w:rsidR="00992307">
        <w:rPr>
          <w:rFonts w:hint="eastAsia"/>
        </w:rPr>
        <w:t>I/O</w:t>
      </w:r>
      <w:r w:rsidR="00992307">
        <w:rPr>
          <w:rFonts w:hint="eastAsia"/>
        </w:rPr>
        <w:t>设备。</w:t>
      </w:r>
    </w:p>
    <w:p w14:paraId="7E081723" w14:textId="60909D6C" w:rsidR="00633F97" w:rsidRDefault="00633F97">
      <w:pPr>
        <w:pStyle w:val="a3"/>
        <w:ind w:firstLine="420"/>
      </w:pPr>
      <w:r w:rsidRPr="00633F97">
        <w:rPr>
          <w:rFonts w:hint="eastAsia"/>
        </w:rPr>
        <w:t>在</w:t>
      </w:r>
      <w:r w:rsidR="00992307">
        <w:rPr>
          <w:rFonts w:hint="eastAsia"/>
        </w:rPr>
        <w:t>本书模型机</w:t>
      </w:r>
      <w:r w:rsidRPr="00633F97">
        <w:rPr>
          <w:rFonts w:hint="eastAsia"/>
        </w:rPr>
        <w:t>实现</w:t>
      </w:r>
      <w:r w:rsidRPr="00633F97">
        <w:rPr>
          <w:rFonts w:hint="eastAsia"/>
        </w:rPr>
        <w:t>RISC-V</w:t>
      </w:r>
      <w:r w:rsidRPr="00633F97">
        <w:rPr>
          <w:rFonts w:hint="eastAsia"/>
        </w:rPr>
        <w:t>的</w:t>
      </w:r>
      <w:r w:rsidRPr="00633F97">
        <w:rPr>
          <w:rFonts w:hint="eastAsia"/>
        </w:rPr>
        <w:t>S</w:t>
      </w:r>
      <w:r w:rsidRPr="00633F97">
        <w:rPr>
          <w:rFonts w:hint="eastAsia"/>
        </w:rPr>
        <w:t>模式之前，</w:t>
      </w:r>
      <w:r w:rsidR="00992307">
        <w:rPr>
          <w:rFonts w:hint="eastAsia"/>
        </w:rPr>
        <w:t>是不支持虚拟存储器的，所以</w:t>
      </w:r>
      <w:r w:rsidR="008E3340">
        <w:rPr>
          <w:rFonts w:hint="eastAsia"/>
        </w:rPr>
        <w:t>内存管理单元</w:t>
      </w:r>
      <w:r w:rsidR="008E3340">
        <w:rPr>
          <w:rFonts w:hint="eastAsia"/>
        </w:rPr>
        <w:t>MMU</w:t>
      </w:r>
      <w:r w:rsidRPr="00633F97">
        <w:rPr>
          <w:rFonts w:hint="eastAsia"/>
        </w:rPr>
        <w:t>使用直接映射的方式，即物理地址的值等于虚拟地址的值。因此</w:t>
      </w:r>
      <w:r w:rsidR="008E3340">
        <w:rPr>
          <w:rFonts w:hint="eastAsia"/>
        </w:rPr>
        <w:t>在实现</w:t>
      </w:r>
      <w:r w:rsidR="008E3340">
        <w:rPr>
          <w:rFonts w:hint="eastAsia"/>
        </w:rPr>
        <w:t>S</w:t>
      </w:r>
      <w:r w:rsidR="008E3340">
        <w:rPr>
          <w:rFonts w:hint="eastAsia"/>
        </w:rPr>
        <w:t>模式之前的实验项目中，内存管理单元</w:t>
      </w:r>
      <w:r w:rsidR="008E3340">
        <w:rPr>
          <w:rFonts w:hint="eastAsia"/>
        </w:rPr>
        <w:t>MMU</w:t>
      </w:r>
      <w:r w:rsidR="008E3340">
        <w:rPr>
          <w:rFonts w:hint="eastAsia"/>
        </w:rPr>
        <w:t>的结构设计</w:t>
      </w:r>
      <w:r w:rsidRPr="00633F97">
        <w:rPr>
          <w:rFonts w:hint="eastAsia"/>
        </w:rPr>
        <w:t>可以先</w:t>
      </w:r>
      <w:del w:id="94" w:author="Xi Lifeng" w:date="2024-02-19T16:43:00Z">
        <w:r w:rsidR="008E3340" w:rsidDel="00202F78">
          <w:rPr>
            <w:rFonts w:hint="eastAsia"/>
          </w:rPr>
          <w:delText>不</w:delText>
        </w:r>
      </w:del>
      <w:r w:rsidR="008E3340">
        <w:rPr>
          <w:rFonts w:hint="eastAsia"/>
        </w:rPr>
        <w:t>忽略</w:t>
      </w:r>
      <w:r w:rsidRPr="00633F97">
        <w:rPr>
          <w:rFonts w:hint="eastAsia"/>
        </w:rPr>
        <w:t>。</w:t>
      </w:r>
    </w:p>
    <w:p w14:paraId="4104D438" w14:textId="6D0FC670" w:rsidR="00633F97" w:rsidRDefault="00ED114D">
      <w:pPr>
        <w:pStyle w:val="5"/>
        <w:rPr>
          <w:ins w:id="95" w:author="Xi Lifeng" w:date="2024-02-24T14:58:00Z"/>
        </w:rPr>
      </w:pPr>
      <w:proofErr w:type="gramStart"/>
      <w:ins w:id="96" w:author="Xi Lifeng" w:date="2024-02-24T14:55:00Z">
        <w:r>
          <w:rPr>
            <w:rFonts w:hint="eastAsia"/>
          </w:rPr>
          <w:t>译码级</w:t>
        </w:r>
        <w:proofErr w:type="gramEnd"/>
        <w:r>
          <w:rPr>
            <w:rFonts w:hint="eastAsia"/>
          </w:rPr>
          <w:t>缓存</w:t>
        </w:r>
      </w:ins>
      <w:del w:id="97" w:author="Xi Lifeng" w:date="2024-02-24T14:55:00Z">
        <w:r w:rsidR="00633F97" w:rsidDel="00ED114D">
          <w:rPr>
            <w:rFonts w:hint="eastAsia"/>
          </w:rPr>
          <w:delText>指令队列</w:delText>
        </w:r>
      </w:del>
    </w:p>
    <w:p w14:paraId="4D8C4615" w14:textId="77777777" w:rsidR="00FF49C5" w:rsidRPr="00E44B00" w:rsidRDefault="00525408" w:rsidP="00FF49C5">
      <w:pPr>
        <w:pStyle w:val="a3"/>
        <w:ind w:firstLine="420"/>
        <w:rPr>
          <w:ins w:id="98" w:author="Xi Lifeng" w:date="2024-02-24T15:11:00Z"/>
          <w:rFonts w:hint="eastAsia"/>
        </w:rPr>
      </w:pPr>
      <w:proofErr w:type="gramStart"/>
      <w:ins w:id="99" w:author="Xi Lifeng" w:date="2024-02-24T14:58:00Z">
        <w:r>
          <w:rPr>
            <w:rFonts w:hint="eastAsia"/>
          </w:rPr>
          <w:t>取指</w:t>
        </w:r>
        <w:r w:rsidRPr="0000138C">
          <w:rPr>
            <w:rFonts w:hint="eastAsia"/>
          </w:rPr>
          <w:t>单元</w:t>
        </w:r>
        <w:proofErr w:type="gramEnd"/>
        <w:r>
          <w:rPr>
            <w:rFonts w:hint="eastAsia"/>
          </w:rPr>
          <w:t>和</w:t>
        </w:r>
        <w:r>
          <w:rPr>
            <w:rFonts w:hint="eastAsia"/>
          </w:rPr>
          <w:t>译码</w:t>
        </w:r>
        <w:r w:rsidRPr="0000138C">
          <w:rPr>
            <w:rFonts w:hint="eastAsia"/>
          </w:rPr>
          <w:t>单元这两级间的缓存称为</w:t>
        </w:r>
        <w:proofErr w:type="gramStart"/>
        <w:r>
          <w:rPr>
            <w:rFonts w:ascii="黑体" w:eastAsia="黑体" w:hAnsi="黑体" w:hint="eastAsia"/>
            <w:b/>
            <w:bCs/>
          </w:rPr>
          <w:t>译码</w:t>
        </w:r>
        <w:r w:rsidRPr="00D20996">
          <w:rPr>
            <w:rFonts w:ascii="黑体" w:eastAsia="黑体" w:hAnsi="黑体" w:hint="eastAsia"/>
            <w:b/>
            <w:bCs/>
          </w:rPr>
          <w:t>级</w:t>
        </w:r>
        <w:proofErr w:type="gramEnd"/>
        <w:r w:rsidRPr="00D20996">
          <w:rPr>
            <w:rFonts w:ascii="黑体" w:eastAsia="黑体" w:hAnsi="黑体" w:hint="eastAsia"/>
            <w:b/>
            <w:bCs/>
          </w:rPr>
          <w:t>缓存</w:t>
        </w:r>
        <w:r>
          <w:rPr>
            <w:rFonts w:hint="eastAsia"/>
          </w:rPr>
          <w:t>。</w:t>
        </w:r>
      </w:ins>
      <w:proofErr w:type="gramStart"/>
      <w:ins w:id="100" w:author="Xi Lifeng" w:date="2024-02-24T15:11:00Z">
        <w:r w:rsidR="00FF49C5">
          <w:rPr>
            <w:rFonts w:hint="eastAsia"/>
          </w:rPr>
          <w:t>译码级</w:t>
        </w:r>
        <w:proofErr w:type="gramEnd"/>
        <w:r w:rsidR="00FF49C5">
          <w:rPr>
            <w:rFonts w:hint="eastAsia"/>
          </w:rPr>
          <w:t>缓存的</w:t>
        </w:r>
        <w:r w:rsidR="00FF49C5" w:rsidRPr="0000138C">
          <w:rPr>
            <w:rFonts w:hint="eastAsia"/>
          </w:rPr>
          <w:t>触发器中存储的内容</w:t>
        </w:r>
        <w:r w:rsidR="00FF49C5">
          <w:rPr>
            <w:rFonts w:hint="eastAsia"/>
          </w:rPr>
          <w:t>供应给下一级使用。譬如，译码</w:t>
        </w:r>
        <w:r w:rsidR="00FF49C5" w:rsidRPr="0000138C">
          <w:rPr>
            <w:rFonts w:hint="eastAsia"/>
          </w:rPr>
          <w:t>单元中运行的指令</w:t>
        </w:r>
        <w:r w:rsidR="00FF49C5">
          <w:rPr>
            <w:rFonts w:hint="eastAsia"/>
          </w:rPr>
          <w:t>和数据</w:t>
        </w:r>
        <w:r w:rsidR="00FF49C5" w:rsidRPr="0000138C">
          <w:rPr>
            <w:rFonts w:hint="eastAsia"/>
          </w:rPr>
          <w:t>实际上是</w:t>
        </w:r>
        <w:proofErr w:type="gramStart"/>
        <w:r w:rsidR="00FF49C5">
          <w:rPr>
            <w:rFonts w:hint="eastAsia"/>
          </w:rPr>
          <w:t>译码</w:t>
        </w:r>
        <w:r w:rsidR="00FF49C5" w:rsidRPr="0000138C">
          <w:rPr>
            <w:rFonts w:hint="eastAsia"/>
          </w:rPr>
          <w:t>级</w:t>
        </w:r>
        <w:proofErr w:type="gramEnd"/>
        <w:r w:rsidR="00FF49C5" w:rsidRPr="0000138C">
          <w:rPr>
            <w:rFonts w:hint="eastAsia"/>
          </w:rPr>
          <w:t>缓存中存储的</w:t>
        </w:r>
        <w:r w:rsidR="00FF49C5">
          <w:rPr>
            <w:rFonts w:hint="eastAsia"/>
          </w:rPr>
          <w:t>指令和数据</w:t>
        </w:r>
        <w:r w:rsidR="00FF49C5" w:rsidRPr="0000138C">
          <w:rPr>
            <w:rFonts w:hint="eastAsia"/>
          </w:rPr>
          <w:t>。</w:t>
        </w:r>
      </w:ins>
    </w:p>
    <w:p w14:paraId="24CE96D2" w14:textId="1969714B" w:rsidR="00FF49C5" w:rsidRDefault="00FF49C5" w:rsidP="00FF49C5">
      <w:pPr>
        <w:pStyle w:val="a3"/>
        <w:ind w:firstLine="420"/>
        <w:rPr>
          <w:ins w:id="101" w:author="Xi Lifeng" w:date="2024-02-24T15:11:00Z"/>
        </w:rPr>
      </w:pPr>
      <w:ins w:id="102" w:author="Xi Lifeng" w:date="2024-02-24T15:11:00Z">
        <w:r>
          <w:rPr>
            <w:rFonts w:hint="eastAsia"/>
          </w:rPr>
          <w:t>本书</w:t>
        </w:r>
        <w:r>
          <w:rPr>
            <w:rFonts w:hint="eastAsia"/>
          </w:rPr>
          <w:t>对前后端的定义为：</w:t>
        </w:r>
        <w:proofErr w:type="gramStart"/>
        <w:r>
          <w:rPr>
            <w:rFonts w:hint="eastAsia"/>
          </w:rPr>
          <w:t>译码级</w:t>
        </w:r>
        <w:proofErr w:type="gramEnd"/>
        <w:r>
          <w:rPr>
            <w:rFonts w:hint="eastAsia"/>
          </w:rPr>
          <w:t>缓存之前的流水线阶段称为</w:t>
        </w:r>
        <w:r w:rsidRPr="009256F3">
          <w:rPr>
            <w:rFonts w:ascii="黑体" w:eastAsia="黑体" w:hAnsi="黑体" w:hint="eastAsia"/>
            <w:b/>
            <w:bCs/>
          </w:rPr>
          <w:t>前端</w:t>
        </w:r>
        <w:r>
          <w:rPr>
            <w:rFonts w:hint="eastAsia"/>
          </w:rPr>
          <w:t>，</w:t>
        </w:r>
        <w:proofErr w:type="gramStart"/>
        <w:r>
          <w:rPr>
            <w:rFonts w:hint="eastAsia"/>
          </w:rPr>
          <w:t>译码级</w:t>
        </w:r>
        <w:proofErr w:type="gramEnd"/>
        <w:r>
          <w:rPr>
            <w:rFonts w:hint="eastAsia"/>
          </w:rPr>
          <w:t>缓存之后的流水线阶段称为</w:t>
        </w:r>
        <w:r w:rsidRPr="009256F3">
          <w:rPr>
            <w:rFonts w:ascii="黑体" w:eastAsia="黑体" w:hAnsi="黑体" w:hint="eastAsia"/>
            <w:b/>
            <w:bCs/>
          </w:rPr>
          <w:t>后端</w:t>
        </w:r>
        <w:r>
          <w:rPr>
            <w:rFonts w:hint="eastAsia"/>
          </w:rPr>
          <w:t>。</w:t>
        </w:r>
      </w:ins>
    </w:p>
    <w:p w14:paraId="37EC5FDA" w14:textId="336E91BA" w:rsidR="00525408" w:rsidRDefault="00525408" w:rsidP="00525408">
      <w:pPr>
        <w:pStyle w:val="aa"/>
        <w:spacing w:before="78"/>
        <w:rPr>
          <w:ins w:id="103" w:author="Xi Lifeng" w:date="2024-02-24T14:57:00Z"/>
        </w:rPr>
      </w:pPr>
      <w:ins w:id="104" w:author="Xi Lifeng" w:date="2024-02-24T14:57:00Z">
        <w:r>
          <w:object w:dxaOrig="6156" w:dyaOrig="2460" w14:anchorId="550E3068">
            <v:shape id="_x0000_i1150" type="#_x0000_t75" style="width:307.7pt;height:123pt" o:ole="">
              <v:imagedata r:id="rId23" o:title=""/>
            </v:shape>
            <o:OLEObject Type="Embed" ProgID="Visio.Drawing.15" ShapeID="_x0000_i1150" DrawAspect="Content" ObjectID="_1770292993" r:id="rId24"/>
          </w:object>
        </w:r>
      </w:ins>
    </w:p>
    <w:p w14:paraId="33D94EA8" w14:textId="0714CAF7" w:rsidR="00525408" w:rsidRPr="00525408" w:rsidRDefault="00525408" w:rsidP="00525408">
      <w:pPr>
        <w:pStyle w:val="a0"/>
        <w:spacing w:after="78"/>
        <w:rPr>
          <w:rFonts w:hint="eastAsia"/>
          <w:rPrChange w:id="105" w:author="Xi Lifeng" w:date="2024-02-24T14:57:00Z">
            <w:rPr/>
          </w:rPrChange>
        </w:rPr>
        <w:pPrChange w:id="106" w:author="Xi Lifeng" w:date="2024-02-24T14:57:00Z">
          <w:pPr>
            <w:pStyle w:val="4"/>
          </w:pPr>
        </w:pPrChange>
      </w:pPr>
      <w:bookmarkStart w:id="107" w:name="_Ref159679169"/>
      <w:proofErr w:type="gramStart"/>
      <w:ins w:id="108" w:author="Xi Lifeng" w:date="2024-02-24T14:57:00Z">
        <w:r>
          <w:rPr>
            <w:rFonts w:hint="eastAsia"/>
          </w:rPr>
          <w:t>译码级</w:t>
        </w:r>
        <w:proofErr w:type="gramEnd"/>
        <w:r>
          <w:rPr>
            <w:rFonts w:hint="eastAsia"/>
          </w:rPr>
          <w:t>缓存结构</w:t>
        </w:r>
      </w:ins>
      <w:bookmarkEnd w:id="107"/>
    </w:p>
    <w:p w14:paraId="7DE3FE15" w14:textId="38C76B50" w:rsidR="003C7AD4" w:rsidRDefault="003C7AD4" w:rsidP="00633F97">
      <w:pPr>
        <w:pStyle w:val="a3"/>
        <w:ind w:firstLine="420"/>
        <w:rPr>
          <w:ins w:id="109" w:author="Xi Lifeng" w:date="2024-02-24T15:00:00Z"/>
        </w:rPr>
      </w:pPr>
      <w:ins w:id="110" w:author="Xi Lifeng" w:date="2024-02-24T15:01:00Z">
        <w:r>
          <w:fldChar w:fldCharType="begin"/>
        </w:r>
        <w:r>
          <w:instrText xml:space="preserve"> </w:instrText>
        </w:r>
        <w:r>
          <w:rPr>
            <w:rFonts w:hint="eastAsia"/>
          </w:rPr>
          <w:instrText>REF _Ref159679169 \r \h</w:instrText>
        </w:r>
        <w:r>
          <w:instrText xml:space="preserve"> </w:instrText>
        </w:r>
      </w:ins>
      <w:r>
        <w:fldChar w:fldCharType="separate"/>
      </w:r>
      <w:ins w:id="111" w:author="Xi Lifeng" w:date="2024-02-24T15:02:00Z">
        <w:r w:rsidR="007E7757">
          <w:rPr>
            <w:rFonts w:hint="eastAsia"/>
          </w:rPr>
          <w:t>图</w:t>
        </w:r>
        <w:r w:rsidR="007E7757">
          <w:rPr>
            <w:rFonts w:hint="eastAsia"/>
          </w:rPr>
          <w:t>7-7</w:t>
        </w:r>
      </w:ins>
      <w:ins w:id="112" w:author="Xi Lifeng" w:date="2024-02-24T15:01:00Z">
        <w:r>
          <w:fldChar w:fldCharType="end"/>
        </w:r>
      </w:ins>
      <w:ins w:id="113" w:author="Xi Lifeng" w:date="2024-02-24T15:00:00Z">
        <w:r w:rsidRPr="003C7AD4">
          <w:rPr>
            <w:rFonts w:hint="eastAsia"/>
          </w:rPr>
          <w:t>展示了</w:t>
        </w:r>
      </w:ins>
      <w:proofErr w:type="gramStart"/>
      <w:ins w:id="114" w:author="Xi Lifeng" w:date="2024-02-24T15:01:00Z">
        <w:r>
          <w:rPr>
            <w:rFonts w:hint="eastAsia"/>
          </w:rPr>
          <w:t>译码</w:t>
        </w:r>
      </w:ins>
      <w:ins w:id="115" w:author="Xi Lifeng" w:date="2024-02-24T15:00:00Z">
        <w:r w:rsidRPr="003C7AD4">
          <w:rPr>
            <w:rFonts w:hint="eastAsia"/>
          </w:rPr>
          <w:t>级</w:t>
        </w:r>
        <w:proofErr w:type="gramEnd"/>
        <w:r w:rsidRPr="003C7AD4">
          <w:rPr>
            <w:rFonts w:hint="eastAsia"/>
          </w:rPr>
          <w:t>缓存的结构。</w:t>
        </w:r>
      </w:ins>
      <w:proofErr w:type="gramStart"/>
      <w:ins w:id="116" w:author="Xi Lifeng" w:date="2024-02-24T15:01:00Z">
        <w:r w:rsidR="007E7757">
          <w:rPr>
            <w:rFonts w:hint="eastAsia"/>
          </w:rPr>
          <w:t>译码</w:t>
        </w:r>
      </w:ins>
      <w:ins w:id="117" w:author="Xi Lifeng" w:date="2024-02-24T15:00:00Z">
        <w:r w:rsidRPr="003C7AD4">
          <w:rPr>
            <w:rFonts w:hint="eastAsia"/>
          </w:rPr>
          <w:t>级</w:t>
        </w:r>
        <w:proofErr w:type="gramEnd"/>
        <w:r w:rsidRPr="003C7AD4">
          <w:rPr>
            <w:rFonts w:hint="eastAsia"/>
          </w:rPr>
          <w:t>缓存内部有一个用于保存上一级传来的</w:t>
        </w:r>
        <w:r w:rsidRPr="003C7AD4">
          <w:rPr>
            <w:rFonts w:hint="eastAsia"/>
          </w:rPr>
          <w:t>data</w:t>
        </w:r>
        <w:r w:rsidRPr="003C7AD4">
          <w:rPr>
            <w:rFonts w:hint="eastAsia"/>
          </w:rPr>
          <w:t>数据包（即，</w:t>
        </w:r>
      </w:ins>
      <w:ins w:id="118" w:author="Xi Lifeng" w:date="2024-02-24T15:01:00Z">
        <w:r w:rsidR="007E7757">
          <w:fldChar w:fldCharType="begin"/>
        </w:r>
        <w:r w:rsidR="007E7757">
          <w:instrText xml:space="preserve"> </w:instrText>
        </w:r>
        <w:r w:rsidR="007E7757">
          <w:rPr>
            <w:rFonts w:hint="eastAsia"/>
          </w:rPr>
          <w:instrText>REF _Ref159679169 \r \h</w:instrText>
        </w:r>
        <w:r w:rsidR="007E7757">
          <w:instrText xml:space="preserve"> </w:instrText>
        </w:r>
      </w:ins>
      <w:r w:rsidR="007E7757">
        <w:fldChar w:fldCharType="separate"/>
      </w:r>
      <w:ins w:id="119" w:author="Xi Lifeng" w:date="2024-02-24T15:02:00Z">
        <w:r w:rsidR="007E7757">
          <w:rPr>
            <w:rFonts w:hint="eastAsia"/>
          </w:rPr>
          <w:t>图</w:t>
        </w:r>
        <w:r w:rsidR="007E7757">
          <w:rPr>
            <w:rFonts w:hint="eastAsia"/>
          </w:rPr>
          <w:t>7-7</w:t>
        </w:r>
      </w:ins>
      <w:ins w:id="120" w:author="Xi Lifeng" w:date="2024-02-24T15:01:00Z">
        <w:r w:rsidR="007E7757">
          <w:fldChar w:fldCharType="end"/>
        </w:r>
      </w:ins>
      <w:ins w:id="121" w:author="Xi Lifeng" w:date="2024-02-24T15:00:00Z">
        <w:r w:rsidRPr="003C7AD4">
          <w:rPr>
            <w:rFonts w:hint="eastAsia"/>
          </w:rPr>
          <w:t>中的</w:t>
        </w:r>
        <w:r w:rsidRPr="003C7AD4">
          <w:rPr>
            <w:rFonts w:hint="eastAsia"/>
          </w:rPr>
          <w:t>data1</w:t>
        </w:r>
        <w:r w:rsidRPr="003C7AD4">
          <w:rPr>
            <w:rFonts w:hint="eastAsia"/>
          </w:rPr>
          <w:t>）的寄存器，寄存器由触发器组成，在每个</w:t>
        </w:r>
        <w:r w:rsidRPr="003C7AD4">
          <w:rPr>
            <w:rFonts w:hint="eastAsia"/>
          </w:rPr>
          <w:t>clock</w:t>
        </w:r>
        <w:r w:rsidRPr="003C7AD4">
          <w:rPr>
            <w:rFonts w:hint="eastAsia"/>
          </w:rPr>
          <w:t>的</w:t>
        </w:r>
        <w:proofErr w:type="gramStart"/>
        <w:r w:rsidRPr="003C7AD4">
          <w:rPr>
            <w:rFonts w:hint="eastAsia"/>
          </w:rPr>
          <w:t>上跳沿更新</w:t>
        </w:r>
        <w:proofErr w:type="gramEnd"/>
        <w:r w:rsidRPr="003C7AD4">
          <w:rPr>
            <w:rFonts w:hint="eastAsia"/>
          </w:rPr>
          <w:t>寄存器的内容。寄存器保存的内容直接传往下一级。</w:t>
        </w:r>
      </w:ins>
    </w:p>
    <w:p w14:paraId="70EC22C5" w14:textId="746A15AD" w:rsidR="00633F97" w:rsidDel="00FF49C5" w:rsidRDefault="00633F97" w:rsidP="00633F97">
      <w:pPr>
        <w:pStyle w:val="a3"/>
        <w:ind w:firstLine="420"/>
        <w:rPr>
          <w:del w:id="122" w:author="Xi Lifeng" w:date="2024-02-24T15:11:00Z"/>
        </w:rPr>
      </w:pPr>
      <w:del w:id="123" w:author="Xi Lifeng" w:date="2024-02-24T15:08:00Z">
        <w:r w:rsidDel="008A4721">
          <w:rPr>
            <w:rFonts w:hint="eastAsia"/>
          </w:rPr>
          <w:lastRenderedPageBreak/>
          <w:delText>取指单元</w:delText>
        </w:r>
        <w:r w:rsidR="009256F3" w:rsidDel="008A4721">
          <w:rPr>
            <w:rFonts w:hint="eastAsia"/>
          </w:rPr>
          <w:delText>和</w:delText>
        </w:r>
        <w:r w:rsidDel="008A4721">
          <w:rPr>
            <w:rFonts w:hint="eastAsia"/>
          </w:rPr>
          <w:delText>译码单元之间的流水线缓存称为</w:delText>
        </w:r>
        <w:r w:rsidRPr="009256F3" w:rsidDel="008A4721">
          <w:rPr>
            <w:rFonts w:ascii="黑体" w:eastAsia="黑体" w:hAnsi="黑体" w:hint="eastAsia"/>
            <w:b/>
            <w:bCs/>
          </w:rPr>
          <w:delText>指令队列</w:delText>
        </w:r>
        <w:r w:rsidDel="008A4721">
          <w:rPr>
            <w:rFonts w:hint="eastAsia"/>
          </w:rPr>
          <w:delText>。</w:delText>
        </w:r>
        <w:r w:rsidR="007F5B50" w:rsidDel="007F5B50">
          <w:rPr>
            <w:rFonts w:hint="eastAsia"/>
          </w:rPr>
          <w:delText>指令队列</w:delText>
        </w:r>
      </w:del>
      <w:del w:id="124" w:author="Xi Lifeng" w:date="2024-02-24T15:11:00Z">
        <w:r w:rsidDel="00FF49C5">
          <w:rPr>
            <w:rFonts w:hint="eastAsia"/>
          </w:rPr>
          <w:delText>之前的</w:delText>
        </w:r>
        <w:r w:rsidR="00066A1F" w:rsidDel="00FF49C5">
          <w:rPr>
            <w:rFonts w:hint="eastAsia"/>
          </w:rPr>
          <w:delText>流水线</w:delText>
        </w:r>
        <w:r w:rsidDel="00FF49C5">
          <w:rPr>
            <w:rFonts w:hint="eastAsia"/>
          </w:rPr>
          <w:delText>阶段称为</w:delText>
        </w:r>
        <w:r w:rsidRPr="009256F3" w:rsidDel="00FF49C5">
          <w:rPr>
            <w:rFonts w:ascii="黑体" w:eastAsia="黑体" w:hAnsi="黑体" w:hint="eastAsia"/>
            <w:b/>
            <w:bCs/>
          </w:rPr>
          <w:delText>前端</w:delText>
        </w:r>
        <w:r w:rsidDel="00FF49C5">
          <w:rPr>
            <w:rFonts w:hint="eastAsia"/>
          </w:rPr>
          <w:delText>，</w:delText>
        </w:r>
      </w:del>
      <w:del w:id="125" w:author="Xi Lifeng" w:date="2024-02-24T15:08:00Z">
        <w:r w:rsidDel="007F5B50">
          <w:rPr>
            <w:rFonts w:hint="eastAsia"/>
          </w:rPr>
          <w:delText>指令队列</w:delText>
        </w:r>
      </w:del>
      <w:del w:id="126" w:author="Xi Lifeng" w:date="2024-02-24T15:11:00Z">
        <w:r w:rsidDel="00FF49C5">
          <w:rPr>
            <w:rFonts w:hint="eastAsia"/>
          </w:rPr>
          <w:delText>之后的</w:delText>
        </w:r>
        <w:r w:rsidR="00066A1F" w:rsidDel="00FF49C5">
          <w:rPr>
            <w:rFonts w:hint="eastAsia"/>
          </w:rPr>
          <w:delText>流水线</w:delText>
        </w:r>
        <w:r w:rsidDel="00FF49C5">
          <w:rPr>
            <w:rFonts w:hint="eastAsia"/>
          </w:rPr>
          <w:delText>阶段称为</w:delText>
        </w:r>
        <w:r w:rsidRPr="009256F3" w:rsidDel="00FF49C5">
          <w:rPr>
            <w:rFonts w:ascii="黑体" w:eastAsia="黑体" w:hAnsi="黑体" w:hint="eastAsia"/>
            <w:b/>
            <w:bCs/>
          </w:rPr>
          <w:delText>后端</w:delText>
        </w:r>
        <w:r w:rsidDel="00FF49C5">
          <w:rPr>
            <w:rFonts w:hint="eastAsia"/>
          </w:rPr>
          <w:delText>。</w:delText>
        </w:r>
      </w:del>
    </w:p>
    <w:p w14:paraId="14884731" w14:textId="069F300A" w:rsidR="009D55A1" w:rsidDel="007E7757" w:rsidRDefault="003E4932" w:rsidP="00A46D80">
      <w:pPr>
        <w:pStyle w:val="a3"/>
        <w:ind w:left="420" w:firstLineChars="0" w:firstLine="0"/>
        <w:rPr>
          <w:del w:id="127" w:author="Xi Lifeng" w:date="2024-02-24T15:01:00Z"/>
        </w:rPr>
      </w:pPr>
      <w:ins w:id="128" w:author="Xi Lifeng" w:date="2024-02-24T15:09:00Z">
        <w:r>
          <w:rPr>
            <w:rFonts w:asciiTheme="minorEastAsia" w:hAnsiTheme="minorEastAsia" w:hint="eastAsia"/>
          </w:rPr>
          <w:t>用Chisel</w:t>
        </w:r>
      </w:ins>
      <w:del w:id="129" w:author="Xi Lifeng" w:date="2024-02-24T15:01:00Z">
        <w:r w:rsidR="00A46D80" w:rsidDel="007E7757">
          <w:rPr>
            <w:rFonts w:asciiTheme="minorEastAsia" w:hAnsiTheme="minorEastAsia" w:hint="eastAsia"/>
          </w:rPr>
          <w:delText>①</w:delText>
        </w:r>
        <w:r w:rsidR="00633F97" w:rsidDel="007E7757">
          <w:rPr>
            <w:rFonts w:hint="eastAsia"/>
          </w:rPr>
          <w:delText>当取指单元一次取指的数量大于译码单元可以解码的数量时</w:delText>
        </w:r>
        <w:r w:rsidR="009D55A1" w:rsidDel="007E7757">
          <w:rPr>
            <w:rFonts w:hint="eastAsia"/>
          </w:rPr>
          <w:delText>；</w:delText>
        </w:r>
      </w:del>
    </w:p>
    <w:p w14:paraId="01A2FA81" w14:textId="0FD421D7" w:rsidR="009D55A1" w:rsidDel="007E7757" w:rsidRDefault="009D55A1" w:rsidP="009D55A1">
      <w:pPr>
        <w:pStyle w:val="a3"/>
        <w:ind w:firstLine="420"/>
        <w:rPr>
          <w:del w:id="130" w:author="Xi Lifeng" w:date="2024-02-24T15:01:00Z"/>
        </w:rPr>
      </w:pPr>
      <w:del w:id="131" w:author="Xi Lifeng" w:date="2024-02-24T15:01:00Z">
        <w:r w:rsidDel="007E7757">
          <w:rPr>
            <w:rFonts w:ascii="宋体" w:eastAsia="宋体" w:hAnsi="宋体" w:hint="eastAsia"/>
          </w:rPr>
          <w:delText>②</w:delText>
        </w:r>
        <w:r w:rsidR="00633F97" w:rsidDel="007E7757">
          <w:rPr>
            <w:rFonts w:hint="eastAsia"/>
          </w:rPr>
          <w:delText>后端流水线发生暂停，</w:delText>
        </w:r>
        <w:r w:rsidDel="007E7757">
          <w:rPr>
            <w:rFonts w:hint="eastAsia"/>
          </w:rPr>
          <w:delText>而</w:delText>
        </w:r>
        <w:r w:rsidR="00633F97" w:rsidDel="007E7757">
          <w:rPr>
            <w:rFonts w:hint="eastAsia"/>
          </w:rPr>
          <w:delText>取指单元</w:delText>
        </w:r>
        <w:r w:rsidDel="007E7757">
          <w:rPr>
            <w:rFonts w:hint="eastAsia"/>
          </w:rPr>
          <w:delText>允许</w:delText>
        </w:r>
        <w:r w:rsidR="00633F97" w:rsidDel="007E7757">
          <w:rPr>
            <w:rFonts w:hint="eastAsia"/>
          </w:rPr>
          <w:delText>继续取指</w:delText>
        </w:r>
        <w:r w:rsidDel="007E7757">
          <w:rPr>
            <w:rFonts w:hint="eastAsia"/>
          </w:rPr>
          <w:delText>时</w:delText>
        </w:r>
        <w:r w:rsidR="00A46D80" w:rsidDel="007E7757">
          <w:rPr>
            <w:rFonts w:hint="eastAsia"/>
          </w:rPr>
          <w:delText>。</w:delText>
        </w:r>
      </w:del>
    </w:p>
    <w:p w14:paraId="5D0A6B14" w14:textId="35832842" w:rsidR="00633F97" w:rsidDel="007E7757" w:rsidRDefault="009D55A1" w:rsidP="00633F97">
      <w:pPr>
        <w:pStyle w:val="a3"/>
        <w:ind w:firstLine="420"/>
        <w:rPr>
          <w:del w:id="132" w:author="Xi Lifeng" w:date="2024-02-24T15:01:00Z"/>
        </w:rPr>
      </w:pPr>
      <w:del w:id="133" w:author="Xi Lifeng" w:date="2024-02-24T15:01:00Z">
        <w:r w:rsidDel="007E7757">
          <w:rPr>
            <w:rFonts w:hint="eastAsia"/>
          </w:rPr>
          <w:delText>在</w:delText>
        </w:r>
        <w:r w:rsidDel="007E7757">
          <w:rPr>
            <w:rFonts w:asciiTheme="minorEastAsia" w:hAnsiTheme="minorEastAsia" w:hint="eastAsia"/>
          </w:rPr>
          <w:delText>①②</w:delText>
        </w:r>
        <w:r w:rsidDel="007E7757">
          <w:rPr>
            <w:rFonts w:hint="eastAsia"/>
          </w:rPr>
          <w:delText>这两种情况下，让</w:delText>
        </w:r>
        <w:r w:rsidR="00633F97" w:rsidDel="007E7757">
          <w:rPr>
            <w:rFonts w:hint="eastAsia"/>
          </w:rPr>
          <w:delText>多余的指令在指令队列中排队等待，而不用暂停取</w:delText>
        </w:r>
        <w:r w:rsidR="009B2287" w:rsidDel="007E7757">
          <w:rPr>
            <w:rFonts w:hint="eastAsia"/>
          </w:rPr>
          <w:delText>指令</w:delText>
        </w:r>
        <w:r w:rsidR="00633F97" w:rsidDel="007E7757">
          <w:rPr>
            <w:rFonts w:hint="eastAsia"/>
          </w:rPr>
          <w:delText>。因此指令队列部件可以</w:delText>
        </w:r>
        <w:r w:rsidR="009B2287" w:rsidDel="007E7757">
          <w:rPr>
            <w:rFonts w:hint="eastAsia"/>
          </w:rPr>
          <w:delText>达到</w:delText>
        </w:r>
        <w:r w:rsidR="00633F97" w:rsidDel="007E7757">
          <w:rPr>
            <w:rFonts w:hint="eastAsia"/>
          </w:rPr>
          <w:delText>解耦前后端</w:delText>
        </w:r>
        <w:r w:rsidR="009B2287" w:rsidDel="007E7757">
          <w:rPr>
            <w:rFonts w:hint="eastAsia"/>
          </w:rPr>
          <w:delText>的效果</w:delText>
        </w:r>
        <w:r w:rsidR="00633F97" w:rsidDel="007E7757">
          <w:rPr>
            <w:rFonts w:hint="eastAsia"/>
          </w:rPr>
          <w:delText>。</w:delText>
        </w:r>
      </w:del>
    </w:p>
    <w:p w14:paraId="5A67A361" w14:textId="03AC4C6A" w:rsidR="00633F97" w:rsidDel="007E7757" w:rsidRDefault="00A603F9" w:rsidP="00633F97">
      <w:pPr>
        <w:pStyle w:val="aa"/>
        <w:spacing w:before="78"/>
        <w:rPr>
          <w:del w:id="134" w:author="Xi Lifeng" w:date="2024-02-24T15:01:00Z"/>
        </w:rPr>
      </w:pPr>
      <w:del w:id="135" w:author="Xi Lifeng" w:date="2024-02-24T15:01:00Z">
        <w:r w:rsidDel="007E7757">
          <w:fldChar w:fldCharType="begin"/>
        </w:r>
        <w:r w:rsidDel="007E7757">
          <w:fldChar w:fldCharType="separate"/>
        </w:r>
        <w:r w:rsidDel="007E7757">
          <w:fldChar w:fldCharType="end"/>
        </w:r>
      </w:del>
      <w:del w:id="136" w:author="Xi Lifeng" w:date="2024-02-19T21:27:00Z">
        <w:r w:rsidR="00D60232" w:rsidDel="00A603F9">
          <w:object w:dxaOrig="9077" w:dyaOrig="6594" w14:anchorId="4C13F45E">
            <v:shape id="_x0000_i1139" type="#_x0000_t75" style="width:311.15pt;height:226.7pt" o:ole="">
              <v:imagedata r:id="rId25" o:title=""/>
            </v:shape>
            <o:OLEObject Type="Embed" ProgID="Visio.Drawing.11" ShapeID="_x0000_i1139" DrawAspect="Content" ObjectID="_1770292994" r:id="rId26"/>
          </w:object>
        </w:r>
      </w:del>
    </w:p>
    <w:p w14:paraId="54890683" w14:textId="6DCA218B" w:rsidR="00633F97" w:rsidDel="007E7757" w:rsidRDefault="00633F97" w:rsidP="00633F97">
      <w:pPr>
        <w:pStyle w:val="a0"/>
        <w:spacing w:after="78"/>
        <w:rPr>
          <w:del w:id="137" w:author="Xi Lifeng" w:date="2024-02-24T15:01:00Z"/>
        </w:rPr>
      </w:pPr>
      <w:bookmarkStart w:id="138" w:name="_Ref157177786"/>
      <w:del w:id="139" w:author="Xi Lifeng" w:date="2024-02-24T15:01:00Z">
        <w:r w:rsidDel="007E7757">
          <w:rPr>
            <w:rFonts w:hint="eastAsia"/>
          </w:rPr>
          <w:delText>指令队列</w:delText>
        </w:r>
        <w:bookmarkEnd w:id="138"/>
        <w:r w:rsidR="009C679C" w:rsidDel="007E7757">
          <w:rPr>
            <w:rFonts w:hint="eastAsia"/>
          </w:rPr>
          <w:delText>结构</w:delText>
        </w:r>
      </w:del>
    </w:p>
    <w:p w14:paraId="5E0E1F38" w14:textId="1FAAE6BF" w:rsidR="00633F97" w:rsidDel="007E7757" w:rsidRDefault="00633F97" w:rsidP="00633F97">
      <w:pPr>
        <w:pStyle w:val="a3"/>
        <w:ind w:firstLine="420"/>
        <w:rPr>
          <w:del w:id="140" w:author="Xi Lifeng" w:date="2024-02-24T15:01:00Z"/>
        </w:rPr>
      </w:pPr>
      <w:del w:id="141" w:author="Xi Lifeng" w:date="2024-02-24T15:01:00Z">
        <w:r w:rsidDel="007E7757">
          <w:rPr>
            <w:rFonts w:hint="eastAsia"/>
          </w:rPr>
          <w:delText>如</w:delText>
        </w:r>
        <w:r w:rsidR="00A607A0" w:rsidDel="007E7757">
          <w:fldChar w:fldCharType="begin"/>
        </w:r>
        <w:r w:rsidR="00A607A0" w:rsidDel="007E7757">
          <w:delInstrText xml:space="preserve"> </w:delInstrText>
        </w:r>
        <w:r w:rsidR="00A607A0" w:rsidDel="007E7757">
          <w:rPr>
            <w:rFonts w:hint="eastAsia"/>
          </w:rPr>
          <w:delInstrText>REF _Ref157177786 \r \h</w:delInstrText>
        </w:r>
        <w:r w:rsidR="00A607A0" w:rsidDel="007E7757">
          <w:delInstrText xml:space="preserve"> </w:delInstrText>
        </w:r>
        <w:r w:rsidR="00A607A0" w:rsidDel="007E7757">
          <w:fldChar w:fldCharType="separate"/>
        </w:r>
      </w:del>
      <w:del w:id="142" w:author="Xi Lifeng" w:date="2024-02-23T13:49:00Z">
        <w:r w:rsidR="00610951" w:rsidRPr="003124D7" w:rsidDel="00D84A70">
          <w:rPr>
            <w:rFonts w:hint="eastAsia"/>
            <w:sz w:val="18"/>
            <w:szCs w:val="18"/>
          </w:rPr>
          <w:delText>图</w:delText>
        </w:r>
        <w:r w:rsidR="00610951" w:rsidRPr="003124D7" w:rsidDel="00D84A70">
          <w:rPr>
            <w:rFonts w:hint="eastAsia"/>
            <w:sz w:val="18"/>
            <w:szCs w:val="18"/>
          </w:rPr>
          <w:delText>6-7</w:delText>
        </w:r>
      </w:del>
      <w:del w:id="143" w:author="Xi Lifeng" w:date="2024-02-24T15:01:00Z">
        <w:r w:rsidR="00A607A0" w:rsidDel="007E7757">
          <w:fldChar w:fldCharType="end"/>
        </w:r>
        <w:r w:rsidDel="007E7757">
          <w:rPr>
            <w:rFonts w:hint="eastAsia"/>
          </w:rPr>
          <w:delText>所示，指令队列</w:delText>
        </w:r>
        <w:r w:rsidR="004679EC" w:rsidDel="007E7757">
          <w:rPr>
            <w:rFonts w:hint="eastAsia"/>
          </w:rPr>
          <w:delText>由</w:delText>
        </w:r>
        <w:r w:rsidDel="007E7757">
          <w:rPr>
            <w:rFonts w:hint="eastAsia"/>
          </w:rPr>
          <w:delText>一个深度为</w:delText>
        </w:r>
        <w:r w:rsidDel="007E7757">
          <w:rPr>
            <w:rFonts w:hint="eastAsia"/>
          </w:rPr>
          <w:delText>depth</w:delText>
        </w:r>
        <w:r w:rsidDel="007E7757">
          <w:rPr>
            <w:rFonts w:hint="eastAsia"/>
          </w:rPr>
          <w:delText>的寄存器</w:delText>
        </w:r>
        <w:r w:rsidR="004679EC" w:rsidDel="007E7757">
          <w:rPr>
            <w:rFonts w:hint="eastAsia"/>
          </w:rPr>
          <w:delText>堆组成</w:delText>
        </w:r>
        <w:r w:rsidDel="007E7757">
          <w:rPr>
            <w:rFonts w:hint="eastAsia"/>
          </w:rPr>
          <w:delText>，每个寄存器中保存一个叫做</w:delText>
        </w:r>
        <w:r w:rsidDel="007E7757">
          <w:rPr>
            <w:rFonts w:hint="eastAsia"/>
          </w:rPr>
          <w:delText>data</w:delText>
        </w:r>
        <w:r w:rsidDel="007E7757">
          <w:rPr>
            <w:rFonts w:hint="eastAsia"/>
          </w:rPr>
          <w:delText>的数据包</w:delText>
        </w:r>
        <w:r w:rsidDel="007E7757">
          <w:rPr>
            <w:rStyle w:val="af4"/>
          </w:rPr>
          <w:footnoteReference w:id="1"/>
        </w:r>
        <w:r w:rsidR="008762D8" w:rsidDel="007E7757">
          <w:rPr>
            <w:rFonts w:hint="eastAsia"/>
          </w:rPr>
          <w:delText>，</w:delText>
        </w:r>
        <w:r w:rsidDel="007E7757">
          <w:rPr>
            <w:rFonts w:hint="eastAsia"/>
          </w:rPr>
          <w:delText>保存指令</w:delText>
        </w:r>
        <w:r w:rsidR="008762D8" w:rsidDel="007E7757">
          <w:rPr>
            <w:rFonts w:hint="eastAsia"/>
          </w:rPr>
          <w:delText>码和该</w:delText>
        </w:r>
        <w:r w:rsidDel="007E7757">
          <w:rPr>
            <w:rFonts w:hint="eastAsia"/>
          </w:rPr>
          <w:delText>指令的</w:delText>
        </w:r>
        <w:r w:rsidR="008762D8" w:rsidDel="007E7757">
          <w:rPr>
            <w:rFonts w:hint="eastAsia"/>
          </w:rPr>
          <w:delText>地址（</w:delText>
        </w:r>
        <w:r w:rsidDel="007E7757">
          <w:rPr>
            <w:rFonts w:hint="eastAsia"/>
          </w:rPr>
          <w:delText>PC</w:delText>
        </w:r>
        <w:r w:rsidR="008762D8" w:rsidDel="007E7757">
          <w:rPr>
            <w:rFonts w:hint="eastAsia"/>
          </w:rPr>
          <w:delText>值）</w:delText>
        </w:r>
        <w:r w:rsidDel="007E7757">
          <w:rPr>
            <w:rFonts w:hint="eastAsia"/>
          </w:rPr>
          <w:delText>这两个数据</w:delText>
        </w:r>
        <w:r w:rsidR="008762D8" w:rsidDel="007E7757">
          <w:rPr>
            <w:rFonts w:hint="eastAsia"/>
          </w:rPr>
          <w:delText>。</w:delText>
        </w:r>
        <w:r w:rsidRPr="00882B57" w:rsidDel="007E7757">
          <w:rPr>
            <w:rFonts w:ascii="黑体" w:eastAsia="黑体" w:hAnsi="黑体" w:hint="eastAsia"/>
            <w:b/>
            <w:bCs/>
          </w:rPr>
          <w:delText>出队指针</w:delText>
        </w:r>
        <w:r w:rsidR="0003210E" w:rsidDel="007E7757">
          <w:rPr>
            <w:rFonts w:hint="eastAsia"/>
          </w:rPr>
          <w:delText>指示队列的头部，</w:delText>
        </w:r>
        <w:r w:rsidR="00F040F8" w:rsidDel="007E7757">
          <w:rPr>
            <w:rFonts w:hint="eastAsia"/>
          </w:rPr>
          <w:delText>出队指针指示的寄存器内容是准备发送到译码单元中的数据。</w:delText>
        </w:r>
        <w:r w:rsidRPr="00882B57" w:rsidDel="007E7757">
          <w:rPr>
            <w:rFonts w:ascii="黑体" w:eastAsia="黑体" w:hAnsi="黑体" w:hint="eastAsia"/>
            <w:b/>
            <w:bCs/>
          </w:rPr>
          <w:delText>入队指针</w:delText>
        </w:r>
        <w:r w:rsidR="0003210E" w:rsidDel="007E7757">
          <w:rPr>
            <w:rFonts w:hint="eastAsia"/>
          </w:rPr>
          <w:delText>指示队列的尾部，即</w:delText>
        </w:r>
        <w:r w:rsidR="00882B57" w:rsidDel="007E7757">
          <w:rPr>
            <w:rFonts w:hint="eastAsia"/>
          </w:rPr>
          <w:delText>指向</w:delText>
        </w:r>
        <w:r w:rsidR="0003210E" w:rsidDel="007E7757">
          <w:rPr>
            <w:rFonts w:hint="eastAsia"/>
          </w:rPr>
          <w:delText>队尾最近的</w:delText>
        </w:r>
        <w:r w:rsidR="00882B57" w:rsidDel="007E7757">
          <w:rPr>
            <w:rFonts w:hint="eastAsia"/>
          </w:rPr>
          <w:delText>空</w:delText>
        </w:r>
        <w:r w:rsidR="0003210E" w:rsidDel="007E7757">
          <w:rPr>
            <w:rFonts w:hint="eastAsia"/>
          </w:rPr>
          <w:delText>寄存器</w:delText>
        </w:r>
        <w:r w:rsidR="00882B57" w:rsidDel="007E7757">
          <w:rPr>
            <w:rFonts w:hint="eastAsia"/>
          </w:rPr>
          <w:delText>。</w:delText>
        </w:r>
        <w:r w:rsidR="00F040F8" w:rsidDel="007E7757">
          <w:rPr>
            <w:rFonts w:hint="eastAsia"/>
          </w:rPr>
          <w:delText>由取指单元发送来的数据存入到入队指针指示的寄存器里。</w:delText>
        </w:r>
        <w:r w:rsidR="00882B57" w:rsidDel="007E7757">
          <w:rPr>
            <w:rFonts w:hint="eastAsia"/>
          </w:rPr>
          <w:delText>出队指针</w:delText>
        </w:r>
        <w:r w:rsidR="0003210E" w:rsidDel="007E7757">
          <w:rPr>
            <w:rFonts w:hint="eastAsia"/>
          </w:rPr>
          <w:delText>D</w:delText>
        </w:r>
        <w:r w:rsidR="0003210E" w:rsidDel="007E7757">
          <w:delText>equeue Pointer</w:delText>
        </w:r>
        <w:r w:rsidR="00882B57" w:rsidDel="007E7757">
          <w:rPr>
            <w:rFonts w:hint="eastAsia"/>
          </w:rPr>
          <w:delText>和入队指针</w:delText>
        </w:r>
        <w:r w:rsidR="0003210E" w:rsidDel="007E7757">
          <w:rPr>
            <w:rFonts w:hint="eastAsia"/>
          </w:rPr>
          <w:delText>En</w:delText>
        </w:r>
        <w:r w:rsidR="0003210E" w:rsidDel="007E7757">
          <w:delText>queue Pointer</w:delText>
        </w:r>
        <w:r w:rsidR="0003210E" w:rsidDel="007E7757">
          <w:rPr>
            <w:rFonts w:hint="eastAsia"/>
          </w:rPr>
          <w:delText>分别存放在</w:delText>
        </w:r>
        <w:r w:rsidR="008762D8" w:rsidDel="007E7757">
          <w:rPr>
            <w:rFonts w:hint="eastAsia"/>
          </w:rPr>
          <w:delText>两个</w:delText>
        </w:r>
        <w:r w:rsidDel="007E7757">
          <w:rPr>
            <w:rFonts w:hint="eastAsia"/>
          </w:rPr>
          <w:delText>宽度为</w:delText>
        </w:r>
      </w:del>
      <m:oMath>
        <m:r>
          <w:del w:id="146" w:author="Xi Lifeng" w:date="2024-02-24T15:01:00Z">
            <m:rPr>
              <m:nor/>
            </m:rPr>
            <w:rPr>
              <w:rFonts w:ascii="Cambria Math" w:hAnsi="Cambria Math" w:cstheme="minorHAnsi"/>
              <w:iCs/>
            </w:rPr>
            <m:t>lo</m:t>
          </w:del>
        </m:r>
        <m:sSub>
          <m:sSubPr>
            <m:ctrlPr>
              <w:del w:id="147" w:author="Xi Lifeng" w:date="2024-02-24T15:01:00Z">
                <w:rPr>
                  <w:rFonts w:ascii="Cambria Math" w:hAnsi="Cambria Math" w:cstheme="minorHAnsi"/>
                </w:rPr>
              </w:del>
            </m:ctrlPr>
          </m:sSubPr>
          <m:e>
            <m:r>
              <w:del w:id="148" w:author="Xi Lifeng" w:date="2024-02-24T15:01:00Z">
                <m:rPr>
                  <m:nor/>
                </m:rPr>
                <w:rPr>
                  <w:rFonts w:ascii="Cambria Math" w:hAnsi="Cambria Math" w:cstheme="minorHAnsi"/>
                  <w:iCs/>
                </w:rPr>
                <m:t>g</m:t>
              </w:del>
            </m:r>
          </m:e>
          <m:sub>
            <m:r>
              <w:del w:id="149" w:author="Xi Lifeng" w:date="2024-02-24T15:01:00Z">
                <m:rPr>
                  <m:nor/>
                </m:rPr>
                <w:rPr>
                  <w:rFonts w:ascii="Cambria Math" w:hAnsi="Cambria Math" w:cstheme="minorHAnsi"/>
                </w:rPr>
                <m:t>2</m:t>
              </w:del>
            </m:r>
          </m:sub>
        </m:sSub>
        <m:r>
          <w:del w:id="150" w:author="Xi Lifeng" w:date="2024-02-24T15:01:00Z">
            <m:rPr>
              <m:nor/>
            </m:rPr>
            <w:rPr>
              <w:rFonts w:ascii="Cambria Math" w:hAnsi="Cambria Math" w:cstheme="minorHAnsi"/>
            </w:rPr>
            <m:t> </m:t>
          </w:del>
        </m:r>
        <m:d>
          <m:dPr>
            <m:ctrlPr>
              <w:del w:id="151" w:author="Xi Lifeng" w:date="2024-02-24T15:01:00Z">
                <w:rPr>
                  <w:rFonts w:ascii="Cambria Math" w:hAnsi="Cambria Math" w:cstheme="minorHAnsi"/>
                </w:rPr>
              </w:del>
            </m:ctrlPr>
          </m:dPr>
          <m:e>
            <m:r>
              <w:del w:id="152" w:author="Xi Lifeng" w:date="2024-02-24T15:01:00Z">
                <m:rPr>
                  <m:nor/>
                </m:rPr>
                <w:rPr>
                  <w:rFonts w:ascii="Cambria Math" w:hAnsi="Cambria Math" w:cstheme="minorHAnsi"/>
                  <w:iCs/>
                </w:rPr>
                <m:t>depth</m:t>
              </w:del>
            </m:r>
          </m:e>
        </m:d>
      </m:oMath>
      <w:del w:id="153" w:author="Xi Lifeng" w:date="2024-02-24T15:01:00Z">
        <w:r w:rsidDel="007E7757">
          <w:rPr>
            <w:rFonts w:hint="eastAsia"/>
          </w:rPr>
          <w:delText>的寄存器</w:delText>
        </w:r>
        <w:r w:rsidR="0003210E" w:rsidDel="007E7757">
          <w:rPr>
            <w:rFonts w:hint="eastAsia"/>
          </w:rPr>
          <w:delText>里</w:delText>
        </w:r>
        <w:r w:rsidDel="007E7757">
          <w:rPr>
            <w:rFonts w:hint="eastAsia"/>
          </w:rPr>
          <w:delText>。</w:delText>
        </w:r>
        <w:r w:rsidR="00F040F8" w:rsidDel="007E7757">
          <w:rPr>
            <w:rFonts w:hint="eastAsia"/>
          </w:rPr>
          <w:delText>本实验</w:delText>
        </w:r>
        <w:r w:rsidDel="007E7757">
          <w:rPr>
            <w:rFonts w:hint="eastAsia"/>
          </w:rPr>
          <w:delText>实现的是理想流水线，</w:delText>
        </w:r>
      </w:del>
      <w:del w:id="154" w:author="Xi Lifeng" w:date="2024-02-19T16:55:00Z">
        <w:r w:rsidDel="00D33639">
          <w:rPr>
            <w:rFonts w:hint="eastAsia"/>
          </w:rPr>
          <w:delText>因此</w:delText>
        </w:r>
      </w:del>
      <w:del w:id="155" w:author="Xi Lifeng" w:date="2024-02-24T15:01:00Z">
        <w:r w:rsidDel="007E7757">
          <w:rPr>
            <w:rFonts w:hint="eastAsia"/>
          </w:rPr>
          <w:delText>每一个</w:delText>
        </w:r>
        <w:r w:rsidDel="007E7757">
          <w:rPr>
            <w:rFonts w:hint="eastAsia"/>
          </w:rPr>
          <w:delText>clock</w:delText>
        </w:r>
        <w:r w:rsidDel="007E7757">
          <w:rPr>
            <w:rFonts w:hint="eastAsia"/>
          </w:rPr>
          <w:delText>的上跳沿来临时</w:delText>
        </w:r>
        <w:r w:rsidR="00F040F8" w:rsidDel="007E7757">
          <w:rPr>
            <w:rFonts w:hint="eastAsia"/>
          </w:rPr>
          <w:delText>，</w:delText>
        </w:r>
        <w:r w:rsidDel="007E7757">
          <w:rPr>
            <w:rFonts w:hint="eastAsia"/>
          </w:rPr>
          <w:delText>入队指针</w:delText>
        </w:r>
      </w:del>
      <w:del w:id="156" w:author="Xi Lifeng" w:date="2024-02-23T13:47:00Z">
        <w:r w:rsidDel="00DD6772">
          <w:rPr>
            <w:rFonts w:hint="eastAsia"/>
          </w:rPr>
          <w:delText>和</w:delText>
        </w:r>
      </w:del>
      <w:del w:id="157" w:author="Xi Lifeng" w:date="2024-02-24T15:01:00Z">
        <w:r w:rsidDel="007E7757">
          <w:rPr>
            <w:rFonts w:hint="eastAsia"/>
          </w:rPr>
          <w:delText>出队指针</w:delText>
        </w:r>
      </w:del>
      <w:del w:id="158" w:author="Xi Lifeng" w:date="2024-02-23T13:47:00Z">
        <w:r w:rsidDel="00DD6772">
          <w:rPr>
            <w:rFonts w:hint="eastAsia"/>
          </w:rPr>
          <w:delText>都</w:delText>
        </w:r>
      </w:del>
      <w:del w:id="159" w:author="Xi Lifeng" w:date="2024-02-24T15:01:00Z">
        <w:r w:rsidDel="007E7757">
          <w:rPr>
            <w:rFonts w:hint="eastAsia"/>
          </w:rPr>
          <w:delText>应该加</w:delText>
        </w:r>
        <w:r w:rsidDel="007E7757">
          <w:rPr>
            <w:rFonts w:hint="eastAsia"/>
          </w:rPr>
          <w:delText>1</w:delText>
        </w:r>
        <w:r w:rsidR="00F040F8" w:rsidDel="007E7757">
          <w:rPr>
            <w:rFonts w:hint="eastAsia"/>
          </w:rPr>
          <w:delText>。系统复位信号</w:delText>
        </w:r>
        <w:r w:rsidR="00F040F8" w:rsidDel="007E7757">
          <w:rPr>
            <w:rFonts w:hint="eastAsia"/>
          </w:rPr>
          <w:delText>r</w:delText>
        </w:r>
        <w:r w:rsidDel="007E7757">
          <w:rPr>
            <w:rFonts w:hint="eastAsia"/>
          </w:rPr>
          <w:delText>eset</w:delText>
        </w:r>
        <w:r w:rsidR="00F040F8" w:rsidDel="007E7757">
          <w:rPr>
            <w:rFonts w:hint="eastAsia"/>
          </w:rPr>
          <w:delText>有效（</w:delText>
        </w:r>
        <w:r w:rsidR="00F040F8" w:rsidDel="007E7757">
          <w:rPr>
            <w:rFonts w:hint="eastAsia"/>
          </w:rPr>
          <w:delText>=1</w:delText>
        </w:r>
        <w:r w:rsidR="00F040F8" w:rsidDel="007E7757">
          <w:rPr>
            <w:rFonts w:hint="eastAsia"/>
          </w:rPr>
          <w:delText>）时，</w:delText>
        </w:r>
        <w:r w:rsidDel="007E7757">
          <w:rPr>
            <w:rFonts w:hint="eastAsia"/>
          </w:rPr>
          <w:delText>两个指针都</w:delText>
        </w:r>
        <w:r w:rsidR="00F040F8" w:rsidRPr="00F040F8" w:rsidDel="007E7757">
          <w:rPr>
            <w:rFonts w:ascii="黑体" w:eastAsia="黑体" w:hAnsi="黑体" w:hint="eastAsia"/>
            <w:b/>
            <w:bCs/>
          </w:rPr>
          <w:delText>清零</w:delText>
        </w:r>
        <w:r w:rsidRPr="00AA0447" w:rsidDel="007E7757">
          <w:rPr>
            <w:rFonts w:hint="eastAsia"/>
          </w:rPr>
          <w:delText>。</w:delText>
        </w:r>
      </w:del>
    </w:p>
    <w:p w14:paraId="22C08269" w14:textId="7383CE79" w:rsidR="00E17B84" w:rsidRDefault="009239F9" w:rsidP="00633F97">
      <w:pPr>
        <w:pStyle w:val="a3"/>
        <w:ind w:firstLine="420"/>
      </w:pPr>
      <w:r>
        <w:rPr>
          <w:rFonts w:hint="eastAsia"/>
        </w:rPr>
        <w:t>对</w:t>
      </w:r>
      <w:ins w:id="160" w:author="Xi Lifeng" w:date="2024-02-24T15:02:00Z">
        <w:r w:rsidR="007E7757">
          <w:fldChar w:fldCharType="begin"/>
        </w:r>
        <w:r w:rsidR="007E7757">
          <w:instrText xml:space="preserve"> </w:instrText>
        </w:r>
        <w:r w:rsidR="007E7757">
          <w:rPr>
            <w:rFonts w:hint="eastAsia"/>
          </w:rPr>
          <w:instrText>REF _Ref159679169 \r \h</w:instrText>
        </w:r>
        <w:r w:rsidR="007E7757">
          <w:instrText xml:space="preserve"> </w:instrText>
        </w:r>
      </w:ins>
      <w:r w:rsidR="007E7757">
        <w:fldChar w:fldCharType="separate"/>
      </w:r>
      <w:ins w:id="161" w:author="Xi Lifeng" w:date="2024-02-24T15:02:00Z">
        <w:r w:rsidR="007E7757">
          <w:rPr>
            <w:rFonts w:hint="eastAsia"/>
          </w:rPr>
          <w:t>图</w:t>
        </w:r>
        <w:r w:rsidR="007E7757">
          <w:rPr>
            <w:rFonts w:hint="eastAsia"/>
          </w:rPr>
          <w:t>7-7</w:t>
        </w:r>
        <w:r w:rsidR="007E7757">
          <w:fldChar w:fldCharType="end"/>
        </w:r>
      </w:ins>
      <w:del w:id="162" w:author="Xi Lifeng" w:date="2024-02-24T15:02:00Z">
        <w:r w:rsidRPr="003124D7" w:rsidDel="007E7757">
          <w:rPr>
            <w:rFonts w:hint="eastAsia"/>
            <w:sz w:val="18"/>
            <w:szCs w:val="18"/>
          </w:rPr>
          <w:delText>图</w:delText>
        </w:r>
        <w:r w:rsidRPr="003124D7" w:rsidDel="007E7757">
          <w:rPr>
            <w:rFonts w:hint="eastAsia"/>
            <w:sz w:val="18"/>
            <w:szCs w:val="18"/>
          </w:rPr>
          <w:delText>6-7</w:delText>
        </w:r>
      </w:del>
      <w:r>
        <w:rPr>
          <w:rFonts w:hint="eastAsia"/>
        </w:rPr>
        <w:t>中</w:t>
      </w:r>
      <w:r w:rsidR="00E17B84">
        <w:rPr>
          <w:rFonts w:hint="eastAsia"/>
        </w:rPr>
        <w:t>data</w:t>
      </w:r>
      <w:r w:rsidR="00E17B84">
        <w:rPr>
          <w:rFonts w:hint="eastAsia"/>
        </w:rPr>
        <w:t>数据包的定义</w:t>
      </w:r>
      <w:ins w:id="163" w:author="Xi Lifeng" w:date="2024-02-24T15:09:00Z">
        <w:r w:rsidR="007F5B50">
          <w:rPr>
            <w:rFonts w:hint="eastAsia"/>
          </w:rPr>
          <w:t>如下所示</w:t>
        </w:r>
      </w:ins>
      <w:r w:rsidR="00FB4136">
        <w:rPr>
          <w:rFonts w:hint="eastAsia"/>
        </w:rPr>
        <w:t>，其中</w:t>
      </w:r>
      <w:r w:rsidR="00FB4136">
        <w:rPr>
          <w:rFonts w:hint="eastAsia"/>
        </w:rPr>
        <w:t>XLEN</w:t>
      </w:r>
      <w:r w:rsidR="00FB4136">
        <w:rPr>
          <w:rFonts w:hint="eastAsia"/>
        </w:rPr>
        <w:t>的值为</w:t>
      </w:r>
      <w:r w:rsidR="00FB4136">
        <w:rPr>
          <w:rFonts w:hint="eastAsia"/>
        </w:rPr>
        <w:t>6</w:t>
      </w:r>
      <w:r w:rsidR="00FB4136">
        <w:t>4</w:t>
      </w:r>
      <w:r w:rsidR="00FB4136">
        <w:rPr>
          <w:rFonts w:hint="eastAsia"/>
        </w:rPr>
        <w:t>，这样定义</w:t>
      </w:r>
      <w:r>
        <w:rPr>
          <w:rFonts w:hint="eastAsia"/>
        </w:rPr>
        <w:t>可以</w:t>
      </w:r>
      <w:r w:rsidR="00FB4136">
        <w:rPr>
          <w:rFonts w:hint="eastAsia"/>
        </w:rPr>
        <w:t>避免硬编码</w:t>
      </w:r>
      <w:r w:rsidR="00DD47E5">
        <w:rPr>
          <w:rFonts w:hint="eastAsia"/>
        </w:rPr>
        <w:t>，使</w:t>
      </w:r>
      <w:r w:rsidR="00DD47E5">
        <w:rPr>
          <w:rFonts w:hint="eastAsia"/>
        </w:rPr>
        <w:t>CPU</w:t>
      </w:r>
      <w:r w:rsidR="00DD47E5">
        <w:rPr>
          <w:rFonts w:hint="eastAsia"/>
        </w:rPr>
        <w:t>更具有拓展性。</w:t>
      </w:r>
    </w:p>
    <w:p w14:paraId="60726DC0" w14:textId="4B6F3B8D" w:rsidR="00E17B84" w:rsidRDefault="00E17B84" w:rsidP="00E17B84">
      <w:pPr>
        <w:widowControl/>
        <w:shd w:val="clear" w:color="auto" w:fill="1F1F1F"/>
        <w:spacing w:line="330" w:lineRule="atLeast"/>
        <w:jc w:val="left"/>
        <w:rPr>
          <w:ins w:id="164" w:author="Xi Lifeng" w:date="2024-02-24T15:07:00Z"/>
          <w:rFonts w:ascii="Consolas" w:eastAsia="宋体" w:hAnsi="Consolas" w:cs="宋体"/>
          <w:color w:val="CCCCCC"/>
          <w:kern w:val="0"/>
        </w:rPr>
      </w:pPr>
      <w:r w:rsidRPr="00A509EE">
        <w:rPr>
          <w:rFonts w:ascii="Consolas" w:eastAsia="宋体" w:hAnsi="Consolas" w:cs="宋体"/>
          <w:color w:val="C586C0"/>
          <w:kern w:val="0"/>
          <w:rPrChange w:id="165" w:author="Xi Lifeng" w:date="2024-02-19T17:10:00Z">
            <w:rPr>
              <w:rFonts w:ascii="Consolas" w:eastAsia="宋体" w:hAnsi="Consolas" w:cs="宋体"/>
              <w:color w:val="C586C0"/>
              <w:kern w:val="0"/>
              <w:sz w:val="24"/>
              <w:szCs w:val="24"/>
            </w:rPr>
          </w:rPrChange>
        </w:rPr>
        <w:t>class</w:t>
      </w:r>
      <w:r w:rsidRPr="00A509EE">
        <w:rPr>
          <w:rFonts w:ascii="Consolas" w:eastAsia="宋体" w:hAnsi="Consolas" w:cs="宋体"/>
          <w:color w:val="CCCCCC"/>
          <w:kern w:val="0"/>
          <w:rPrChange w:id="166" w:author="Xi Lifeng" w:date="2024-02-19T17:10:00Z">
            <w:rPr>
              <w:rFonts w:ascii="Consolas" w:eastAsia="宋体" w:hAnsi="Consolas" w:cs="宋体"/>
              <w:color w:val="CCCCCC"/>
              <w:kern w:val="0"/>
              <w:sz w:val="24"/>
              <w:szCs w:val="24"/>
            </w:rPr>
          </w:rPrChange>
        </w:rPr>
        <w:t xml:space="preserve"> </w:t>
      </w:r>
      <w:proofErr w:type="spellStart"/>
      <w:r w:rsidRPr="00A509EE">
        <w:rPr>
          <w:rFonts w:ascii="Consolas" w:eastAsia="宋体" w:hAnsi="Consolas" w:cs="宋体"/>
          <w:color w:val="4EC9B0"/>
          <w:kern w:val="0"/>
          <w:rPrChange w:id="167" w:author="Xi Lifeng" w:date="2024-02-19T17:10:00Z">
            <w:rPr>
              <w:rFonts w:ascii="Consolas" w:eastAsia="宋体" w:hAnsi="Consolas" w:cs="宋体"/>
              <w:color w:val="4EC9B0"/>
              <w:kern w:val="0"/>
              <w:sz w:val="24"/>
              <w:szCs w:val="24"/>
            </w:rPr>
          </w:rPrChange>
        </w:rPr>
        <w:t>IfIdData</w:t>
      </w:r>
      <w:proofErr w:type="spellEnd"/>
      <w:r w:rsidRPr="00A509EE">
        <w:rPr>
          <w:rFonts w:ascii="Consolas" w:eastAsia="宋体" w:hAnsi="Consolas" w:cs="宋体"/>
          <w:color w:val="CCCCCC"/>
          <w:kern w:val="0"/>
          <w:rPrChange w:id="168" w:author="Xi Lifeng" w:date="2024-02-19T17:10:00Z">
            <w:rPr>
              <w:rFonts w:ascii="Consolas" w:eastAsia="宋体" w:hAnsi="Consolas" w:cs="宋体"/>
              <w:color w:val="CCCCCC"/>
              <w:kern w:val="0"/>
              <w:sz w:val="24"/>
              <w:szCs w:val="24"/>
            </w:rPr>
          </w:rPrChange>
        </w:rPr>
        <w:t xml:space="preserve"> </w:t>
      </w:r>
      <w:r w:rsidRPr="00A509EE">
        <w:rPr>
          <w:rFonts w:ascii="Consolas" w:eastAsia="宋体" w:hAnsi="Consolas" w:cs="宋体"/>
          <w:color w:val="C586C0"/>
          <w:kern w:val="0"/>
          <w:rPrChange w:id="169" w:author="Xi Lifeng" w:date="2024-02-19T17:10:00Z">
            <w:rPr>
              <w:rFonts w:ascii="Consolas" w:eastAsia="宋体" w:hAnsi="Consolas" w:cs="宋体"/>
              <w:color w:val="C586C0"/>
              <w:kern w:val="0"/>
              <w:sz w:val="24"/>
              <w:szCs w:val="24"/>
            </w:rPr>
          </w:rPrChange>
        </w:rPr>
        <w:t>extends</w:t>
      </w:r>
      <w:r w:rsidRPr="00A509EE">
        <w:rPr>
          <w:rFonts w:ascii="Consolas" w:eastAsia="宋体" w:hAnsi="Consolas" w:cs="宋体"/>
          <w:color w:val="CCCCCC"/>
          <w:kern w:val="0"/>
          <w:rPrChange w:id="170" w:author="Xi Lifeng" w:date="2024-02-19T17:10:00Z">
            <w:rPr>
              <w:rFonts w:ascii="Consolas" w:eastAsia="宋体" w:hAnsi="Consolas" w:cs="宋体"/>
              <w:color w:val="CCCCCC"/>
              <w:kern w:val="0"/>
              <w:sz w:val="24"/>
              <w:szCs w:val="24"/>
            </w:rPr>
          </w:rPrChange>
        </w:rPr>
        <w:t xml:space="preserve"> </w:t>
      </w:r>
      <w:r w:rsidRPr="00A509EE">
        <w:rPr>
          <w:rFonts w:ascii="Consolas" w:eastAsia="宋体" w:hAnsi="Consolas" w:cs="宋体"/>
          <w:color w:val="4EC9B0"/>
          <w:kern w:val="0"/>
          <w:rPrChange w:id="171" w:author="Xi Lifeng" w:date="2024-02-19T17:10:00Z">
            <w:rPr>
              <w:rFonts w:ascii="Consolas" w:eastAsia="宋体" w:hAnsi="Consolas" w:cs="宋体"/>
              <w:color w:val="4EC9B0"/>
              <w:kern w:val="0"/>
              <w:sz w:val="24"/>
              <w:szCs w:val="24"/>
            </w:rPr>
          </w:rPrChange>
        </w:rPr>
        <w:t>Bundle</w:t>
      </w:r>
      <w:r w:rsidRPr="00A509EE">
        <w:rPr>
          <w:rFonts w:ascii="Consolas" w:eastAsia="宋体" w:hAnsi="Consolas" w:cs="宋体"/>
          <w:color w:val="CCCCCC"/>
          <w:kern w:val="0"/>
          <w:rPrChange w:id="172" w:author="Xi Lifeng" w:date="2024-02-19T17:10:00Z">
            <w:rPr>
              <w:rFonts w:ascii="Consolas" w:eastAsia="宋体" w:hAnsi="Consolas" w:cs="宋体"/>
              <w:color w:val="CCCCCC"/>
              <w:kern w:val="0"/>
              <w:sz w:val="24"/>
              <w:szCs w:val="24"/>
            </w:rPr>
          </w:rPrChange>
        </w:rPr>
        <w:t xml:space="preserve"> {</w:t>
      </w:r>
    </w:p>
    <w:p w14:paraId="054C7F0C" w14:textId="62B29545" w:rsidR="008A4721" w:rsidRPr="00A509EE" w:rsidRDefault="008A4721" w:rsidP="008A4721">
      <w:pPr>
        <w:widowControl/>
        <w:shd w:val="clear" w:color="auto" w:fill="1F1F1F"/>
        <w:spacing w:line="330" w:lineRule="atLeast"/>
        <w:ind w:firstLineChars="100" w:firstLine="210"/>
        <w:jc w:val="left"/>
        <w:rPr>
          <w:rFonts w:ascii="Consolas" w:eastAsia="宋体" w:hAnsi="Consolas" w:cs="宋体"/>
          <w:color w:val="CCCCCC"/>
          <w:kern w:val="0"/>
          <w:rPrChange w:id="173" w:author="Xi Lifeng" w:date="2024-02-19T17:10:00Z">
            <w:rPr>
              <w:rFonts w:ascii="Consolas" w:eastAsia="宋体" w:hAnsi="Consolas" w:cs="宋体"/>
              <w:color w:val="CCCCCC"/>
              <w:kern w:val="0"/>
              <w:sz w:val="24"/>
              <w:szCs w:val="24"/>
            </w:rPr>
          </w:rPrChange>
        </w:rPr>
        <w:pPrChange w:id="174" w:author="Xi Lifeng" w:date="2024-02-24T15:07:00Z">
          <w:pPr>
            <w:widowControl/>
            <w:shd w:val="clear" w:color="auto" w:fill="1F1F1F"/>
            <w:spacing w:line="330" w:lineRule="atLeast"/>
            <w:jc w:val="left"/>
          </w:pPr>
        </w:pPrChange>
      </w:pPr>
      <w:proofErr w:type="spellStart"/>
      <w:ins w:id="175" w:author="Xi Lifeng" w:date="2024-02-24T15:07:00Z">
        <w:r w:rsidRPr="00BE7FC7">
          <w:rPr>
            <w:rFonts w:ascii="Consolas" w:eastAsia="宋体" w:hAnsi="Consolas" w:cstheme="minorHAnsi"/>
            <w:color w:val="C586C0"/>
            <w:kern w:val="0"/>
          </w:rPr>
          <w:t>val</w:t>
        </w:r>
        <w:proofErr w:type="spellEnd"/>
        <w:r w:rsidRPr="00BE7FC7">
          <w:rPr>
            <w:rFonts w:ascii="Consolas" w:eastAsia="宋体" w:hAnsi="Consolas" w:cstheme="minorHAnsi"/>
            <w:color w:val="CCCCCC"/>
            <w:kern w:val="0"/>
          </w:rPr>
          <w:t xml:space="preserve"> </w:t>
        </w:r>
        <w:r>
          <w:rPr>
            <w:rFonts w:ascii="Consolas" w:eastAsia="宋体" w:hAnsi="Consolas" w:cstheme="minorHAnsi" w:hint="eastAsia"/>
            <w:color w:val="4FC1FF"/>
            <w:kern w:val="0"/>
          </w:rPr>
          <w:t>valid</w:t>
        </w:r>
        <w:r>
          <w:rPr>
            <w:rFonts w:ascii="Consolas" w:eastAsia="宋体" w:hAnsi="Consolas" w:cstheme="minorHAnsi"/>
            <w:color w:val="4FC1FF"/>
            <w:kern w:val="0"/>
          </w:rPr>
          <w:tab/>
          <w:t xml:space="preserve">   </w:t>
        </w:r>
        <w:r w:rsidRPr="00BE7FC7">
          <w:rPr>
            <w:rFonts w:ascii="Consolas" w:eastAsia="宋体" w:hAnsi="Consolas" w:cstheme="minorHAnsi"/>
            <w:color w:val="CCCCCC"/>
            <w:kern w:val="0"/>
          </w:rPr>
          <w:t xml:space="preserve">   </w:t>
        </w:r>
        <w:r w:rsidRPr="00BE7FC7">
          <w:rPr>
            <w:rFonts w:ascii="Consolas" w:eastAsia="宋体" w:hAnsi="Consolas" w:cstheme="minorHAnsi"/>
            <w:color w:val="D4D4D4"/>
            <w:kern w:val="0"/>
          </w:rPr>
          <w:t>=</w:t>
        </w:r>
        <w:r w:rsidRPr="00BE7FC7">
          <w:rPr>
            <w:rFonts w:ascii="Consolas" w:eastAsia="宋体" w:hAnsi="Consolas" w:cstheme="minorHAnsi"/>
            <w:color w:val="CCCCCC"/>
            <w:kern w:val="0"/>
          </w:rPr>
          <w:t xml:space="preserve"> </w:t>
        </w:r>
        <w:proofErr w:type="gramStart"/>
        <w:r w:rsidRPr="00BE7FC7">
          <w:rPr>
            <w:rFonts w:ascii="Consolas" w:eastAsia="宋体" w:hAnsi="Consolas" w:cstheme="minorHAnsi"/>
            <w:color w:val="4EC9B0"/>
            <w:kern w:val="0"/>
          </w:rPr>
          <w:t>Bool</w:t>
        </w:r>
        <w:r w:rsidRPr="00BE7FC7">
          <w:rPr>
            <w:rFonts w:ascii="Consolas" w:eastAsia="宋体" w:hAnsi="Consolas" w:cstheme="minorHAnsi"/>
            <w:color w:val="CCCCCC"/>
            <w:kern w:val="0"/>
          </w:rPr>
          <w:t>(</w:t>
        </w:r>
        <w:proofErr w:type="gramEnd"/>
        <w:r w:rsidRPr="00BE7FC7">
          <w:rPr>
            <w:rFonts w:ascii="Consolas" w:eastAsia="宋体" w:hAnsi="Consolas" w:cstheme="minorHAnsi"/>
            <w:color w:val="CCCCCC"/>
            <w:kern w:val="0"/>
          </w:rPr>
          <w:t>)</w:t>
        </w:r>
      </w:ins>
    </w:p>
    <w:p w14:paraId="30465258" w14:textId="77777777" w:rsidR="00E17B84" w:rsidRPr="00A509EE" w:rsidRDefault="00E17B84" w:rsidP="00E17B84">
      <w:pPr>
        <w:widowControl/>
        <w:shd w:val="clear" w:color="auto" w:fill="1F1F1F"/>
        <w:spacing w:line="330" w:lineRule="atLeast"/>
        <w:jc w:val="left"/>
        <w:rPr>
          <w:rFonts w:ascii="Consolas" w:eastAsia="宋体" w:hAnsi="Consolas" w:cs="宋体"/>
          <w:color w:val="CCCCCC"/>
          <w:kern w:val="0"/>
          <w:rPrChange w:id="176" w:author="Xi Lifeng" w:date="2024-02-19T17:10:00Z">
            <w:rPr>
              <w:rFonts w:ascii="Consolas" w:eastAsia="宋体" w:hAnsi="Consolas" w:cs="宋体"/>
              <w:color w:val="CCCCCC"/>
              <w:kern w:val="0"/>
              <w:sz w:val="24"/>
              <w:szCs w:val="24"/>
            </w:rPr>
          </w:rPrChange>
        </w:rPr>
      </w:pPr>
      <w:r w:rsidRPr="00A509EE">
        <w:rPr>
          <w:rFonts w:ascii="Consolas" w:eastAsia="宋体" w:hAnsi="Consolas" w:cs="宋体"/>
          <w:color w:val="CCCCCC"/>
          <w:kern w:val="0"/>
          <w:rPrChange w:id="177" w:author="Xi Lifeng" w:date="2024-02-19T17:10:00Z">
            <w:rPr>
              <w:rFonts w:ascii="Consolas" w:eastAsia="宋体" w:hAnsi="Consolas" w:cs="宋体"/>
              <w:color w:val="CCCCCC"/>
              <w:kern w:val="0"/>
              <w:sz w:val="24"/>
              <w:szCs w:val="24"/>
            </w:rPr>
          </w:rPrChange>
        </w:rPr>
        <w:t xml:space="preserve">  </w:t>
      </w:r>
      <w:proofErr w:type="spellStart"/>
      <w:r w:rsidRPr="00A509EE">
        <w:rPr>
          <w:rFonts w:ascii="Consolas" w:eastAsia="宋体" w:hAnsi="Consolas" w:cs="宋体"/>
          <w:color w:val="C586C0"/>
          <w:kern w:val="0"/>
          <w:rPrChange w:id="178" w:author="Xi Lifeng" w:date="2024-02-19T17:10:00Z">
            <w:rPr>
              <w:rFonts w:ascii="Consolas" w:eastAsia="宋体" w:hAnsi="Consolas" w:cs="宋体"/>
              <w:color w:val="C586C0"/>
              <w:kern w:val="0"/>
              <w:sz w:val="24"/>
              <w:szCs w:val="24"/>
            </w:rPr>
          </w:rPrChange>
        </w:rPr>
        <w:t>val</w:t>
      </w:r>
      <w:proofErr w:type="spellEnd"/>
      <w:r w:rsidRPr="00A509EE">
        <w:rPr>
          <w:rFonts w:ascii="Consolas" w:eastAsia="宋体" w:hAnsi="Consolas" w:cs="宋体"/>
          <w:color w:val="CCCCCC"/>
          <w:kern w:val="0"/>
          <w:rPrChange w:id="179" w:author="Xi Lifeng" w:date="2024-02-19T17:10:00Z">
            <w:rPr>
              <w:rFonts w:ascii="Consolas" w:eastAsia="宋体" w:hAnsi="Consolas" w:cs="宋体"/>
              <w:color w:val="CCCCCC"/>
              <w:kern w:val="0"/>
              <w:sz w:val="24"/>
              <w:szCs w:val="24"/>
            </w:rPr>
          </w:rPrChange>
        </w:rPr>
        <w:t xml:space="preserve"> </w:t>
      </w:r>
      <w:proofErr w:type="spellStart"/>
      <w:r w:rsidRPr="00A509EE">
        <w:rPr>
          <w:rFonts w:ascii="Consolas" w:eastAsia="宋体" w:hAnsi="Consolas" w:cs="宋体"/>
          <w:color w:val="4FC1FF"/>
          <w:kern w:val="0"/>
          <w:rPrChange w:id="180" w:author="Xi Lifeng" w:date="2024-02-19T17:10:00Z">
            <w:rPr>
              <w:rFonts w:ascii="Consolas" w:eastAsia="宋体" w:hAnsi="Consolas" w:cs="宋体"/>
              <w:color w:val="4FC1FF"/>
              <w:kern w:val="0"/>
              <w:sz w:val="24"/>
              <w:szCs w:val="24"/>
            </w:rPr>
          </w:rPrChange>
        </w:rPr>
        <w:t>inst</w:t>
      </w:r>
      <w:proofErr w:type="spellEnd"/>
      <w:r w:rsidRPr="00A509EE">
        <w:rPr>
          <w:rFonts w:ascii="Consolas" w:eastAsia="宋体" w:hAnsi="Consolas" w:cs="宋体"/>
          <w:color w:val="CCCCCC"/>
          <w:kern w:val="0"/>
          <w:rPrChange w:id="181" w:author="Xi Lifeng" w:date="2024-02-19T17:10:00Z">
            <w:rPr>
              <w:rFonts w:ascii="Consolas" w:eastAsia="宋体" w:hAnsi="Consolas" w:cs="宋体"/>
              <w:color w:val="CCCCCC"/>
              <w:kern w:val="0"/>
              <w:sz w:val="24"/>
              <w:szCs w:val="24"/>
            </w:rPr>
          </w:rPrChange>
        </w:rPr>
        <w:t xml:space="preserve">       </w:t>
      </w:r>
      <w:del w:id="182" w:author="Xi Lifeng" w:date="2024-02-24T15:07:00Z">
        <w:r w:rsidRPr="00A509EE" w:rsidDel="008A4721">
          <w:rPr>
            <w:rFonts w:ascii="Consolas" w:eastAsia="宋体" w:hAnsi="Consolas" w:cs="宋体"/>
            <w:color w:val="CCCCCC"/>
            <w:kern w:val="0"/>
            <w:rPrChange w:id="183" w:author="Xi Lifeng" w:date="2024-02-19T17:10:00Z">
              <w:rPr>
                <w:rFonts w:ascii="Consolas" w:eastAsia="宋体" w:hAnsi="Consolas" w:cs="宋体"/>
                <w:color w:val="CCCCCC"/>
                <w:kern w:val="0"/>
                <w:sz w:val="24"/>
                <w:szCs w:val="24"/>
              </w:rPr>
            </w:rPrChange>
          </w:rPr>
          <w:delText xml:space="preserve">  </w:delText>
        </w:r>
      </w:del>
      <w:r w:rsidRPr="00A509EE">
        <w:rPr>
          <w:rFonts w:ascii="Consolas" w:eastAsia="宋体" w:hAnsi="Consolas" w:cs="宋体"/>
          <w:color w:val="D4D4D4"/>
          <w:kern w:val="0"/>
          <w:rPrChange w:id="184" w:author="Xi Lifeng" w:date="2024-02-19T17:10:00Z">
            <w:rPr>
              <w:rFonts w:ascii="Consolas" w:eastAsia="宋体" w:hAnsi="Consolas" w:cs="宋体"/>
              <w:color w:val="D4D4D4"/>
              <w:kern w:val="0"/>
              <w:sz w:val="24"/>
              <w:szCs w:val="24"/>
            </w:rPr>
          </w:rPrChange>
        </w:rPr>
        <w:t>=</w:t>
      </w:r>
      <w:r w:rsidRPr="00A509EE">
        <w:rPr>
          <w:rFonts w:ascii="Consolas" w:eastAsia="宋体" w:hAnsi="Consolas" w:cs="宋体"/>
          <w:color w:val="CCCCCC"/>
          <w:kern w:val="0"/>
          <w:rPrChange w:id="185" w:author="Xi Lifeng" w:date="2024-02-19T17:10:00Z">
            <w:rPr>
              <w:rFonts w:ascii="Consolas" w:eastAsia="宋体" w:hAnsi="Consolas" w:cs="宋体"/>
              <w:color w:val="CCCCCC"/>
              <w:kern w:val="0"/>
              <w:sz w:val="24"/>
              <w:szCs w:val="24"/>
            </w:rPr>
          </w:rPrChange>
        </w:rPr>
        <w:t xml:space="preserve"> </w:t>
      </w:r>
      <w:proofErr w:type="spellStart"/>
      <w:proofErr w:type="gramStart"/>
      <w:r w:rsidRPr="00A509EE">
        <w:rPr>
          <w:rFonts w:ascii="Consolas" w:eastAsia="宋体" w:hAnsi="Consolas" w:cs="宋体"/>
          <w:color w:val="4EC9B0"/>
          <w:kern w:val="0"/>
          <w:rPrChange w:id="186" w:author="Xi Lifeng" w:date="2024-02-19T17:10:00Z">
            <w:rPr>
              <w:rFonts w:ascii="Consolas" w:eastAsia="宋体" w:hAnsi="Consolas" w:cs="宋体"/>
              <w:color w:val="4EC9B0"/>
              <w:kern w:val="0"/>
              <w:sz w:val="24"/>
              <w:szCs w:val="24"/>
            </w:rPr>
          </w:rPrChange>
        </w:rPr>
        <w:t>UInt</w:t>
      </w:r>
      <w:proofErr w:type="spellEnd"/>
      <w:r w:rsidRPr="00A509EE">
        <w:rPr>
          <w:rFonts w:ascii="Consolas" w:eastAsia="宋体" w:hAnsi="Consolas" w:cs="宋体"/>
          <w:color w:val="CCCCCC"/>
          <w:kern w:val="0"/>
          <w:rPrChange w:id="187" w:author="Xi Lifeng" w:date="2024-02-19T17:10:00Z">
            <w:rPr>
              <w:rFonts w:ascii="Consolas" w:eastAsia="宋体" w:hAnsi="Consolas" w:cs="宋体"/>
              <w:color w:val="CCCCCC"/>
              <w:kern w:val="0"/>
              <w:sz w:val="24"/>
              <w:szCs w:val="24"/>
            </w:rPr>
          </w:rPrChange>
        </w:rPr>
        <w:t>(</w:t>
      </w:r>
      <w:proofErr w:type="gramEnd"/>
      <w:r w:rsidRPr="00A509EE">
        <w:rPr>
          <w:rFonts w:ascii="Consolas" w:eastAsia="宋体" w:hAnsi="Consolas" w:cs="宋体"/>
          <w:color w:val="4FC1FF"/>
          <w:kern w:val="0"/>
          <w:rPrChange w:id="188" w:author="Xi Lifeng" w:date="2024-02-19T17:10:00Z">
            <w:rPr>
              <w:rFonts w:ascii="Consolas" w:eastAsia="宋体" w:hAnsi="Consolas" w:cs="宋体"/>
              <w:color w:val="4FC1FF"/>
              <w:kern w:val="0"/>
              <w:sz w:val="24"/>
              <w:szCs w:val="24"/>
            </w:rPr>
          </w:rPrChange>
        </w:rPr>
        <w:t>XLEN</w:t>
      </w:r>
      <w:r w:rsidRPr="00A509EE">
        <w:rPr>
          <w:rFonts w:ascii="Consolas" w:eastAsia="宋体" w:hAnsi="Consolas" w:cs="宋体"/>
          <w:color w:val="CCCCCC"/>
          <w:kern w:val="0"/>
          <w:rPrChange w:id="189" w:author="Xi Lifeng" w:date="2024-02-19T17:10:00Z">
            <w:rPr>
              <w:rFonts w:ascii="Consolas" w:eastAsia="宋体" w:hAnsi="Consolas" w:cs="宋体"/>
              <w:color w:val="CCCCCC"/>
              <w:kern w:val="0"/>
              <w:sz w:val="24"/>
              <w:szCs w:val="24"/>
            </w:rPr>
          </w:rPrChange>
        </w:rPr>
        <w:t>.</w:t>
      </w:r>
      <w:r w:rsidRPr="00A509EE">
        <w:rPr>
          <w:rFonts w:ascii="Consolas" w:eastAsia="宋体" w:hAnsi="Consolas" w:cs="宋体"/>
          <w:color w:val="DCDCAA"/>
          <w:kern w:val="0"/>
          <w:rPrChange w:id="190" w:author="Xi Lifeng" w:date="2024-02-19T17:10:00Z">
            <w:rPr>
              <w:rFonts w:ascii="Consolas" w:eastAsia="宋体" w:hAnsi="Consolas" w:cs="宋体"/>
              <w:color w:val="DCDCAA"/>
              <w:kern w:val="0"/>
              <w:sz w:val="24"/>
              <w:szCs w:val="24"/>
            </w:rPr>
          </w:rPrChange>
        </w:rPr>
        <w:t>W</w:t>
      </w:r>
      <w:r w:rsidRPr="00A509EE">
        <w:rPr>
          <w:rFonts w:ascii="Consolas" w:eastAsia="宋体" w:hAnsi="Consolas" w:cs="宋体"/>
          <w:color w:val="CCCCCC"/>
          <w:kern w:val="0"/>
          <w:rPrChange w:id="191" w:author="Xi Lifeng" w:date="2024-02-19T17:10:00Z">
            <w:rPr>
              <w:rFonts w:ascii="Consolas" w:eastAsia="宋体" w:hAnsi="Consolas" w:cs="宋体"/>
              <w:color w:val="CCCCCC"/>
              <w:kern w:val="0"/>
              <w:sz w:val="24"/>
              <w:szCs w:val="24"/>
            </w:rPr>
          </w:rPrChange>
        </w:rPr>
        <w:t>)</w:t>
      </w:r>
    </w:p>
    <w:p w14:paraId="4B291C4D" w14:textId="77777777" w:rsidR="00E17B84" w:rsidRPr="00A509EE" w:rsidRDefault="00E17B84" w:rsidP="00E17B84">
      <w:pPr>
        <w:widowControl/>
        <w:shd w:val="clear" w:color="auto" w:fill="1F1F1F"/>
        <w:spacing w:line="330" w:lineRule="atLeast"/>
        <w:jc w:val="left"/>
        <w:rPr>
          <w:rFonts w:ascii="Consolas" w:eastAsia="宋体" w:hAnsi="Consolas" w:cs="宋体"/>
          <w:color w:val="CCCCCC"/>
          <w:kern w:val="0"/>
          <w:rPrChange w:id="192" w:author="Xi Lifeng" w:date="2024-02-19T17:10:00Z">
            <w:rPr>
              <w:rFonts w:ascii="Consolas" w:eastAsia="宋体" w:hAnsi="Consolas" w:cs="宋体"/>
              <w:color w:val="CCCCCC"/>
              <w:kern w:val="0"/>
              <w:sz w:val="24"/>
              <w:szCs w:val="24"/>
            </w:rPr>
          </w:rPrChange>
        </w:rPr>
      </w:pPr>
      <w:r w:rsidRPr="00A509EE">
        <w:rPr>
          <w:rFonts w:ascii="Consolas" w:eastAsia="宋体" w:hAnsi="Consolas" w:cs="宋体"/>
          <w:color w:val="CCCCCC"/>
          <w:kern w:val="0"/>
          <w:rPrChange w:id="193" w:author="Xi Lifeng" w:date="2024-02-19T17:10:00Z">
            <w:rPr>
              <w:rFonts w:ascii="Consolas" w:eastAsia="宋体" w:hAnsi="Consolas" w:cs="宋体"/>
              <w:color w:val="CCCCCC"/>
              <w:kern w:val="0"/>
              <w:sz w:val="24"/>
              <w:szCs w:val="24"/>
            </w:rPr>
          </w:rPrChange>
        </w:rPr>
        <w:t xml:space="preserve">  </w:t>
      </w:r>
      <w:proofErr w:type="spellStart"/>
      <w:r w:rsidRPr="00A509EE">
        <w:rPr>
          <w:rFonts w:ascii="Consolas" w:eastAsia="宋体" w:hAnsi="Consolas" w:cs="宋体"/>
          <w:color w:val="C586C0"/>
          <w:kern w:val="0"/>
          <w:rPrChange w:id="194" w:author="Xi Lifeng" w:date="2024-02-19T17:10:00Z">
            <w:rPr>
              <w:rFonts w:ascii="Consolas" w:eastAsia="宋体" w:hAnsi="Consolas" w:cs="宋体"/>
              <w:color w:val="C586C0"/>
              <w:kern w:val="0"/>
              <w:sz w:val="24"/>
              <w:szCs w:val="24"/>
            </w:rPr>
          </w:rPrChange>
        </w:rPr>
        <w:t>val</w:t>
      </w:r>
      <w:proofErr w:type="spellEnd"/>
      <w:r w:rsidRPr="00A509EE">
        <w:rPr>
          <w:rFonts w:ascii="Consolas" w:eastAsia="宋体" w:hAnsi="Consolas" w:cs="宋体"/>
          <w:color w:val="CCCCCC"/>
          <w:kern w:val="0"/>
          <w:rPrChange w:id="195" w:author="Xi Lifeng" w:date="2024-02-19T17:10:00Z">
            <w:rPr>
              <w:rFonts w:ascii="Consolas" w:eastAsia="宋体" w:hAnsi="Consolas" w:cs="宋体"/>
              <w:color w:val="CCCCCC"/>
              <w:kern w:val="0"/>
              <w:sz w:val="24"/>
              <w:szCs w:val="24"/>
            </w:rPr>
          </w:rPrChange>
        </w:rPr>
        <w:t xml:space="preserve"> </w:t>
      </w:r>
      <w:r w:rsidRPr="00A509EE">
        <w:rPr>
          <w:rFonts w:ascii="Consolas" w:eastAsia="宋体" w:hAnsi="Consolas" w:cs="宋体"/>
          <w:color w:val="4FC1FF"/>
          <w:kern w:val="0"/>
          <w:rPrChange w:id="196" w:author="Xi Lifeng" w:date="2024-02-19T17:10:00Z">
            <w:rPr>
              <w:rFonts w:ascii="Consolas" w:eastAsia="宋体" w:hAnsi="Consolas" w:cs="宋体"/>
              <w:color w:val="4FC1FF"/>
              <w:kern w:val="0"/>
              <w:sz w:val="24"/>
              <w:szCs w:val="24"/>
            </w:rPr>
          </w:rPrChange>
        </w:rPr>
        <w:t>pc</w:t>
      </w:r>
      <w:r w:rsidRPr="00A509EE">
        <w:rPr>
          <w:rFonts w:ascii="Consolas" w:eastAsia="宋体" w:hAnsi="Consolas" w:cs="宋体"/>
          <w:color w:val="CCCCCC"/>
          <w:kern w:val="0"/>
          <w:rPrChange w:id="197" w:author="Xi Lifeng" w:date="2024-02-19T17:10:00Z">
            <w:rPr>
              <w:rFonts w:ascii="Consolas" w:eastAsia="宋体" w:hAnsi="Consolas" w:cs="宋体"/>
              <w:color w:val="CCCCCC"/>
              <w:kern w:val="0"/>
              <w:sz w:val="24"/>
              <w:szCs w:val="24"/>
            </w:rPr>
          </w:rPrChange>
        </w:rPr>
        <w:t xml:space="preserve">         </w:t>
      </w:r>
      <w:del w:id="198" w:author="Xi Lifeng" w:date="2024-02-24T15:07:00Z">
        <w:r w:rsidRPr="00A509EE" w:rsidDel="008A4721">
          <w:rPr>
            <w:rFonts w:ascii="Consolas" w:eastAsia="宋体" w:hAnsi="Consolas" w:cs="宋体"/>
            <w:color w:val="CCCCCC"/>
            <w:kern w:val="0"/>
            <w:rPrChange w:id="199" w:author="Xi Lifeng" w:date="2024-02-19T17:10:00Z">
              <w:rPr>
                <w:rFonts w:ascii="Consolas" w:eastAsia="宋体" w:hAnsi="Consolas" w:cs="宋体"/>
                <w:color w:val="CCCCCC"/>
                <w:kern w:val="0"/>
                <w:sz w:val="24"/>
                <w:szCs w:val="24"/>
              </w:rPr>
            </w:rPrChange>
          </w:rPr>
          <w:delText xml:space="preserve">  </w:delText>
        </w:r>
      </w:del>
      <w:r w:rsidRPr="00A509EE">
        <w:rPr>
          <w:rFonts w:ascii="Consolas" w:eastAsia="宋体" w:hAnsi="Consolas" w:cs="宋体"/>
          <w:color w:val="D4D4D4"/>
          <w:kern w:val="0"/>
          <w:rPrChange w:id="200" w:author="Xi Lifeng" w:date="2024-02-19T17:10:00Z">
            <w:rPr>
              <w:rFonts w:ascii="Consolas" w:eastAsia="宋体" w:hAnsi="Consolas" w:cs="宋体"/>
              <w:color w:val="D4D4D4"/>
              <w:kern w:val="0"/>
              <w:sz w:val="24"/>
              <w:szCs w:val="24"/>
            </w:rPr>
          </w:rPrChange>
        </w:rPr>
        <w:t>=</w:t>
      </w:r>
      <w:r w:rsidRPr="00A509EE">
        <w:rPr>
          <w:rFonts w:ascii="Consolas" w:eastAsia="宋体" w:hAnsi="Consolas" w:cs="宋体"/>
          <w:color w:val="CCCCCC"/>
          <w:kern w:val="0"/>
          <w:rPrChange w:id="201" w:author="Xi Lifeng" w:date="2024-02-19T17:10:00Z">
            <w:rPr>
              <w:rFonts w:ascii="Consolas" w:eastAsia="宋体" w:hAnsi="Consolas" w:cs="宋体"/>
              <w:color w:val="CCCCCC"/>
              <w:kern w:val="0"/>
              <w:sz w:val="24"/>
              <w:szCs w:val="24"/>
            </w:rPr>
          </w:rPrChange>
        </w:rPr>
        <w:t xml:space="preserve"> </w:t>
      </w:r>
      <w:proofErr w:type="spellStart"/>
      <w:proofErr w:type="gramStart"/>
      <w:r w:rsidRPr="00A509EE">
        <w:rPr>
          <w:rFonts w:ascii="Consolas" w:eastAsia="宋体" w:hAnsi="Consolas" w:cs="宋体"/>
          <w:color w:val="4EC9B0"/>
          <w:kern w:val="0"/>
          <w:rPrChange w:id="202" w:author="Xi Lifeng" w:date="2024-02-19T17:10:00Z">
            <w:rPr>
              <w:rFonts w:ascii="Consolas" w:eastAsia="宋体" w:hAnsi="Consolas" w:cs="宋体"/>
              <w:color w:val="4EC9B0"/>
              <w:kern w:val="0"/>
              <w:sz w:val="24"/>
              <w:szCs w:val="24"/>
            </w:rPr>
          </w:rPrChange>
        </w:rPr>
        <w:t>UInt</w:t>
      </w:r>
      <w:proofErr w:type="spellEnd"/>
      <w:r w:rsidRPr="00A509EE">
        <w:rPr>
          <w:rFonts w:ascii="Consolas" w:eastAsia="宋体" w:hAnsi="Consolas" w:cs="宋体"/>
          <w:color w:val="CCCCCC"/>
          <w:kern w:val="0"/>
          <w:rPrChange w:id="203" w:author="Xi Lifeng" w:date="2024-02-19T17:10:00Z">
            <w:rPr>
              <w:rFonts w:ascii="Consolas" w:eastAsia="宋体" w:hAnsi="Consolas" w:cs="宋体"/>
              <w:color w:val="CCCCCC"/>
              <w:kern w:val="0"/>
              <w:sz w:val="24"/>
              <w:szCs w:val="24"/>
            </w:rPr>
          </w:rPrChange>
        </w:rPr>
        <w:t>(</w:t>
      </w:r>
      <w:proofErr w:type="gramEnd"/>
      <w:r w:rsidRPr="00A509EE">
        <w:rPr>
          <w:rFonts w:ascii="Consolas" w:eastAsia="宋体" w:hAnsi="Consolas" w:cs="宋体"/>
          <w:color w:val="4FC1FF"/>
          <w:kern w:val="0"/>
          <w:rPrChange w:id="204" w:author="Xi Lifeng" w:date="2024-02-19T17:10:00Z">
            <w:rPr>
              <w:rFonts w:ascii="Consolas" w:eastAsia="宋体" w:hAnsi="Consolas" w:cs="宋体"/>
              <w:color w:val="4FC1FF"/>
              <w:kern w:val="0"/>
              <w:sz w:val="24"/>
              <w:szCs w:val="24"/>
            </w:rPr>
          </w:rPrChange>
        </w:rPr>
        <w:t>XLEN</w:t>
      </w:r>
      <w:r w:rsidRPr="00A509EE">
        <w:rPr>
          <w:rFonts w:ascii="Consolas" w:eastAsia="宋体" w:hAnsi="Consolas" w:cs="宋体"/>
          <w:color w:val="CCCCCC"/>
          <w:kern w:val="0"/>
          <w:rPrChange w:id="205" w:author="Xi Lifeng" w:date="2024-02-19T17:10:00Z">
            <w:rPr>
              <w:rFonts w:ascii="Consolas" w:eastAsia="宋体" w:hAnsi="Consolas" w:cs="宋体"/>
              <w:color w:val="CCCCCC"/>
              <w:kern w:val="0"/>
              <w:sz w:val="24"/>
              <w:szCs w:val="24"/>
            </w:rPr>
          </w:rPrChange>
        </w:rPr>
        <w:t>.</w:t>
      </w:r>
      <w:r w:rsidRPr="00A509EE">
        <w:rPr>
          <w:rFonts w:ascii="Consolas" w:eastAsia="宋体" w:hAnsi="Consolas" w:cs="宋体"/>
          <w:color w:val="DCDCAA"/>
          <w:kern w:val="0"/>
          <w:rPrChange w:id="206" w:author="Xi Lifeng" w:date="2024-02-19T17:10:00Z">
            <w:rPr>
              <w:rFonts w:ascii="Consolas" w:eastAsia="宋体" w:hAnsi="Consolas" w:cs="宋体"/>
              <w:color w:val="DCDCAA"/>
              <w:kern w:val="0"/>
              <w:sz w:val="24"/>
              <w:szCs w:val="24"/>
            </w:rPr>
          </w:rPrChange>
        </w:rPr>
        <w:t>W</w:t>
      </w:r>
      <w:r w:rsidRPr="00A509EE">
        <w:rPr>
          <w:rFonts w:ascii="Consolas" w:eastAsia="宋体" w:hAnsi="Consolas" w:cs="宋体"/>
          <w:color w:val="CCCCCC"/>
          <w:kern w:val="0"/>
          <w:rPrChange w:id="207" w:author="Xi Lifeng" w:date="2024-02-19T17:10:00Z">
            <w:rPr>
              <w:rFonts w:ascii="Consolas" w:eastAsia="宋体" w:hAnsi="Consolas" w:cs="宋体"/>
              <w:color w:val="CCCCCC"/>
              <w:kern w:val="0"/>
              <w:sz w:val="24"/>
              <w:szCs w:val="24"/>
            </w:rPr>
          </w:rPrChange>
        </w:rPr>
        <w:t>)</w:t>
      </w:r>
    </w:p>
    <w:p w14:paraId="032F9BE1" w14:textId="77777777" w:rsidR="00E17B84" w:rsidRPr="00A509EE" w:rsidDel="00A509EE" w:rsidRDefault="00E17B84" w:rsidP="00E17B84">
      <w:pPr>
        <w:widowControl/>
        <w:shd w:val="clear" w:color="auto" w:fill="1F1F1F"/>
        <w:spacing w:line="330" w:lineRule="atLeast"/>
        <w:jc w:val="left"/>
        <w:rPr>
          <w:del w:id="208" w:author="Xi Lifeng" w:date="2024-02-19T17:10:00Z"/>
          <w:rFonts w:ascii="Consolas" w:eastAsia="宋体" w:hAnsi="Consolas" w:cs="宋体"/>
          <w:color w:val="CCCCCC"/>
          <w:kern w:val="0"/>
          <w:rPrChange w:id="209" w:author="Xi Lifeng" w:date="2024-02-19T17:10:00Z">
            <w:rPr>
              <w:del w:id="210" w:author="Xi Lifeng" w:date="2024-02-19T17:10:00Z"/>
              <w:rFonts w:ascii="Consolas" w:eastAsia="宋体" w:hAnsi="Consolas" w:cs="宋体"/>
              <w:color w:val="CCCCCC"/>
              <w:kern w:val="0"/>
              <w:sz w:val="24"/>
              <w:szCs w:val="24"/>
            </w:rPr>
          </w:rPrChange>
        </w:rPr>
      </w:pPr>
      <w:r w:rsidRPr="00A509EE">
        <w:rPr>
          <w:rFonts w:ascii="Consolas" w:eastAsia="宋体" w:hAnsi="Consolas" w:cs="宋体"/>
          <w:color w:val="CCCCCC"/>
          <w:kern w:val="0"/>
          <w:rPrChange w:id="211" w:author="Xi Lifeng" w:date="2024-02-19T17:10:00Z">
            <w:rPr>
              <w:rFonts w:ascii="Consolas" w:eastAsia="宋体" w:hAnsi="Consolas" w:cs="宋体"/>
              <w:color w:val="CCCCCC"/>
              <w:kern w:val="0"/>
              <w:sz w:val="24"/>
              <w:szCs w:val="24"/>
            </w:rPr>
          </w:rPrChange>
        </w:rPr>
        <w:t>}</w:t>
      </w:r>
    </w:p>
    <w:p w14:paraId="4C203E5A" w14:textId="24A46A6E" w:rsidR="005D022E" w:rsidRDefault="005D022E">
      <w:pPr>
        <w:widowControl/>
        <w:shd w:val="clear" w:color="auto" w:fill="1F1F1F"/>
        <w:spacing w:line="330" w:lineRule="atLeast"/>
        <w:jc w:val="left"/>
        <w:pPrChange w:id="212" w:author="Xi Lifeng" w:date="2024-02-19T17:10:00Z">
          <w:pPr>
            <w:pStyle w:val="a3"/>
            <w:ind w:firstLine="420"/>
          </w:pPr>
        </w:pPrChange>
      </w:pPr>
    </w:p>
    <w:p w14:paraId="46ACA707" w14:textId="5E395296" w:rsidR="00DB2698" w:rsidRDefault="00DB2698">
      <w:pPr>
        <w:pStyle w:val="4"/>
        <w:pPrChange w:id="213" w:author="Xi Lifeng" w:date="2024-02-20T13:03:00Z">
          <w:pPr>
            <w:pStyle w:val="3"/>
          </w:pPr>
        </w:pPrChange>
      </w:pPr>
      <w:r>
        <w:rPr>
          <w:rFonts w:hint="eastAsia"/>
        </w:rPr>
        <w:t>运算类指令的</w:t>
      </w:r>
      <w:r w:rsidRPr="004A580C">
        <w:rPr>
          <w:rFonts w:hint="eastAsia"/>
        </w:rPr>
        <w:t>数据通路</w:t>
      </w:r>
      <w:r>
        <w:rPr>
          <w:rFonts w:hint="eastAsia"/>
        </w:rPr>
        <w:t>的</w:t>
      </w:r>
      <w:del w:id="214" w:author="Xi Lifeng" w:date="2024-02-19T17:05:00Z">
        <w:r w:rsidDel="009F422C">
          <w:rPr>
            <w:rFonts w:hint="eastAsia"/>
          </w:rPr>
          <w:delText>译码单元</w:delText>
        </w:r>
      </w:del>
      <w:ins w:id="215" w:author="Xi Lifeng" w:date="2024-02-19T17:05:00Z">
        <w:r w:rsidR="009F422C">
          <w:rPr>
            <w:rFonts w:hint="eastAsia"/>
          </w:rPr>
          <w:t>后端</w:t>
        </w:r>
      </w:ins>
      <w:r w:rsidRPr="004A580C">
        <w:rPr>
          <w:rFonts w:hint="eastAsia"/>
        </w:rPr>
        <w:t>设计</w:t>
      </w:r>
    </w:p>
    <w:p w14:paraId="03230ADC" w14:textId="7D1A092A" w:rsidR="00633F97" w:rsidRDefault="00633F97">
      <w:pPr>
        <w:pStyle w:val="a3"/>
        <w:ind w:firstLine="420"/>
      </w:pPr>
      <w:r w:rsidRPr="00633F97">
        <w:rPr>
          <w:rFonts w:hint="eastAsia"/>
        </w:rPr>
        <w:t>前端部分已经成功取得指令，接下来需要通过译码识别出这条指令</w:t>
      </w:r>
      <w:r w:rsidR="005F49FF">
        <w:rPr>
          <w:rFonts w:hint="eastAsia"/>
        </w:rPr>
        <w:t>是</w:t>
      </w:r>
      <w:r w:rsidR="005F49FF">
        <w:rPr>
          <w:rFonts w:hint="eastAsia"/>
        </w:rPr>
        <w:t>a</w:t>
      </w:r>
      <w:r w:rsidR="005F49FF">
        <w:t>dd</w:t>
      </w:r>
      <w:r w:rsidRPr="00633F97">
        <w:rPr>
          <w:rFonts w:hint="eastAsia"/>
        </w:rPr>
        <w:t>指令，并产生</w:t>
      </w:r>
      <w:r w:rsidR="005F49FF">
        <w:rPr>
          <w:rFonts w:hint="eastAsia"/>
        </w:rPr>
        <w:t>a</w:t>
      </w:r>
      <w:r w:rsidR="005F49FF">
        <w:t>dd</w:t>
      </w:r>
      <w:r w:rsidR="005F49FF">
        <w:rPr>
          <w:rFonts w:hint="eastAsia"/>
        </w:rPr>
        <w:t>指令执行所需</w:t>
      </w:r>
      <w:r w:rsidRPr="00633F97">
        <w:rPr>
          <w:rFonts w:hint="eastAsia"/>
        </w:rPr>
        <w:t>的控制信号。</w:t>
      </w:r>
    </w:p>
    <w:p w14:paraId="39037290" w14:textId="131FF38F" w:rsidR="00633F97" w:rsidRDefault="00633F97">
      <w:pPr>
        <w:pStyle w:val="a3"/>
        <w:ind w:firstLine="420"/>
      </w:pPr>
      <w:r>
        <w:rPr>
          <w:rFonts w:hint="eastAsia"/>
        </w:rPr>
        <w:t>译码单元完成指令译码和</w:t>
      </w:r>
      <w:r w:rsidR="005925A1">
        <w:rPr>
          <w:rFonts w:hint="eastAsia"/>
        </w:rPr>
        <w:t>准备</w:t>
      </w:r>
      <w:r>
        <w:rPr>
          <w:rFonts w:hint="eastAsia"/>
        </w:rPr>
        <w:t>源操作数这两个操作，指令译码由译码器完成</w:t>
      </w:r>
      <w:r w:rsidR="00CE7E2E">
        <w:rPr>
          <w:rFonts w:hint="eastAsia"/>
        </w:rPr>
        <w:t>；</w:t>
      </w:r>
      <w:r>
        <w:rPr>
          <w:rFonts w:hint="eastAsia"/>
        </w:rPr>
        <w:t>源操作数通过访问通用寄存器堆获得。</w:t>
      </w:r>
    </w:p>
    <w:p w14:paraId="6F00CAC3" w14:textId="6421DBF8" w:rsidR="00633F97" w:rsidRDefault="00660632">
      <w:pPr>
        <w:pStyle w:val="5"/>
        <w:pPrChange w:id="216" w:author="Xi Lifeng" w:date="2024-02-20T13:03:00Z">
          <w:pPr>
            <w:pStyle w:val="4"/>
          </w:pPr>
        </w:pPrChange>
      </w:pPr>
      <w:r>
        <w:rPr>
          <w:rFonts w:hint="eastAsia"/>
        </w:rPr>
        <w:t>译码单元——</w:t>
      </w:r>
      <w:r w:rsidR="00633F97">
        <w:rPr>
          <w:rFonts w:hint="eastAsia"/>
        </w:rPr>
        <w:t>译码器</w:t>
      </w:r>
    </w:p>
    <w:p w14:paraId="459D4A75" w14:textId="0683E3A7" w:rsidR="00633F97" w:rsidRDefault="00633F97">
      <w:pPr>
        <w:pStyle w:val="a3"/>
        <w:ind w:firstLine="420"/>
      </w:pPr>
      <w:r>
        <w:rPr>
          <w:rFonts w:hint="eastAsia"/>
        </w:rPr>
        <w:t>RISC-V</w:t>
      </w:r>
      <w:r>
        <w:rPr>
          <w:rFonts w:hint="eastAsia"/>
        </w:rPr>
        <w:t>有</w:t>
      </w:r>
      <w:r>
        <w:rPr>
          <w:rFonts w:hint="eastAsia"/>
        </w:rPr>
        <w:t>6</w:t>
      </w:r>
      <w:r>
        <w:rPr>
          <w:rFonts w:hint="eastAsia"/>
        </w:rPr>
        <w:t>种指令格式</w:t>
      </w:r>
      <w:r w:rsidR="00327AE8">
        <w:rPr>
          <w:rFonts w:hint="eastAsia"/>
        </w:rPr>
        <w:t>，如表</w:t>
      </w:r>
      <w:r w:rsidR="00327AE8">
        <w:rPr>
          <w:rFonts w:hint="eastAsia"/>
        </w:rPr>
        <w:t>1-4</w:t>
      </w:r>
      <w:r w:rsidR="00327AE8">
        <w:rPr>
          <w:rFonts w:hint="eastAsia"/>
        </w:rPr>
        <w:t>所示</w:t>
      </w:r>
      <w:r>
        <w:rPr>
          <w:rFonts w:hint="eastAsia"/>
        </w:rPr>
        <w:t>。译码器根据指令的</w:t>
      </w:r>
      <w:r w:rsidR="00DB2698">
        <w:rPr>
          <w:rFonts w:hint="eastAsia"/>
        </w:rPr>
        <w:t>操作码</w:t>
      </w:r>
      <w:r>
        <w:rPr>
          <w:rFonts w:hint="eastAsia"/>
        </w:rPr>
        <w:t>opcode</w:t>
      </w:r>
      <w:r w:rsidR="00DB2698">
        <w:rPr>
          <w:rFonts w:hint="eastAsia"/>
        </w:rPr>
        <w:t>字</w:t>
      </w:r>
      <w:r>
        <w:rPr>
          <w:rFonts w:hint="eastAsia"/>
        </w:rPr>
        <w:t>段识别出指令的格式</w:t>
      </w:r>
      <w:r w:rsidR="0007453D">
        <w:rPr>
          <w:rFonts w:hint="eastAsia"/>
        </w:rPr>
        <w:t>后</w:t>
      </w:r>
      <w:r>
        <w:rPr>
          <w:rFonts w:hint="eastAsia"/>
        </w:rPr>
        <w:t>，再</w:t>
      </w:r>
      <w:r w:rsidR="00F4195E">
        <w:rPr>
          <w:rFonts w:hint="eastAsia"/>
        </w:rPr>
        <w:t>对其他字段</w:t>
      </w:r>
      <w:r>
        <w:rPr>
          <w:rFonts w:hint="eastAsia"/>
        </w:rPr>
        <w:t>译码。</w:t>
      </w:r>
    </w:p>
    <w:p w14:paraId="67520DE7" w14:textId="0D903226" w:rsidR="00327AE8" w:rsidRDefault="00520B4A">
      <w:pPr>
        <w:pStyle w:val="a3"/>
        <w:ind w:firstLine="420"/>
      </w:pPr>
      <w:r w:rsidRPr="00520B4A">
        <w:rPr>
          <w:rFonts w:hint="eastAsia"/>
        </w:rPr>
        <w:t>本</w:t>
      </w:r>
      <w:proofErr w:type="gramStart"/>
      <w:r w:rsidRPr="00520B4A">
        <w:rPr>
          <w:rFonts w:hint="eastAsia"/>
        </w:rPr>
        <w:t>实验</w:t>
      </w:r>
      <w:r w:rsidR="0007453D">
        <w:rPr>
          <w:rFonts w:hint="eastAsia"/>
        </w:rPr>
        <w:t>仅</w:t>
      </w:r>
      <w:proofErr w:type="gramEnd"/>
      <w:r w:rsidRPr="00520B4A">
        <w:rPr>
          <w:rFonts w:hint="eastAsia"/>
        </w:rPr>
        <w:t>实现</w:t>
      </w:r>
      <w:r w:rsidRPr="00520B4A">
        <w:rPr>
          <w:rFonts w:hint="eastAsia"/>
        </w:rPr>
        <w:t>R</w:t>
      </w:r>
      <w:r w:rsidRPr="00520B4A">
        <w:rPr>
          <w:rFonts w:hint="eastAsia"/>
        </w:rPr>
        <w:t>型</w:t>
      </w:r>
      <w:r w:rsidR="0007453D">
        <w:rPr>
          <w:rFonts w:hint="eastAsia"/>
        </w:rPr>
        <w:t>格式</w:t>
      </w:r>
      <w:r w:rsidRPr="00520B4A">
        <w:rPr>
          <w:rFonts w:hint="eastAsia"/>
        </w:rPr>
        <w:t>的运算指令。</w:t>
      </w:r>
      <w:r w:rsidR="00A607A0">
        <w:fldChar w:fldCharType="begin"/>
      </w:r>
      <w:r w:rsidR="00A607A0">
        <w:instrText xml:space="preserve"> </w:instrText>
      </w:r>
      <w:r w:rsidR="00A607A0">
        <w:rPr>
          <w:rFonts w:hint="eastAsia"/>
        </w:rPr>
        <w:instrText>REF _Ref157177819 \r \h</w:instrText>
      </w:r>
      <w:r w:rsidR="00A607A0">
        <w:instrText xml:space="preserve"> </w:instrText>
      </w:r>
      <w:r w:rsidR="0007453D">
        <w:instrText xml:space="preserve"> \* MERGEFORMAT </w:instrText>
      </w:r>
      <w:r w:rsidR="00A607A0">
        <w:fldChar w:fldCharType="separate"/>
      </w:r>
      <w:ins w:id="217" w:author="Xi Lifeng" w:date="2024-02-24T15:02:00Z">
        <w:r w:rsidR="007E7757" w:rsidRPr="007E7757">
          <w:rPr>
            <w:rFonts w:hint="eastAsia"/>
            <w:sz w:val="18"/>
            <w:szCs w:val="18"/>
            <w:rPrChange w:id="218" w:author="Xi Lifeng" w:date="2024-02-24T15:02:00Z">
              <w:rPr>
                <w:rFonts w:hint="eastAsia"/>
              </w:rPr>
            </w:rPrChange>
          </w:rPr>
          <w:t>表</w:t>
        </w:r>
        <w:r w:rsidR="007E7757" w:rsidRPr="007E7757">
          <w:rPr>
            <w:rFonts w:hint="eastAsia"/>
            <w:sz w:val="18"/>
            <w:szCs w:val="18"/>
            <w:rPrChange w:id="219" w:author="Xi Lifeng" w:date="2024-02-24T15:02:00Z">
              <w:rPr>
                <w:rFonts w:hint="eastAsia"/>
              </w:rPr>
            </w:rPrChange>
          </w:rPr>
          <w:t>7-1</w:t>
        </w:r>
      </w:ins>
      <w:del w:id="220" w:author="Xi Lifeng" w:date="2024-02-23T13:49:00Z">
        <w:r w:rsidR="0007453D" w:rsidRPr="003124D7" w:rsidDel="00D84A70">
          <w:rPr>
            <w:rFonts w:hint="eastAsia"/>
            <w:sz w:val="18"/>
            <w:szCs w:val="18"/>
            <w:rPrChange w:id="221" w:author="Xi Lifeng" w:date="2024-02-19T14:10:00Z">
              <w:rPr>
                <w:rFonts w:hint="eastAsia"/>
              </w:rPr>
            </w:rPrChange>
          </w:rPr>
          <w:delText>表</w:delText>
        </w:r>
        <w:r w:rsidR="0007453D" w:rsidRPr="003124D7" w:rsidDel="00D84A70">
          <w:rPr>
            <w:sz w:val="18"/>
            <w:szCs w:val="18"/>
            <w:rPrChange w:id="222" w:author="Xi Lifeng" w:date="2024-02-19T14:10:00Z">
              <w:rPr/>
            </w:rPrChange>
          </w:rPr>
          <w:delText>6-1</w:delText>
        </w:r>
      </w:del>
      <w:r w:rsidR="00A607A0">
        <w:fldChar w:fldCharType="end"/>
      </w:r>
      <w:r w:rsidRPr="00520B4A">
        <w:rPr>
          <w:rFonts w:hint="eastAsia"/>
        </w:rPr>
        <w:t>展示了</w:t>
      </w:r>
      <w:r w:rsidRPr="00520B4A">
        <w:rPr>
          <w:rFonts w:hint="eastAsia"/>
        </w:rPr>
        <w:t>RV64</w:t>
      </w:r>
      <w:r w:rsidRPr="00520B4A">
        <w:rPr>
          <w:rFonts w:hint="eastAsia"/>
        </w:rPr>
        <w:t>中所有</w:t>
      </w:r>
      <w:r w:rsidRPr="00520B4A">
        <w:rPr>
          <w:rFonts w:hint="eastAsia"/>
        </w:rPr>
        <w:t>R</w:t>
      </w:r>
      <w:r w:rsidRPr="00520B4A">
        <w:rPr>
          <w:rFonts w:hint="eastAsia"/>
        </w:rPr>
        <w:t>型运算指令</w:t>
      </w:r>
      <w:r w:rsidR="00327AE8">
        <w:rPr>
          <w:rFonts w:hint="eastAsia"/>
        </w:rPr>
        <w:t>，</w:t>
      </w:r>
      <w:r w:rsidR="00327AE8" w:rsidRPr="00520B4A">
        <w:rPr>
          <w:rFonts w:hint="eastAsia"/>
        </w:rPr>
        <w:t xml:space="preserve"> </w:t>
      </w:r>
      <w:r w:rsidRPr="00520B4A">
        <w:rPr>
          <w:rFonts w:hint="eastAsia"/>
        </w:rPr>
        <w:t>R</w:t>
      </w:r>
      <w:r w:rsidRPr="00520B4A">
        <w:rPr>
          <w:rFonts w:hint="eastAsia"/>
        </w:rPr>
        <w:t>型</w:t>
      </w:r>
      <w:r w:rsidR="00327AE8">
        <w:rPr>
          <w:rFonts w:hint="eastAsia"/>
        </w:rPr>
        <w:t>非字</w:t>
      </w:r>
      <w:r w:rsidRPr="00520B4A">
        <w:rPr>
          <w:rFonts w:hint="eastAsia"/>
        </w:rPr>
        <w:t>指令</w:t>
      </w:r>
      <w:r w:rsidR="00327AE8">
        <w:rPr>
          <w:rFonts w:hint="eastAsia"/>
        </w:rPr>
        <w:t>（助记符末位不带</w:t>
      </w:r>
      <w:ins w:id="223" w:author="Xi Lifeng" w:date="2024-02-19T21:06:00Z">
        <w:r w:rsidR="00C37ABF">
          <w:rPr>
            <w:rFonts w:hint="eastAsia"/>
          </w:rPr>
          <w:t>w</w:t>
        </w:r>
      </w:ins>
      <w:del w:id="224" w:author="Xi Lifeng" w:date="2024-02-19T21:06:00Z">
        <w:r w:rsidR="00327AE8" w:rsidDel="00C37ABF">
          <w:rPr>
            <w:rFonts w:hint="eastAsia"/>
          </w:rPr>
          <w:delText>W</w:delText>
        </w:r>
      </w:del>
      <w:r w:rsidR="00327AE8">
        <w:rPr>
          <w:rFonts w:hint="eastAsia"/>
        </w:rPr>
        <w:t>）</w:t>
      </w:r>
      <w:r w:rsidRPr="00520B4A">
        <w:rPr>
          <w:rFonts w:hint="eastAsia"/>
        </w:rPr>
        <w:t>的</w:t>
      </w:r>
      <w:r w:rsidR="00327AE8">
        <w:rPr>
          <w:rFonts w:hint="eastAsia"/>
        </w:rPr>
        <w:t>操作码</w:t>
      </w:r>
      <w:r w:rsidRPr="00520B4A">
        <w:rPr>
          <w:rFonts w:hint="eastAsia"/>
        </w:rPr>
        <w:t>opcode</w:t>
      </w:r>
      <w:r w:rsidR="00327AE8">
        <w:rPr>
          <w:rFonts w:hint="eastAsia"/>
        </w:rPr>
        <w:t>都</w:t>
      </w:r>
      <w:r w:rsidRPr="00520B4A">
        <w:rPr>
          <w:rFonts w:hint="eastAsia"/>
        </w:rPr>
        <w:t>是</w:t>
      </w:r>
      <w:r w:rsidRPr="00327AE8">
        <w:rPr>
          <w:rFonts w:hint="eastAsia"/>
          <w:b/>
          <w:bCs/>
        </w:rPr>
        <w:t>0110011</w:t>
      </w:r>
      <w:r w:rsidR="00327AE8">
        <w:rPr>
          <w:rFonts w:hint="eastAsia"/>
        </w:rPr>
        <w:t>；</w:t>
      </w:r>
      <w:r w:rsidR="00327AE8">
        <w:rPr>
          <w:rFonts w:hint="eastAsia"/>
        </w:rPr>
        <w:t>R</w:t>
      </w:r>
      <w:proofErr w:type="gramStart"/>
      <w:r w:rsidR="00327AE8">
        <w:rPr>
          <w:rFonts w:hint="eastAsia"/>
        </w:rPr>
        <w:t>型</w:t>
      </w:r>
      <w:r w:rsidR="00327AE8" w:rsidRPr="00520B4A">
        <w:rPr>
          <w:rFonts w:hint="eastAsia"/>
        </w:rPr>
        <w:t>字指令</w:t>
      </w:r>
      <w:proofErr w:type="gramEnd"/>
      <w:r w:rsidR="00327AE8">
        <w:rPr>
          <w:rFonts w:hint="eastAsia"/>
        </w:rPr>
        <w:t>（助记符末位是</w:t>
      </w:r>
      <w:ins w:id="225" w:author="Xi Lifeng" w:date="2024-02-19T21:06:00Z">
        <w:r w:rsidR="00C37ABF">
          <w:rPr>
            <w:rFonts w:hint="eastAsia"/>
          </w:rPr>
          <w:t>w</w:t>
        </w:r>
      </w:ins>
      <w:del w:id="226" w:author="Xi Lifeng" w:date="2024-02-19T21:06:00Z">
        <w:r w:rsidR="00327AE8" w:rsidDel="00C37ABF">
          <w:rPr>
            <w:rFonts w:hint="eastAsia"/>
          </w:rPr>
          <w:delText>W</w:delText>
        </w:r>
      </w:del>
      <w:r w:rsidR="00327AE8">
        <w:rPr>
          <w:rFonts w:hint="eastAsia"/>
        </w:rPr>
        <w:t>）的操作码</w:t>
      </w:r>
      <w:r w:rsidR="00327AE8" w:rsidRPr="00520B4A">
        <w:rPr>
          <w:rFonts w:hint="eastAsia"/>
        </w:rPr>
        <w:t>opcode</w:t>
      </w:r>
      <w:r w:rsidR="00327AE8">
        <w:rPr>
          <w:rFonts w:hint="eastAsia"/>
        </w:rPr>
        <w:t>都</w:t>
      </w:r>
      <w:r w:rsidR="00327AE8" w:rsidRPr="00520B4A">
        <w:rPr>
          <w:rFonts w:hint="eastAsia"/>
        </w:rPr>
        <w:t>是</w:t>
      </w:r>
      <w:r w:rsidR="00327AE8" w:rsidRPr="00327AE8">
        <w:rPr>
          <w:rFonts w:hint="eastAsia"/>
          <w:b/>
          <w:bCs/>
        </w:rPr>
        <w:t>011</w:t>
      </w:r>
      <w:r w:rsidR="00327AE8">
        <w:rPr>
          <w:rFonts w:hint="eastAsia"/>
          <w:b/>
          <w:bCs/>
        </w:rPr>
        <w:t>1</w:t>
      </w:r>
      <w:r w:rsidR="00327AE8" w:rsidRPr="00327AE8">
        <w:rPr>
          <w:rFonts w:hint="eastAsia"/>
          <w:b/>
          <w:bCs/>
        </w:rPr>
        <w:t>011</w:t>
      </w:r>
      <w:r w:rsidR="00327AE8" w:rsidRPr="00520B4A">
        <w:rPr>
          <w:rFonts w:hint="eastAsia"/>
        </w:rPr>
        <w:t>。</w:t>
      </w:r>
    </w:p>
    <w:p w14:paraId="6A4E3B7A" w14:textId="4C086616" w:rsidR="00520B4A" w:rsidRDefault="004F2468">
      <w:pPr>
        <w:pStyle w:val="a3"/>
        <w:ind w:firstLine="420"/>
      </w:pPr>
      <w:r>
        <w:rPr>
          <w:rFonts w:hint="eastAsia"/>
        </w:rPr>
        <w:t>分析出是</w:t>
      </w:r>
      <w:r>
        <w:rPr>
          <w:rFonts w:hint="eastAsia"/>
        </w:rPr>
        <w:t>R</w:t>
      </w:r>
      <w:proofErr w:type="gramStart"/>
      <w:r>
        <w:rPr>
          <w:rFonts w:hint="eastAsia"/>
        </w:rPr>
        <w:t>型字</w:t>
      </w:r>
      <w:proofErr w:type="gramEnd"/>
      <w:r>
        <w:rPr>
          <w:rFonts w:hint="eastAsia"/>
        </w:rPr>
        <w:t>/</w:t>
      </w:r>
      <w:r>
        <w:rPr>
          <w:rFonts w:hint="eastAsia"/>
        </w:rPr>
        <w:t>非字指令后，</w:t>
      </w:r>
      <w:r w:rsidR="00520B4A" w:rsidRPr="00520B4A">
        <w:rPr>
          <w:rFonts w:hint="eastAsia"/>
        </w:rPr>
        <w:t>通过</w:t>
      </w:r>
      <w:r w:rsidR="00520B4A" w:rsidRPr="00520B4A">
        <w:rPr>
          <w:rFonts w:hint="eastAsia"/>
        </w:rPr>
        <w:t>func3</w:t>
      </w:r>
      <w:r w:rsidR="00327AE8">
        <w:rPr>
          <w:rFonts w:hint="eastAsia"/>
        </w:rPr>
        <w:t>字段区分</w:t>
      </w:r>
      <w:r w:rsidR="00520B4A" w:rsidRPr="00520B4A">
        <w:rPr>
          <w:rFonts w:hint="eastAsia"/>
        </w:rPr>
        <w:t>各指令的运算类型，其中</w:t>
      </w:r>
      <w:r w:rsidR="00327AE8">
        <w:t>add</w:t>
      </w:r>
      <w:r w:rsidR="00520B4A" w:rsidRPr="00520B4A">
        <w:rPr>
          <w:rFonts w:hint="eastAsia"/>
        </w:rPr>
        <w:t>和</w:t>
      </w:r>
      <w:r w:rsidR="00327AE8">
        <w:t>sub</w:t>
      </w:r>
      <w:r w:rsidR="00327AE8">
        <w:rPr>
          <w:rFonts w:hint="eastAsia"/>
        </w:rPr>
        <w:t>指令</w:t>
      </w:r>
      <w:r w:rsidR="00327AE8" w:rsidRPr="00520B4A">
        <w:rPr>
          <w:rFonts w:hint="eastAsia"/>
        </w:rPr>
        <w:t>的</w:t>
      </w:r>
      <w:r w:rsidR="00327AE8" w:rsidRPr="00520B4A">
        <w:rPr>
          <w:rFonts w:hint="eastAsia"/>
        </w:rPr>
        <w:t>func3</w:t>
      </w:r>
      <w:r w:rsidR="00327AE8" w:rsidRPr="00520B4A">
        <w:rPr>
          <w:rFonts w:hint="eastAsia"/>
        </w:rPr>
        <w:t>一致</w:t>
      </w:r>
      <w:r w:rsidR="00520B4A" w:rsidRPr="00520B4A">
        <w:rPr>
          <w:rFonts w:hint="eastAsia"/>
        </w:rPr>
        <w:t>、</w:t>
      </w:r>
      <w:proofErr w:type="spellStart"/>
      <w:r w:rsidR="00327AE8">
        <w:t>srl</w:t>
      </w:r>
      <w:proofErr w:type="spellEnd"/>
      <w:r w:rsidR="00520B4A" w:rsidRPr="00520B4A">
        <w:rPr>
          <w:rFonts w:hint="eastAsia"/>
        </w:rPr>
        <w:t>和</w:t>
      </w:r>
      <w:proofErr w:type="spellStart"/>
      <w:r w:rsidR="00327AE8">
        <w:t>sra</w:t>
      </w:r>
      <w:proofErr w:type="spellEnd"/>
      <w:r w:rsidR="00327AE8">
        <w:rPr>
          <w:rFonts w:hint="eastAsia"/>
        </w:rPr>
        <w:t>指令</w:t>
      </w:r>
      <w:r w:rsidR="00520B4A" w:rsidRPr="00520B4A">
        <w:rPr>
          <w:rFonts w:hint="eastAsia"/>
        </w:rPr>
        <w:t>的</w:t>
      </w:r>
      <w:r w:rsidR="00520B4A" w:rsidRPr="00520B4A">
        <w:rPr>
          <w:rFonts w:hint="eastAsia"/>
        </w:rPr>
        <w:t>func3</w:t>
      </w:r>
      <w:r w:rsidR="00520B4A" w:rsidRPr="00520B4A">
        <w:rPr>
          <w:rFonts w:hint="eastAsia"/>
        </w:rPr>
        <w:t>一致</w:t>
      </w:r>
      <w:r>
        <w:rPr>
          <w:rFonts w:hint="eastAsia"/>
        </w:rPr>
        <w:t>。</w:t>
      </w:r>
      <w:r w:rsidR="00327AE8">
        <w:rPr>
          <w:rFonts w:hint="eastAsia"/>
        </w:rPr>
        <w:t>最后</w:t>
      </w:r>
      <w:r w:rsidR="00520B4A" w:rsidRPr="00520B4A">
        <w:rPr>
          <w:rFonts w:hint="eastAsia"/>
        </w:rPr>
        <w:t>再由</w:t>
      </w:r>
      <w:r w:rsidR="00520B4A" w:rsidRPr="00520B4A">
        <w:rPr>
          <w:rFonts w:hint="eastAsia"/>
        </w:rPr>
        <w:t>func7</w:t>
      </w:r>
      <w:r w:rsidR="00327AE8">
        <w:rPr>
          <w:rFonts w:hint="eastAsia"/>
        </w:rPr>
        <w:t>字段</w:t>
      </w:r>
      <w:r w:rsidR="00520B4A" w:rsidRPr="00520B4A">
        <w:rPr>
          <w:rFonts w:hint="eastAsia"/>
        </w:rPr>
        <w:t>的第</w:t>
      </w:r>
      <w:r w:rsidR="00520B4A" w:rsidRPr="00520B4A">
        <w:rPr>
          <w:rFonts w:hint="eastAsia"/>
        </w:rPr>
        <w:t>6</w:t>
      </w:r>
      <w:r w:rsidR="00520B4A" w:rsidRPr="00520B4A">
        <w:rPr>
          <w:rFonts w:hint="eastAsia"/>
        </w:rPr>
        <w:t>位</w:t>
      </w:r>
      <w:r w:rsidR="00F4195E">
        <w:rPr>
          <w:rFonts w:hint="eastAsia"/>
        </w:rPr>
        <w:t>（即</w:t>
      </w:r>
      <w:r w:rsidR="00F4195E">
        <w:rPr>
          <w:rFonts w:hint="eastAsia"/>
        </w:rPr>
        <w:t>I30</w:t>
      </w:r>
      <w:r w:rsidR="00F4195E">
        <w:rPr>
          <w:rFonts w:hint="eastAsia"/>
        </w:rPr>
        <w:t>）</w:t>
      </w:r>
      <w:r w:rsidR="00520B4A" w:rsidRPr="00520B4A">
        <w:rPr>
          <w:rFonts w:hint="eastAsia"/>
        </w:rPr>
        <w:t>进行区分。</w:t>
      </w:r>
    </w:p>
    <w:p w14:paraId="3D3FF565" w14:textId="40ECC1F8" w:rsidR="00520B4A" w:rsidRDefault="00225394">
      <w:pPr>
        <w:pStyle w:val="a1"/>
        <w:spacing w:before="78"/>
      </w:pPr>
      <w:bookmarkStart w:id="227" w:name="_Ref157177819"/>
      <w:bookmarkStart w:id="228" w:name="_Ref158230978"/>
      <w:r>
        <w:rPr>
          <w:rFonts w:hint="eastAsia"/>
        </w:rPr>
        <w:t>R</w:t>
      </w:r>
      <w:r>
        <w:rPr>
          <w:rFonts w:hint="eastAsia"/>
        </w:rPr>
        <w:t>型运算指令</w:t>
      </w:r>
      <w:bookmarkEnd w:id="227"/>
      <w:r w:rsidR="00D946A2">
        <w:rPr>
          <w:rFonts w:hint="eastAsia"/>
        </w:rPr>
        <w:t>列表</w:t>
      </w:r>
      <w:bookmarkEnd w:id="228"/>
    </w:p>
    <w:tbl>
      <w:tblPr>
        <w:tblW w:w="8222" w:type="dxa"/>
        <w:jc w:val="center"/>
        <w:tblLook w:val="04A0" w:firstRow="1" w:lastRow="0" w:firstColumn="1" w:lastColumn="0" w:noHBand="0" w:noVBand="1"/>
      </w:tblPr>
      <w:tblGrid>
        <w:gridCol w:w="698"/>
        <w:gridCol w:w="840"/>
        <w:gridCol w:w="620"/>
        <w:gridCol w:w="620"/>
        <w:gridCol w:w="620"/>
        <w:gridCol w:w="620"/>
        <w:gridCol w:w="456"/>
        <w:gridCol w:w="456"/>
        <w:gridCol w:w="620"/>
        <w:gridCol w:w="620"/>
        <w:gridCol w:w="840"/>
        <w:gridCol w:w="645"/>
        <w:gridCol w:w="606"/>
      </w:tblGrid>
      <w:tr w:rsidR="007919E3" w:rsidRPr="00CB30F4" w14:paraId="14B50BC3" w14:textId="77777777" w:rsidTr="001B7041">
        <w:trPr>
          <w:trHeight w:val="312"/>
          <w:jc w:val="center"/>
        </w:trPr>
        <w:tc>
          <w:tcPr>
            <w:tcW w:w="698" w:type="dxa"/>
            <w:tcBorders>
              <w:top w:val="nil"/>
              <w:left w:val="nil"/>
              <w:bottom w:val="single" w:sz="4" w:space="0" w:color="auto"/>
              <w:right w:val="nil"/>
            </w:tcBorders>
            <w:shd w:val="clear" w:color="auto" w:fill="auto"/>
            <w:noWrap/>
            <w:vAlign w:val="center"/>
            <w:hideMark/>
          </w:tcPr>
          <w:p w14:paraId="555C1654" w14:textId="77777777" w:rsidR="007919E3" w:rsidRPr="00CB30F4" w:rsidRDefault="007919E3">
            <w:pPr>
              <w:widowControl/>
              <w:jc w:val="left"/>
              <w:rPr>
                <w:rFonts w:eastAsia="宋体" w:cstheme="minorHAnsi"/>
                <w:color w:val="000000"/>
                <w:kern w:val="0"/>
                <w:sz w:val="18"/>
                <w:szCs w:val="18"/>
              </w:rPr>
            </w:pPr>
            <w:r w:rsidRPr="00CB30F4">
              <w:rPr>
                <w:rFonts w:eastAsia="宋体" w:cstheme="minorHAnsi"/>
                <w:color w:val="000000"/>
                <w:kern w:val="0"/>
                <w:sz w:val="18"/>
                <w:szCs w:val="18"/>
              </w:rPr>
              <w:t>31</w:t>
            </w:r>
          </w:p>
        </w:tc>
        <w:tc>
          <w:tcPr>
            <w:tcW w:w="840" w:type="dxa"/>
            <w:tcBorders>
              <w:top w:val="nil"/>
              <w:left w:val="nil"/>
              <w:bottom w:val="single" w:sz="4" w:space="0" w:color="auto"/>
              <w:right w:val="nil"/>
            </w:tcBorders>
            <w:shd w:val="clear" w:color="auto" w:fill="auto"/>
            <w:noWrap/>
            <w:vAlign w:val="center"/>
            <w:hideMark/>
          </w:tcPr>
          <w:p w14:paraId="48D16FEE" w14:textId="77777777" w:rsidR="007919E3" w:rsidRPr="00CB30F4" w:rsidRDefault="007919E3">
            <w:pPr>
              <w:widowControl/>
              <w:ind w:right="180"/>
              <w:jc w:val="right"/>
              <w:rPr>
                <w:rFonts w:eastAsia="宋体" w:cstheme="minorHAnsi"/>
                <w:color w:val="000000"/>
                <w:kern w:val="0"/>
                <w:sz w:val="18"/>
                <w:szCs w:val="18"/>
              </w:rPr>
            </w:pPr>
            <w:r w:rsidRPr="00CB30F4">
              <w:rPr>
                <w:rFonts w:eastAsia="宋体" w:cstheme="minorHAnsi"/>
                <w:color w:val="000000"/>
                <w:kern w:val="0"/>
                <w:sz w:val="18"/>
                <w:szCs w:val="18"/>
              </w:rPr>
              <w:t>25</w:t>
            </w:r>
          </w:p>
        </w:tc>
        <w:tc>
          <w:tcPr>
            <w:tcW w:w="620" w:type="dxa"/>
            <w:tcBorders>
              <w:top w:val="nil"/>
              <w:left w:val="nil"/>
              <w:bottom w:val="single" w:sz="4" w:space="0" w:color="auto"/>
              <w:right w:val="nil"/>
            </w:tcBorders>
            <w:shd w:val="clear" w:color="auto" w:fill="auto"/>
            <w:noWrap/>
            <w:vAlign w:val="center"/>
            <w:hideMark/>
          </w:tcPr>
          <w:p w14:paraId="25BFC804" w14:textId="77777777" w:rsidR="007919E3" w:rsidRPr="00CB30F4" w:rsidRDefault="007919E3">
            <w:pPr>
              <w:widowControl/>
              <w:jc w:val="left"/>
              <w:rPr>
                <w:rFonts w:eastAsia="宋体" w:cstheme="minorHAnsi"/>
                <w:color w:val="000000"/>
                <w:kern w:val="0"/>
                <w:sz w:val="18"/>
                <w:szCs w:val="18"/>
              </w:rPr>
            </w:pPr>
            <w:r w:rsidRPr="00CB30F4">
              <w:rPr>
                <w:rFonts w:eastAsia="宋体" w:cstheme="minorHAnsi"/>
                <w:color w:val="000000"/>
                <w:kern w:val="0"/>
                <w:sz w:val="18"/>
                <w:szCs w:val="18"/>
              </w:rPr>
              <w:t>24</w:t>
            </w:r>
          </w:p>
        </w:tc>
        <w:tc>
          <w:tcPr>
            <w:tcW w:w="620" w:type="dxa"/>
            <w:tcBorders>
              <w:top w:val="nil"/>
              <w:left w:val="nil"/>
              <w:bottom w:val="single" w:sz="4" w:space="0" w:color="auto"/>
              <w:right w:val="nil"/>
            </w:tcBorders>
            <w:shd w:val="clear" w:color="auto" w:fill="auto"/>
            <w:noWrap/>
            <w:vAlign w:val="center"/>
            <w:hideMark/>
          </w:tcPr>
          <w:p w14:paraId="49691107" w14:textId="77777777" w:rsidR="007919E3" w:rsidRPr="00CB30F4" w:rsidRDefault="007919E3">
            <w:pPr>
              <w:widowControl/>
              <w:jc w:val="right"/>
              <w:rPr>
                <w:rFonts w:eastAsia="宋体" w:cstheme="minorHAnsi"/>
                <w:color w:val="000000"/>
                <w:kern w:val="0"/>
                <w:sz w:val="18"/>
                <w:szCs w:val="18"/>
              </w:rPr>
            </w:pPr>
            <w:r w:rsidRPr="00CB30F4">
              <w:rPr>
                <w:rFonts w:eastAsia="宋体" w:cstheme="minorHAnsi"/>
                <w:color w:val="000000"/>
                <w:kern w:val="0"/>
                <w:sz w:val="18"/>
                <w:szCs w:val="18"/>
              </w:rPr>
              <w:t>20</w:t>
            </w:r>
          </w:p>
        </w:tc>
        <w:tc>
          <w:tcPr>
            <w:tcW w:w="620" w:type="dxa"/>
            <w:tcBorders>
              <w:top w:val="nil"/>
              <w:left w:val="nil"/>
              <w:bottom w:val="single" w:sz="4" w:space="0" w:color="auto"/>
              <w:right w:val="nil"/>
            </w:tcBorders>
            <w:shd w:val="clear" w:color="auto" w:fill="auto"/>
            <w:noWrap/>
            <w:vAlign w:val="center"/>
            <w:hideMark/>
          </w:tcPr>
          <w:p w14:paraId="5EBF0FA2" w14:textId="77777777" w:rsidR="007919E3" w:rsidRPr="00CB30F4" w:rsidRDefault="007919E3">
            <w:pPr>
              <w:widowControl/>
              <w:jc w:val="left"/>
              <w:rPr>
                <w:rFonts w:eastAsia="宋体" w:cstheme="minorHAnsi"/>
                <w:color w:val="000000"/>
                <w:kern w:val="0"/>
                <w:sz w:val="18"/>
                <w:szCs w:val="18"/>
              </w:rPr>
            </w:pPr>
            <w:r w:rsidRPr="00CB30F4">
              <w:rPr>
                <w:rFonts w:eastAsia="宋体" w:cstheme="minorHAnsi"/>
                <w:color w:val="000000"/>
                <w:kern w:val="0"/>
                <w:sz w:val="18"/>
                <w:szCs w:val="18"/>
              </w:rPr>
              <w:t>19</w:t>
            </w:r>
          </w:p>
        </w:tc>
        <w:tc>
          <w:tcPr>
            <w:tcW w:w="620" w:type="dxa"/>
            <w:tcBorders>
              <w:top w:val="nil"/>
              <w:left w:val="nil"/>
              <w:bottom w:val="single" w:sz="4" w:space="0" w:color="auto"/>
              <w:right w:val="nil"/>
            </w:tcBorders>
            <w:shd w:val="clear" w:color="auto" w:fill="auto"/>
            <w:noWrap/>
            <w:vAlign w:val="center"/>
            <w:hideMark/>
          </w:tcPr>
          <w:p w14:paraId="62C7AEBD" w14:textId="77777777" w:rsidR="007919E3" w:rsidRPr="00CB30F4" w:rsidRDefault="007919E3">
            <w:pPr>
              <w:widowControl/>
              <w:jc w:val="right"/>
              <w:rPr>
                <w:rFonts w:eastAsia="宋体" w:cstheme="minorHAnsi"/>
                <w:color w:val="000000"/>
                <w:kern w:val="0"/>
                <w:sz w:val="18"/>
                <w:szCs w:val="18"/>
              </w:rPr>
            </w:pPr>
            <w:r w:rsidRPr="00CB30F4">
              <w:rPr>
                <w:rFonts w:eastAsia="宋体" w:cstheme="minorHAnsi"/>
                <w:color w:val="000000"/>
                <w:kern w:val="0"/>
                <w:sz w:val="18"/>
                <w:szCs w:val="18"/>
              </w:rPr>
              <w:t>15</w:t>
            </w:r>
          </w:p>
        </w:tc>
        <w:tc>
          <w:tcPr>
            <w:tcW w:w="456" w:type="dxa"/>
            <w:tcBorders>
              <w:top w:val="nil"/>
              <w:left w:val="nil"/>
              <w:bottom w:val="single" w:sz="4" w:space="0" w:color="auto"/>
              <w:right w:val="nil"/>
            </w:tcBorders>
            <w:shd w:val="clear" w:color="auto" w:fill="auto"/>
            <w:noWrap/>
            <w:vAlign w:val="center"/>
            <w:hideMark/>
          </w:tcPr>
          <w:p w14:paraId="2187704A" w14:textId="77777777" w:rsidR="007919E3" w:rsidRPr="00CB30F4" w:rsidRDefault="007919E3">
            <w:pPr>
              <w:widowControl/>
              <w:jc w:val="left"/>
              <w:rPr>
                <w:rFonts w:eastAsia="宋体" w:cstheme="minorHAnsi"/>
                <w:color w:val="000000"/>
                <w:kern w:val="0"/>
                <w:sz w:val="18"/>
                <w:szCs w:val="18"/>
              </w:rPr>
            </w:pPr>
            <w:r w:rsidRPr="00CB30F4">
              <w:rPr>
                <w:rFonts w:eastAsia="宋体" w:cstheme="minorHAnsi"/>
                <w:color w:val="000000"/>
                <w:kern w:val="0"/>
                <w:sz w:val="18"/>
                <w:szCs w:val="18"/>
              </w:rPr>
              <w:t>14</w:t>
            </w:r>
          </w:p>
        </w:tc>
        <w:tc>
          <w:tcPr>
            <w:tcW w:w="456" w:type="dxa"/>
            <w:tcBorders>
              <w:top w:val="nil"/>
              <w:left w:val="nil"/>
              <w:bottom w:val="single" w:sz="4" w:space="0" w:color="auto"/>
              <w:right w:val="nil"/>
            </w:tcBorders>
            <w:shd w:val="clear" w:color="auto" w:fill="auto"/>
            <w:noWrap/>
            <w:vAlign w:val="center"/>
            <w:hideMark/>
          </w:tcPr>
          <w:p w14:paraId="63EB8260" w14:textId="77777777" w:rsidR="007919E3" w:rsidRPr="00CB30F4" w:rsidRDefault="007919E3">
            <w:pPr>
              <w:widowControl/>
              <w:jc w:val="right"/>
              <w:rPr>
                <w:rFonts w:eastAsia="宋体" w:cstheme="minorHAnsi"/>
                <w:color w:val="000000"/>
                <w:kern w:val="0"/>
                <w:sz w:val="18"/>
                <w:szCs w:val="18"/>
              </w:rPr>
            </w:pPr>
            <w:r w:rsidRPr="00CB30F4">
              <w:rPr>
                <w:rFonts w:eastAsia="宋体" w:cstheme="minorHAnsi"/>
                <w:color w:val="000000"/>
                <w:kern w:val="0"/>
                <w:sz w:val="18"/>
                <w:szCs w:val="18"/>
              </w:rPr>
              <w:t>12</w:t>
            </w:r>
          </w:p>
        </w:tc>
        <w:tc>
          <w:tcPr>
            <w:tcW w:w="620" w:type="dxa"/>
            <w:tcBorders>
              <w:top w:val="nil"/>
              <w:left w:val="nil"/>
              <w:bottom w:val="single" w:sz="4" w:space="0" w:color="auto"/>
              <w:right w:val="nil"/>
            </w:tcBorders>
            <w:shd w:val="clear" w:color="auto" w:fill="auto"/>
            <w:noWrap/>
            <w:vAlign w:val="center"/>
            <w:hideMark/>
          </w:tcPr>
          <w:p w14:paraId="5CF57F41" w14:textId="77777777" w:rsidR="007919E3" w:rsidRPr="00CB30F4" w:rsidRDefault="007919E3">
            <w:pPr>
              <w:widowControl/>
              <w:jc w:val="left"/>
              <w:rPr>
                <w:rFonts w:eastAsia="宋体" w:cstheme="minorHAnsi"/>
                <w:color w:val="000000"/>
                <w:kern w:val="0"/>
                <w:sz w:val="18"/>
                <w:szCs w:val="18"/>
              </w:rPr>
            </w:pPr>
            <w:r w:rsidRPr="00CB30F4">
              <w:rPr>
                <w:rFonts w:eastAsia="宋体" w:cstheme="minorHAnsi"/>
                <w:color w:val="000000"/>
                <w:kern w:val="0"/>
                <w:sz w:val="18"/>
                <w:szCs w:val="18"/>
              </w:rPr>
              <w:t>11</w:t>
            </w:r>
          </w:p>
        </w:tc>
        <w:tc>
          <w:tcPr>
            <w:tcW w:w="620" w:type="dxa"/>
            <w:tcBorders>
              <w:top w:val="nil"/>
              <w:left w:val="nil"/>
              <w:bottom w:val="single" w:sz="4" w:space="0" w:color="auto"/>
              <w:right w:val="nil"/>
            </w:tcBorders>
            <w:shd w:val="clear" w:color="auto" w:fill="auto"/>
            <w:noWrap/>
            <w:vAlign w:val="center"/>
            <w:hideMark/>
          </w:tcPr>
          <w:p w14:paraId="511FCD69" w14:textId="77777777" w:rsidR="007919E3" w:rsidRPr="00CB30F4" w:rsidRDefault="007919E3">
            <w:pPr>
              <w:widowControl/>
              <w:jc w:val="right"/>
              <w:rPr>
                <w:rFonts w:eastAsia="宋体" w:cstheme="minorHAnsi"/>
                <w:color w:val="000000"/>
                <w:kern w:val="0"/>
                <w:sz w:val="18"/>
                <w:szCs w:val="18"/>
              </w:rPr>
            </w:pPr>
            <w:r w:rsidRPr="00CB30F4">
              <w:rPr>
                <w:rFonts w:eastAsia="宋体" w:cstheme="minorHAnsi"/>
                <w:color w:val="000000"/>
                <w:kern w:val="0"/>
                <w:sz w:val="18"/>
                <w:szCs w:val="18"/>
              </w:rPr>
              <w:t>7</w:t>
            </w:r>
          </w:p>
        </w:tc>
        <w:tc>
          <w:tcPr>
            <w:tcW w:w="840" w:type="dxa"/>
            <w:tcBorders>
              <w:top w:val="nil"/>
              <w:left w:val="nil"/>
              <w:bottom w:val="single" w:sz="4" w:space="0" w:color="auto"/>
              <w:right w:val="nil"/>
            </w:tcBorders>
            <w:shd w:val="clear" w:color="auto" w:fill="auto"/>
            <w:noWrap/>
            <w:vAlign w:val="center"/>
            <w:hideMark/>
          </w:tcPr>
          <w:p w14:paraId="4C180518" w14:textId="77777777" w:rsidR="007919E3" w:rsidRPr="00CB30F4" w:rsidRDefault="007919E3">
            <w:pPr>
              <w:widowControl/>
              <w:jc w:val="left"/>
              <w:rPr>
                <w:rFonts w:eastAsia="宋体" w:cstheme="minorHAnsi"/>
                <w:color w:val="000000"/>
                <w:kern w:val="0"/>
                <w:sz w:val="18"/>
                <w:szCs w:val="18"/>
              </w:rPr>
            </w:pPr>
            <w:r w:rsidRPr="00CB30F4">
              <w:rPr>
                <w:rFonts w:eastAsia="宋体" w:cstheme="minorHAnsi"/>
                <w:color w:val="000000"/>
                <w:kern w:val="0"/>
                <w:sz w:val="18"/>
                <w:szCs w:val="18"/>
              </w:rPr>
              <w:t>6</w:t>
            </w:r>
          </w:p>
        </w:tc>
        <w:tc>
          <w:tcPr>
            <w:tcW w:w="645" w:type="dxa"/>
            <w:tcBorders>
              <w:top w:val="nil"/>
              <w:left w:val="nil"/>
              <w:bottom w:val="single" w:sz="4" w:space="0" w:color="auto"/>
              <w:right w:val="nil"/>
            </w:tcBorders>
            <w:shd w:val="clear" w:color="auto" w:fill="auto"/>
            <w:noWrap/>
            <w:vAlign w:val="center"/>
            <w:hideMark/>
          </w:tcPr>
          <w:p w14:paraId="50883C4A" w14:textId="77777777" w:rsidR="007919E3" w:rsidRPr="00CB30F4" w:rsidRDefault="007919E3">
            <w:pPr>
              <w:widowControl/>
              <w:ind w:right="180"/>
              <w:jc w:val="right"/>
              <w:rPr>
                <w:rFonts w:eastAsia="宋体" w:cstheme="minorHAnsi"/>
                <w:color w:val="000000"/>
                <w:kern w:val="0"/>
                <w:sz w:val="18"/>
                <w:szCs w:val="18"/>
              </w:rPr>
            </w:pPr>
            <w:r w:rsidRPr="00CB30F4">
              <w:rPr>
                <w:rFonts w:eastAsia="宋体" w:cstheme="minorHAnsi"/>
                <w:color w:val="000000"/>
                <w:kern w:val="0"/>
                <w:sz w:val="18"/>
                <w:szCs w:val="18"/>
              </w:rPr>
              <w:t>0</w:t>
            </w:r>
          </w:p>
        </w:tc>
        <w:tc>
          <w:tcPr>
            <w:tcW w:w="567" w:type="dxa"/>
            <w:tcBorders>
              <w:top w:val="nil"/>
              <w:left w:val="nil"/>
              <w:bottom w:val="nil"/>
              <w:right w:val="nil"/>
            </w:tcBorders>
            <w:shd w:val="clear" w:color="auto" w:fill="auto"/>
            <w:noWrap/>
            <w:vAlign w:val="center"/>
            <w:hideMark/>
          </w:tcPr>
          <w:p w14:paraId="157DC32B" w14:textId="77777777" w:rsidR="007919E3" w:rsidRPr="00CB30F4" w:rsidRDefault="007919E3">
            <w:pPr>
              <w:widowControl/>
              <w:jc w:val="right"/>
              <w:rPr>
                <w:rFonts w:eastAsia="宋体" w:cstheme="minorHAnsi"/>
                <w:color w:val="000000"/>
                <w:kern w:val="0"/>
                <w:sz w:val="18"/>
                <w:szCs w:val="18"/>
              </w:rPr>
            </w:pPr>
          </w:p>
        </w:tc>
      </w:tr>
      <w:tr w:rsidR="00DB2698" w:rsidRPr="00CB30F4" w14:paraId="743FF79B"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DA0830" w14:textId="201BA9F6" w:rsidR="00DB2698" w:rsidRPr="00CB30F4" w:rsidRDefault="00DB2698">
            <w:pPr>
              <w:widowControl/>
              <w:jc w:val="center"/>
              <w:rPr>
                <w:rFonts w:eastAsia="宋体" w:cstheme="minorHAnsi"/>
                <w:b/>
                <w:bCs/>
                <w:color w:val="000000"/>
                <w:kern w:val="0"/>
                <w:sz w:val="18"/>
                <w:szCs w:val="18"/>
              </w:rPr>
            </w:pPr>
            <w:r w:rsidRPr="00CB30F4">
              <w:rPr>
                <w:rFonts w:eastAsia="宋体" w:cstheme="minorHAnsi"/>
                <w:b/>
                <w:bCs/>
                <w:color w:val="000000"/>
                <w:kern w:val="0"/>
                <w:sz w:val="18"/>
                <w:szCs w:val="18"/>
              </w:rPr>
              <w:t>funct7</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F78D2FB" w14:textId="60540FEB" w:rsidR="00DB2698" w:rsidRPr="00CB30F4" w:rsidRDefault="00DB2698">
            <w:pPr>
              <w:widowControl/>
              <w:jc w:val="center"/>
              <w:rPr>
                <w:rFonts w:eastAsia="宋体" w:cstheme="minorHAnsi"/>
                <w:b/>
                <w:bCs/>
                <w:color w:val="000000"/>
                <w:kern w:val="0"/>
                <w:sz w:val="18"/>
                <w:szCs w:val="18"/>
              </w:rPr>
            </w:pPr>
            <w:r w:rsidRPr="00CB30F4">
              <w:rPr>
                <w:rFonts w:eastAsia="宋体" w:cstheme="minorHAnsi"/>
                <w:b/>
                <w:bCs/>
                <w:color w:val="000000"/>
                <w:kern w:val="0"/>
                <w:sz w:val="18"/>
                <w:szCs w:val="18"/>
              </w:rPr>
              <w:t>rs2</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942D434" w14:textId="13F38423" w:rsidR="00DB2698" w:rsidRPr="00CB30F4" w:rsidRDefault="00DB2698">
            <w:pPr>
              <w:widowControl/>
              <w:jc w:val="center"/>
              <w:rPr>
                <w:rFonts w:eastAsia="宋体" w:cstheme="minorHAnsi"/>
                <w:b/>
                <w:bCs/>
                <w:color w:val="000000"/>
                <w:kern w:val="0"/>
                <w:sz w:val="18"/>
                <w:szCs w:val="18"/>
              </w:rPr>
            </w:pPr>
            <w:r w:rsidRPr="00CB30F4">
              <w:rPr>
                <w:rFonts w:eastAsia="宋体" w:cstheme="minorHAnsi"/>
                <w:b/>
                <w:bCs/>
                <w:color w:val="000000"/>
                <w:kern w:val="0"/>
                <w:sz w:val="18"/>
                <w:szCs w:val="18"/>
              </w:rPr>
              <w:t>rs1</w:t>
            </w:r>
          </w:p>
        </w:tc>
        <w:tc>
          <w:tcPr>
            <w:tcW w:w="91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3D3B3BF" w14:textId="0020FD6C" w:rsidR="00DB2698" w:rsidRPr="00CB30F4" w:rsidRDefault="00DB2698">
            <w:pPr>
              <w:widowControl/>
              <w:jc w:val="center"/>
              <w:rPr>
                <w:rFonts w:eastAsia="宋体" w:cstheme="minorHAnsi"/>
                <w:b/>
                <w:bCs/>
                <w:color w:val="000000"/>
                <w:kern w:val="0"/>
                <w:sz w:val="18"/>
                <w:szCs w:val="18"/>
              </w:rPr>
            </w:pPr>
            <w:r w:rsidRPr="00CB30F4">
              <w:rPr>
                <w:rFonts w:eastAsia="宋体" w:cstheme="minorHAnsi"/>
                <w:b/>
                <w:bCs/>
                <w:color w:val="000000"/>
                <w:kern w:val="0"/>
                <w:sz w:val="18"/>
                <w:szCs w:val="18"/>
              </w:rPr>
              <w:t>funct3</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A36C99" w14:textId="0CA6CF63" w:rsidR="00DB2698" w:rsidRPr="00CB30F4" w:rsidRDefault="00DB2698">
            <w:pPr>
              <w:widowControl/>
              <w:jc w:val="center"/>
              <w:rPr>
                <w:rFonts w:eastAsia="宋体" w:cstheme="minorHAnsi"/>
                <w:b/>
                <w:bCs/>
                <w:color w:val="000000"/>
                <w:kern w:val="0"/>
                <w:sz w:val="18"/>
                <w:szCs w:val="18"/>
              </w:rPr>
            </w:pPr>
            <w:proofErr w:type="spellStart"/>
            <w:r w:rsidRPr="00CB30F4">
              <w:rPr>
                <w:rFonts w:eastAsia="宋体" w:cstheme="minorHAnsi"/>
                <w:b/>
                <w:bCs/>
                <w:color w:val="000000"/>
                <w:kern w:val="0"/>
                <w:sz w:val="18"/>
                <w:szCs w:val="18"/>
              </w:rPr>
              <w:t>rd</w:t>
            </w:r>
            <w:proofErr w:type="spellEnd"/>
          </w:p>
        </w:tc>
        <w:tc>
          <w:tcPr>
            <w:tcW w:w="14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789E4A0" w14:textId="766EB073" w:rsidR="00DB2698" w:rsidRPr="00CB30F4" w:rsidRDefault="00DB2698">
            <w:pPr>
              <w:widowControl/>
              <w:jc w:val="center"/>
              <w:rPr>
                <w:rFonts w:eastAsia="宋体" w:cstheme="minorHAnsi"/>
                <w:b/>
                <w:bCs/>
                <w:color w:val="000000"/>
                <w:kern w:val="0"/>
                <w:sz w:val="18"/>
                <w:szCs w:val="18"/>
              </w:rPr>
            </w:pPr>
            <w:r w:rsidRPr="00CB30F4">
              <w:rPr>
                <w:rFonts w:eastAsia="宋体" w:cstheme="minorHAnsi"/>
                <w:b/>
                <w:bCs/>
                <w:color w:val="000000"/>
                <w:kern w:val="0"/>
                <w:sz w:val="18"/>
                <w:szCs w:val="18"/>
              </w:rPr>
              <w:t>opcode</w:t>
            </w:r>
          </w:p>
        </w:tc>
        <w:tc>
          <w:tcPr>
            <w:tcW w:w="567" w:type="dxa"/>
            <w:tcBorders>
              <w:top w:val="nil"/>
              <w:left w:val="single" w:sz="4" w:space="0" w:color="auto"/>
              <w:bottom w:val="nil"/>
              <w:right w:val="nil"/>
            </w:tcBorders>
            <w:shd w:val="clear" w:color="auto" w:fill="auto"/>
            <w:noWrap/>
            <w:vAlign w:val="center"/>
          </w:tcPr>
          <w:p w14:paraId="4014AD0F" w14:textId="0D0E9E9C" w:rsidR="00DB2698" w:rsidRPr="00CB30F4" w:rsidRDefault="00D23F26">
            <w:pPr>
              <w:widowControl/>
              <w:jc w:val="left"/>
              <w:rPr>
                <w:rFonts w:eastAsia="宋体" w:cstheme="minorHAnsi"/>
                <w:b/>
                <w:bCs/>
                <w:color w:val="000000"/>
                <w:kern w:val="0"/>
                <w:sz w:val="18"/>
                <w:szCs w:val="18"/>
              </w:rPr>
            </w:pPr>
            <w:r w:rsidRPr="00CB30F4">
              <w:rPr>
                <w:rFonts w:eastAsia="宋体" w:cstheme="minorHAnsi" w:hint="eastAsia"/>
                <w:b/>
                <w:bCs/>
                <w:color w:val="000000"/>
                <w:kern w:val="0"/>
                <w:sz w:val="18"/>
                <w:szCs w:val="18"/>
              </w:rPr>
              <w:t>指令</w:t>
            </w:r>
          </w:p>
        </w:tc>
      </w:tr>
      <w:tr w:rsidR="007919E3" w:rsidRPr="00CB30F4" w14:paraId="2E3BBB5A"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E1BB"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0000000</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064A7"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22A78"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40DB2"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w:t>
            </w:r>
          </w:p>
        </w:tc>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E1FCF"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7203E"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0110011</w:t>
            </w:r>
          </w:p>
        </w:tc>
        <w:tc>
          <w:tcPr>
            <w:tcW w:w="567" w:type="dxa"/>
            <w:tcBorders>
              <w:top w:val="nil"/>
              <w:left w:val="single" w:sz="4" w:space="0" w:color="auto"/>
              <w:bottom w:val="nil"/>
              <w:right w:val="nil"/>
            </w:tcBorders>
            <w:shd w:val="clear" w:color="auto" w:fill="auto"/>
            <w:noWrap/>
            <w:vAlign w:val="center"/>
            <w:hideMark/>
          </w:tcPr>
          <w:p w14:paraId="347CAE69" w14:textId="791B9842" w:rsidR="007919E3" w:rsidRPr="00CB30F4" w:rsidRDefault="001B7041">
            <w:pPr>
              <w:widowControl/>
              <w:jc w:val="left"/>
              <w:rPr>
                <w:rFonts w:eastAsia="宋体" w:cstheme="minorHAnsi"/>
                <w:color w:val="000000"/>
                <w:kern w:val="0"/>
                <w:sz w:val="18"/>
                <w:szCs w:val="18"/>
              </w:rPr>
            </w:pPr>
            <w:r>
              <w:rPr>
                <w:rFonts w:eastAsia="宋体" w:cstheme="minorHAnsi"/>
                <w:color w:val="000000"/>
                <w:kern w:val="0"/>
                <w:sz w:val="18"/>
                <w:szCs w:val="18"/>
              </w:rPr>
              <w:t>add</w:t>
            </w:r>
          </w:p>
        </w:tc>
      </w:tr>
      <w:tr w:rsidR="007919E3" w:rsidRPr="00CB30F4" w14:paraId="43D246A9"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F30EE"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454EE02"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3B8A83"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3D7784"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1ED812"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541191"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5B32B839" w14:textId="52D0792E" w:rsidR="007919E3" w:rsidRPr="00CB30F4" w:rsidRDefault="001B7041">
            <w:pPr>
              <w:widowControl/>
              <w:jc w:val="left"/>
              <w:rPr>
                <w:rFonts w:eastAsia="宋体" w:cstheme="minorHAnsi"/>
                <w:color w:val="000000"/>
                <w:kern w:val="0"/>
                <w:sz w:val="18"/>
                <w:szCs w:val="18"/>
              </w:rPr>
            </w:pPr>
            <w:r>
              <w:rPr>
                <w:rFonts w:eastAsia="宋体" w:cstheme="minorHAnsi"/>
                <w:color w:val="000000"/>
                <w:kern w:val="0"/>
                <w:sz w:val="18"/>
                <w:szCs w:val="18"/>
              </w:rPr>
              <w:t>sub</w:t>
            </w:r>
          </w:p>
        </w:tc>
      </w:tr>
      <w:tr w:rsidR="007919E3" w:rsidRPr="00CB30F4" w14:paraId="5202272D"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DA712"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C2F4A09"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3815B6"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A5A3D0"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8A1AFB"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3A06C6"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12228983" w14:textId="7FA87C79" w:rsidR="007919E3" w:rsidRPr="00CB30F4" w:rsidRDefault="001B7041">
            <w:pPr>
              <w:widowControl/>
              <w:jc w:val="left"/>
              <w:rPr>
                <w:rFonts w:eastAsia="宋体" w:cstheme="minorHAnsi"/>
                <w:color w:val="000000"/>
                <w:kern w:val="0"/>
                <w:sz w:val="18"/>
                <w:szCs w:val="18"/>
              </w:rPr>
            </w:pPr>
            <w:proofErr w:type="spellStart"/>
            <w:r>
              <w:rPr>
                <w:rFonts w:eastAsia="宋体" w:cstheme="minorHAnsi"/>
                <w:color w:val="000000"/>
                <w:kern w:val="0"/>
                <w:sz w:val="18"/>
                <w:szCs w:val="18"/>
              </w:rPr>
              <w:t>sll</w:t>
            </w:r>
            <w:proofErr w:type="spellEnd"/>
            <w:r>
              <w:rPr>
                <w:rFonts w:eastAsia="宋体" w:cstheme="minorHAnsi"/>
                <w:color w:val="000000"/>
                <w:kern w:val="0"/>
                <w:sz w:val="18"/>
                <w:szCs w:val="18"/>
              </w:rPr>
              <w:t xml:space="preserve"> </w:t>
            </w:r>
          </w:p>
        </w:tc>
      </w:tr>
      <w:tr w:rsidR="007919E3" w:rsidRPr="00CB30F4" w14:paraId="14666F1C"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5D937"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08AF416"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C2D96B"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1BA73A"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EB2F3D"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8028D4"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4EAB158C" w14:textId="338C2D2E" w:rsidR="007919E3" w:rsidRPr="00CB30F4" w:rsidRDefault="001B7041">
            <w:pPr>
              <w:widowControl/>
              <w:jc w:val="left"/>
              <w:rPr>
                <w:rFonts w:eastAsia="宋体" w:cstheme="minorHAnsi"/>
                <w:color w:val="000000"/>
                <w:kern w:val="0"/>
                <w:sz w:val="18"/>
                <w:szCs w:val="18"/>
              </w:rPr>
            </w:pPr>
            <w:proofErr w:type="spellStart"/>
            <w:r>
              <w:rPr>
                <w:rFonts w:eastAsia="宋体" w:cstheme="minorHAnsi"/>
                <w:color w:val="000000"/>
                <w:kern w:val="0"/>
                <w:sz w:val="18"/>
                <w:szCs w:val="18"/>
              </w:rPr>
              <w:t>slt</w:t>
            </w:r>
            <w:proofErr w:type="spellEnd"/>
          </w:p>
        </w:tc>
      </w:tr>
      <w:tr w:rsidR="007919E3" w:rsidRPr="00CB30F4" w14:paraId="6E15D3C9"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13115"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684B709"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C6ECE42"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1EB625E"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E295FF5"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52E922"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5BC6A0DB" w14:textId="1D197C27" w:rsidR="007919E3" w:rsidRPr="00CB30F4" w:rsidRDefault="001B7041">
            <w:pPr>
              <w:widowControl/>
              <w:jc w:val="left"/>
              <w:rPr>
                <w:rFonts w:eastAsia="宋体" w:cstheme="minorHAnsi"/>
                <w:color w:val="000000"/>
                <w:kern w:val="0"/>
                <w:sz w:val="18"/>
                <w:szCs w:val="18"/>
              </w:rPr>
            </w:pPr>
            <w:proofErr w:type="spellStart"/>
            <w:r>
              <w:rPr>
                <w:rFonts w:eastAsia="宋体" w:cstheme="minorHAnsi"/>
                <w:color w:val="000000"/>
                <w:kern w:val="0"/>
                <w:sz w:val="18"/>
                <w:szCs w:val="18"/>
              </w:rPr>
              <w:t>sltu</w:t>
            </w:r>
            <w:proofErr w:type="spellEnd"/>
          </w:p>
        </w:tc>
      </w:tr>
      <w:tr w:rsidR="007919E3" w:rsidRPr="00CB30F4" w14:paraId="3CA1C964"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ACB3E"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03E1DD"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1FCBB0B"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7A07415"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100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192105D"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B8A853E"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0C2683FA" w14:textId="32A0C047" w:rsidR="007919E3" w:rsidRPr="00CB30F4" w:rsidRDefault="001B7041">
            <w:pPr>
              <w:widowControl/>
              <w:jc w:val="left"/>
              <w:rPr>
                <w:rFonts w:eastAsia="宋体" w:cstheme="minorHAnsi"/>
                <w:color w:val="000000"/>
                <w:kern w:val="0"/>
                <w:sz w:val="18"/>
                <w:szCs w:val="18"/>
              </w:rPr>
            </w:pPr>
            <w:proofErr w:type="spellStart"/>
            <w:r>
              <w:rPr>
                <w:rFonts w:eastAsia="宋体" w:cstheme="minorHAnsi"/>
                <w:color w:val="000000"/>
                <w:kern w:val="0"/>
                <w:sz w:val="18"/>
                <w:szCs w:val="18"/>
              </w:rPr>
              <w:t>xor</w:t>
            </w:r>
            <w:proofErr w:type="spellEnd"/>
          </w:p>
        </w:tc>
      </w:tr>
      <w:tr w:rsidR="007919E3" w:rsidRPr="00CB30F4" w14:paraId="16075240"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7C451"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5F319BD"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A2F37FC"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0838D98"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1DBF244"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E9B97F"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3A7E3014" w14:textId="70403A03" w:rsidR="007919E3" w:rsidRPr="00CB30F4" w:rsidRDefault="001B7041">
            <w:pPr>
              <w:widowControl/>
              <w:jc w:val="left"/>
              <w:rPr>
                <w:rFonts w:eastAsia="宋体" w:cstheme="minorHAnsi"/>
                <w:color w:val="000000"/>
                <w:kern w:val="0"/>
                <w:sz w:val="18"/>
                <w:szCs w:val="18"/>
              </w:rPr>
            </w:pPr>
            <w:proofErr w:type="spellStart"/>
            <w:r>
              <w:rPr>
                <w:rFonts w:eastAsia="宋体" w:cstheme="minorHAnsi"/>
                <w:color w:val="000000"/>
                <w:kern w:val="0"/>
                <w:sz w:val="18"/>
                <w:szCs w:val="18"/>
              </w:rPr>
              <w:t>srl</w:t>
            </w:r>
            <w:proofErr w:type="spellEnd"/>
          </w:p>
        </w:tc>
      </w:tr>
      <w:tr w:rsidR="007919E3" w:rsidRPr="00CB30F4" w14:paraId="39F709BE"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B12B4"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23958BC"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D0DF9DE"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377DC2"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7E05997"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D9AEB9"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0E10EA3E" w14:textId="5FF425E8" w:rsidR="007919E3" w:rsidRPr="00CB30F4" w:rsidRDefault="001B7041">
            <w:pPr>
              <w:widowControl/>
              <w:jc w:val="left"/>
              <w:rPr>
                <w:rFonts w:eastAsia="宋体" w:cstheme="minorHAnsi"/>
                <w:color w:val="000000"/>
                <w:kern w:val="0"/>
                <w:sz w:val="18"/>
                <w:szCs w:val="18"/>
              </w:rPr>
            </w:pPr>
            <w:proofErr w:type="spellStart"/>
            <w:r>
              <w:rPr>
                <w:rFonts w:eastAsia="宋体" w:cstheme="minorHAnsi"/>
                <w:color w:val="000000"/>
                <w:kern w:val="0"/>
                <w:sz w:val="18"/>
                <w:szCs w:val="18"/>
              </w:rPr>
              <w:t>sra</w:t>
            </w:r>
            <w:proofErr w:type="spellEnd"/>
          </w:p>
        </w:tc>
      </w:tr>
      <w:tr w:rsidR="007919E3" w:rsidRPr="00CB30F4" w14:paraId="298E7625"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D80DC"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38552A9"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CC0F5F6"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1A8ACAB"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110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EF4EED8"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57B9C54"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7228FD68" w14:textId="0139D873" w:rsidR="007919E3" w:rsidRPr="00CB30F4" w:rsidRDefault="001B7041">
            <w:pPr>
              <w:widowControl/>
              <w:jc w:val="left"/>
              <w:rPr>
                <w:rFonts w:eastAsia="宋体" w:cstheme="minorHAnsi"/>
                <w:color w:val="000000"/>
                <w:kern w:val="0"/>
                <w:sz w:val="18"/>
                <w:szCs w:val="18"/>
              </w:rPr>
            </w:pPr>
            <w:r>
              <w:rPr>
                <w:rFonts w:eastAsia="宋体" w:cstheme="minorHAnsi"/>
                <w:color w:val="000000"/>
                <w:kern w:val="0"/>
                <w:sz w:val="18"/>
                <w:szCs w:val="18"/>
              </w:rPr>
              <w:t>or</w:t>
            </w:r>
          </w:p>
        </w:tc>
      </w:tr>
      <w:tr w:rsidR="007919E3" w:rsidRPr="00CB30F4" w14:paraId="5DEDC655"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72A8E"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0085D83"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BF8087C"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56A6918"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111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E4EA258"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9B707FF"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0110011</w:t>
            </w:r>
          </w:p>
        </w:tc>
        <w:tc>
          <w:tcPr>
            <w:tcW w:w="567" w:type="dxa"/>
            <w:tcBorders>
              <w:top w:val="nil"/>
              <w:left w:val="nil"/>
              <w:bottom w:val="nil"/>
              <w:right w:val="nil"/>
            </w:tcBorders>
            <w:shd w:val="clear" w:color="auto" w:fill="auto"/>
            <w:noWrap/>
            <w:vAlign w:val="center"/>
            <w:hideMark/>
          </w:tcPr>
          <w:p w14:paraId="5DBAAF8E" w14:textId="79FF9F80" w:rsidR="007919E3" w:rsidRPr="00CB30F4" w:rsidRDefault="001B7041">
            <w:pPr>
              <w:widowControl/>
              <w:jc w:val="left"/>
              <w:rPr>
                <w:rFonts w:eastAsia="宋体" w:cstheme="minorHAnsi"/>
                <w:color w:val="000000"/>
                <w:kern w:val="0"/>
                <w:sz w:val="18"/>
                <w:szCs w:val="18"/>
              </w:rPr>
            </w:pPr>
            <w:r>
              <w:rPr>
                <w:rFonts w:eastAsia="宋体" w:cstheme="minorHAnsi"/>
                <w:color w:val="000000"/>
                <w:kern w:val="0"/>
                <w:sz w:val="18"/>
                <w:szCs w:val="18"/>
              </w:rPr>
              <w:t>and</w:t>
            </w:r>
          </w:p>
        </w:tc>
      </w:tr>
      <w:tr w:rsidR="007919E3" w:rsidRPr="00CB30F4" w14:paraId="3C64BEBB"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E8C5D"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5BB8B53"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6DCCA31"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F4587E1"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97A808E"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BA29BCD"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0111011</w:t>
            </w:r>
          </w:p>
        </w:tc>
        <w:tc>
          <w:tcPr>
            <w:tcW w:w="567" w:type="dxa"/>
            <w:tcBorders>
              <w:top w:val="nil"/>
              <w:left w:val="nil"/>
              <w:bottom w:val="nil"/>
              <w:right w:val="nil"/>
            </w:tcBorders>
            <w:shd w:val="clear" w:color="auto" w:fill="auto"/>
            <w:noWrap/>
            <w:vAlign w:val="center"/>
            <w:hideMark/>
          </w:tcPr>
          <w:p w14:paraId="28400DF9" w14:textId="1338492F" w:rsidR="007919E3" w:rsidRPr="00CB30F4" w:rsidRDefault="001B7041">
            <w:pPr>
              <w:widowControl/>
              <w:jc w:val="left"/>
              <w:rPr>
                <w:rFonts w:eastAsia="宋体" w:cstheme="minorHAnsi"/>
                <w:color w:val="000000"/>
                <w:kern w:val="0"/>
                <w:sz w:val="18"/>
                <w:szCs w:val="18"/>
              </w:rPr>
            </w:pPr>
            <w:proofErr w:type="spellStart"/>
            <w:r>
              <w:rPr>
                <w:rFonts w:eastAsia="宋体" w:cstheme="minorHAnsi"/>
                <w:color w:val="000000"/>
                <w:kern w:val="0"/>
                <w:sz w:val="18"/>
                <w:szCs w:val="18"/>
              </w:rPr>
              <w:t>addw</w:t>
            </w:r>
            <w:proofErr w:type="spellEnd"/>
          </w:p>
        </w:tc>
      </w:tr>
      <w:tr w:rsidR="007919E3" w:rsidRPr="00CB30F4" w14:paraId="1A020CCA"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5EB63" w14:textId="5D5C9BDB"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85444E8"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3E42935"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30DC78C"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2AD11EA"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494FF80"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0111011</w:t>
            </w:r>
          </w:p>
        </w:tc>
        <w:tc>
          <w:tcPr>
            <w:tcW w:w="567" w:type="dxa"/>
            <w:tcBorders>
              <w:top w:val="nil"/>
              <w:left w:val="nil"/>
              <w:bottom w:val="nil"/>
              <w:right w:val="nil"/>
            </w:tcBorders>
            <w:shd w:val="clear" w:color="auto" w:fill="auto"/>
            <w:noWrap/>
            <w:vAlign w:val="center"/>
            <w:hideMark/>
          </w:tcPr>
          <w:p w14:paraId="331A7B89" w14:textId="5C5EA2BE" w:rsidR="007919E3" w:rsidRPr="00CB30F4" w:rsidRDefault="001B7041">
            <w:pPr>
              <w:widowControl/>
              <w:jc w:val="left"/>
              <w:rPr>
                <w:rFonts w:eastAsia="宋体" w:cstheme="minorHAnsi"/>
                <w:color w:val="000000"/>
                <w:kern w:val="0"/>
                <w:sz w:val="18"/>
                <w:szCs w:val="18"/>
              </w:rPr>
            </w:pPr>
            <w:proofErr w:type="spellStart"/>
            <w:r>
              <w:rPr>
                <w:rFonts w:eastAsia="宋体" w:cstheme="minorHAnsi"/>
                <w:color w:val="000000"/>
                <w:kern w:val="0"/>
                <w:sz w:val="18"/>
                <w:szCs w:val="18"/>
              </w:rPr>
              <w:t>subw</w:t>
            </w:r>
            <w:proofErr w:type="spellEnd"/>
          </w:p>
        </w:tc>
      </w:tr>
      <w:tr w:rsidR="007919E3" w:rsidRPr="00CB30F4" w14:paraId="571ACE96"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168F0"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013AAEF"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D91744E"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027BA3D"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F209132"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F6F1F9A"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0111011</w:t>
            </w:r>
          </w:p>
        </w:tc>
        <w:tc>
          <w:tcPr>
            <w:tcW w:w="567" w:type="dxa"/>
            <w:tcBorders>
              <w:top w:val="nil"/>
              <w:left w:val="nil"/>
              <w:bottom w:val="nil"/>
              <w:right w:val="nil"/>
            </w:tcBorders>
            <w:shd w:val="clear" w:color="auto" w:fill="auto"/>
            <w:noWrap/>
            <w:vAlign w:val="center"/>
            <w:hideMark/>
          </w:tcPr>
          <w:p w14:paraId="751C3B45" w14:textId="0A6C9D8D" w:rsidR="007919E3" w:rsidRPr="00CB30F4" w:rsidRDefault="001B7041">
            <w:pPr>
              <w:widowControl/>
              <w:jc w:val="left"/>
              <w:rPr>
                <w:rFonts w:eastAsia="宋体" w:cstheme="minorHAnsi"/>
                <w:color w:val="000000"/>
                <w:kern w:val="0"/>
                <w:sz w:val="18"/>
                <w:szCs w:val="18"/>
              </w:rPr>
            </w:pPr>
            <w:proofErr w:type="spellStart"/>
            <w:r>
              <w:rPr>
                <w:rFonts w:eastAsia="宋体" w:cstheme="minorHAnsi"/>
                <w:color w:val="000000"/>
                <w:kern w:val="0"/>
                <w:sz w:val="18"/>
                <w:szCs w:val="18"/>
              </w:rPr>
              <w:t>sllw</w:t>
            </w:r>
            <w:proofErr w:type="spellEnd"/>
          </w:p>
        </w:tc>
      </w:tr>
      <w:tr w:rsidR="007919E3" w:rsidRPr="00CB30F4" w14:paraId="3C8FAB39"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42889"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543D3A8"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61B9D3C"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6BF265"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3EE03C"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B2D4BF1"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0111011</w:t>
            </w:r>
          </w:p>
        </w:tc>
        <w:tc>
          <w:tcPr>
            <w:tcW w:w="567" w:type="dxa"/>
            <w:tcBorders>
              <w:top w:val="nil"/>
              <w:left w:val="nil"/>
              <w:bottom w:val="nil"/>
              <w:right w:val="nil"/>
            </w:tcBorders>
            <w:shd w:val="clear" w:color="auto" w:fill="auto"/>
            <w:noWrap/>
            <w:vAlign w:val="center"/>
            <w:hideMark/>
          </w:tcPr>
          <w:p w14:paraId="73C736D6" w14:textId="3DC1223A" w:rsidR="007919E3" w:rsidRPr="00CB30F4" w:rsidRDefault="001B7041">
            <w:pPr>
              <w:widowControl/>
              <w:jc w:val="left"/>
              <w:rPr>
                <w:rFonts w:eastAsia="宋体" w:cstheme="minorHAnsi"/>
                <w:color w:val="000000"/>
                <w:kern w:val="0"/>
                <w:sz w:val="18"/>
                <w:szCs w:val="18"/>
              </w:rPr>
            </w:pPr>
            <w:proofErr w:type="spellStart"/>
            <w:r>
              <w:rPr>
                <w:rFonts w:eastAsia="宋体" w:cstheme="minorHAnsi"/>
                <w:color w:val="000000"/>
                <w:kern w:val="0"/>
                <w:sz w:val="18"/>
                <w:szCs w:val="18"/>
              </w:rPr>
              <w:t>srlw</w:t>
            </w:r>
            <w:proofErr w:type="spellEnd"/>
          </w:p>
        </w:tc>
      </w:tr>
      <w:tr w:rsidR="007919E3" w:rsidRPr="00CB30F4" w14:paraId="4BEE942B" w14:textId="77777777" w:rsidTr="001B7041">
        <w:trPr>
          <w:trHeight w:val="276"/>
          <w:jc w:val="center"/>
        </w:trPr>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890BB"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C54CC5"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1EFEB4"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rs1</w:t>
            </w:r>
          </w:p>
        </w:tc>
        <w:tc>
          <w:tcPr>
            <w:tcW w:w="91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71E10C3"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75ECB9" w14:textId="77777777" w:rsidR="007919E3" w:rsidRPr="00CB30F4" w:rsidRDefault="007919E3">
            <w:pPr>
              <w:widowControl/>
              <w:jc w:val="center"/>
              <w:rPr>
                <w:rFonts w:eastAsia="宋体" w:cstheme="minorHAnsi"/>
                <w:color w:val="000000"/>
                <w:kern w:val="0"/>
                <w:sz w:val="18"/>
                <w:szCs w:val="18"/>
              </w:rPr>
            </w:pPr>
            <w:proofErr w:type="spellStart"/>
            <w:r w:rsidRPr="00CB30F4">
              <w:rPr>
                <w:rFonts w:eastAsia="宋体" w:cstheme="minorHAnsi"/>
                <w:color w:val="000000"/>
                <w:kern w:val="0"/>
                <w:sz w:val="18"/>
                <w:szCs w:val="18"/>
              </w:rPr>
              <w:t>rd</w:t>
            </w:r>
            <w:proofErr w:type="spellEnd"/>
          </w:p>
        </w:tc>
        <w:tc>
          <w:tcPr>
            <w:tcW w:w="148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2072D8D" w14:textId="77777777" w:rsidR="007919E3" w:rsidRPr="00CB30F4" w:rsidRDefault="007919E3">
            <w:pPr>
              <w:widowControl/>
              <w:jc w:val="center"/>
              <w:rPr>
                <w:rFonts w:eastAsia="宋体" w:cstheme="minorHAnsi"/>
                <w:color w:val="000000"/>
                <w:kern w:val="0"/>
                <w:sz w:val="18"/>
                <w:szCs w:val="18"/>
              </w:rPr>
            </w:pPr>
            <w:r w:rsidRPr="00CB30F4">
              <w:rPr>
                <w:rFonts w:eastAsia="宋体" w:cstheme="minorHAnsi"/>
                <w:color w:val="000000"/>
                <w:kern w:val="0"/>
                <w:sz w:val="18"/>
                <w:szCs w:val="18"/>
              </w:rPr>
              <w:t>0111011</w:t>
            </w:r>
          </w:p>
        </w:tc>
        <w:tc>
          <w:tcPr>
            <w:tcW w:w="567" w:type="dxa"/>
            <w:tcBorders>
              <w:top w:val="nil"/>
              <w:left w:val="nil"/>
              <w:bottom w:val="nil"/>
              <w:right w:val="nil"/>
            </w:tcBorders>
            <w:shd w:val="clear" w:color="auto" w:fill="auto"/>
            <w:noWrap/>
            <w:vAlign w:val="center"/>
            <w:hideMark/>
          </w:tcPr>
          <w:p w14:paraId="786B6AD6" w14:textId="16EE039F" w:rsidR="007919E3" w:rsidRPr="00CB30F4" w:rsidRDefault="001B7041">
            <w:pPr>
              <w:widowControl/>
              <w:jc w:val="left"/>
              <w:rPr>
                <w:rFonts w:eastAsia="宋体" w:cstheme="minorHAnsi"/>
                <w:color w:val="000000"/>
                <w:kern w:val="0"/>
                <w:sz w:val="18"/>
                <w:szCs w:val="18"/>
              </w:rPr>
            </w:pPr>
            <w:proofErr w:type="spellStart"/>
            <w:r>
              <w:rPr>
                <w:rFonts w:eastAsia="宋体" w:cstheme="minorHAnsi"/>
                <w:color w:val="000000"/>
                <w:kern w:val="0"/>
                <w:sz w:val="18"/>
                <w:szCs w:val="18"/>
              </w:rPr>
              <w:t>sraw</w:t>
            </w:r>
            <w:proofErr w:type="spellEnd"/>
          </w:p>
        </w:tc>
      </w:tr>
    </w:tbl>
    <w:p w14:paraId="64C19CAE" w14:textId="4D9E1C0E" w:rsidR="00225394" w:rsidRDefault="00225394">
      <w:pPr>
        <w:pStyle w:val="a3"/>
        <w:ind w:firstLine="420"/>
      </w:pPr>
      <w:r w:rsidRPr="00225394">
        <w:rPr>
          <w:rFonts w:hint="eastAsia"/>
        </w:rPr>
        <w:t>R</w:t>
      </w:r>
      <w:r w:rsidRPr="00225394">
        <w:rPr>
          <w:rFonts w:hint="eastAsia"/>
        </w:rPr>
        <w:t>型运算指令都是三地址指令，每条指令</w:t>
      </w:r>
      <w:r w:rsidR="00D23F26">
        <w:rPr>
          <w:rFonts w:hint="eastAsia"/>
        </w:rPr>
        <w:t>包含</w:t>
      </w:r>
      <w:proofErr w:type="gramStart"/>
      <w:r w:rsidR="00D23F26">
        <w:rPr>
          <w:rFonts w:hint="eastAsia"/>
        </w:rPr>
        <w:t>2</w:t>
      </w:r>
      <w:r w:rsidRPr="00225394">
        <w:rPr>
          <w:rFonts w:hint="eastAsia"/>
        </w:rPr>
        <w:t>个源</w:t>
      </w:r>
      <w:proofErr w:type="gramEnd"/>
      <w:r w:rsidRPr="00225394">
        <w:rPr>
          <w:rFonts w:hint="eastAsia"/>
        </w:rPr>
        <w:t>操作数</w:t>
      </w:r>
      <w:r w:rsidR="00D23F26">
        <w:rPr>
          <w:rFonts w:hint="eastAsia"/>
        </w:rPr>
        <w:t>和</w:t>
      </w:r>
      <w:r w:rsidR="00D23F26">
        <w:rPr>
          <w:rFonts w:hint="eastAsia"/>
        </w:rPr>
        <w:t>1</w:t>
      </w:r>
      <w:r w:rsidRPr="00225394">
        <w:rPr>
          <w:rFonts w:hint="eastAsia"/>
        </w:rPr>
        <w:t>个目的操作数</w:t>
      </w:r>
      <w:r w:rsidR="0062319E">
        <w:rPr>
          <w:rFonts w:hint="eastAsia"/>
        </w:rPr>
        <w:t>，所有操作数都采用寄存器寻址方式</w:t>
      </w:r>
      <w:r w:rsidRPr="00225394">
        <w:rPr>
          <w:rFonts w:hint="eastAsia"/>
        </w:rPr>
        <w:t>。</w:t>
      </w:r>
      <w:proofErr w:type="gramStart"/>
      <w:r w:rsidRPr="00225394">
        <w:rPr>
          <w:rFonts w:hint="eastAsia"/>
        </w:rPr>
        <w:t>记源操作数</w:t>
      </w:r>
      <w:proofErr w:type="gramEnd"/>
      <w:r w:rsidRPr="00225394">
        <w:rPr>
          <w:rFonts w:hint="eastAsia"/>
        </w:rPr>
        <w:t>1</w:t>
      </w:r>
      <w:r w:rsidRPr="00225394">
        <w:rPr>
          <w:rFonts w:hint="eastAsia"/>
        </w:rPr>
        <w:t>为</w:t>
      </w:r>
      <w:r w:rsidRPr="00225394">
        <w:rPr>
          <w:rFonts w:hint="eastAsia"/>
        </w:rPr>
        <w:t>src1</w:t>
      </w:r>
      <w:r w:rsidRPr="00225394">
        <w:rPr>
          <w:rFonts w:hint="eastAsia"/>
        </w:rPr>
        <w:t>，源操作数</w:t>
      </w:r>
      <w:r w:rsidRPr="00225394">
        <w:rPr>
          <w:rFonts w:hint="eastAsia"/>
        </w:rPr>
        <w:t>2</w:t>
      </w:r>
      <w:r w:rsidRPr="00225394">
        <w:rPr>
          <w:rFonts w:hint="eastAsia"/>
        </w:rPr>
        <w:t>为</w:t>
      </w:r>
      <w:r w:rsidRPr="00225394">
        <w:rPr>
          <w:rFonts w:hint="eastAsia"/>
        </w:rPr>
        <w:t>src2</w:t>
      </w:r>
      <w:r w:rsidRPr="00225394">
        <w:rPr>
          <w:rFonts w:hint="eastAsia"/>
        </w:rPr>
        <w:t>。译码器</w:t>
      </w:r>
      <w:r w:rsidR="0062319E">
        <w:rPr>
          <w:rFonts w:hint="eastAsia"/>
        </w:rPr>
        <w:t>应</w:t>
      </w:r>
      <w:r w:rsidRPr="00225394">
        <w:rPr>
          <w:rFonts w:hint="eastAsia"/>
        </w:rPr>
        <w:t>产生的控制信号如</w:t>
      </w:r>
      <w:r w:rsidR="0000138C">
        <w:fldChar w:fldCharType="begin"/>
      </w:r>
      <w:r w:rsidR="0000138C">
        <w:instrText xml:space="preserve"> </w:instrText>
      </w:r>
      <w:r w:rsidR="0000138C">
        <w:rPr>
          <w:rFonts w:hint="eastAsia"/>
        </w:rPr>
        <w:instrText>REF _Ref157177285 \r \h</w:instrText>
      </w:r>
      <w:r w:rsidR="0000138C">
        <w:instrText xml:space="preserve"> </w:instrText>
      </w:r>
      <w:r w:rsidR="0000138C">
        <w:fldChar w:fldCharType="separate"/>
      </w:r>
      <w:ins w:id="229" w:author="Xi Lifeng" w:date="2024-02-24T15:02:00Z">
        <w:r w:rsidR="007E7757">
          <w:rPr>
            <w:rFonts w:hint="eastAsia"/>
          </w:rPr>
          <w:t>表</w:t>
        </w:r>
        <w:r w:rsidR="007E7757">
          <w:rPr>
            <w:rFonts w:hint="eastAsia"/>
          </w:rPr>
          <w:t>7-2</w:t>
        </w:r>
      </w:ins>
      <w:del w:id="230" w:author="Xi Lifeng" w:date="2024-02-23T13:49:00Z">
        <w:r w:rsidR="00D23F26" w:rsidRPr="003124D7" w:rsidDel="00D84A70">
          <w:rPr>
            <w:rFonts w:hint="eastAsia"/>
            <w:sz w:val="18"/>
            <w:szCs w:val="18"/>
            <w:rPrChange w:id="231" w:author="Xi Lifeng" w:date="2024-02-19T14:10:00Z">
              <w:rPr>
                <w:rFonts w:hint="eastAsia"/>
              </w:rPr>
            </w:rPrChange>
          </w:rPr>
          <w:delText>表</w:delText>
        </w:r>
        <w:r w:rsidR="00D23F26" w:rsidRPr="003124D7" w:rsidDel="00D84A70">
          <w:rPr>
            <w:sz w:val="18"/>
            <w:szCs w:val="18"/>
            <w:rPrChange w:id="232" w:author="Xi Lifeng" w:date="2024-02-19T14:10:00Z">
              <w:rPr/>
            </w:rPrChange>
          </w:rPr>
          <w:delText>6-2</w:delText>
        </w:r>
      </w:del>
      <w:r w:rsidR="0000138C">
        <w:fldChar w:fldCharType="end"/>
      </w:r>
      <w:r w:rsidR="0000138C">
        <w:rPr>
          <w:rFonts w:hint="eastAsia"/>
        </w:rPr>
        <w:t>所示。</w:t>
      </w:r>
    </w:p>
    <w:p w14:paraId="23049A85" w14:textId="29835BC0" w:rsidR="0000138C" w:rsidRDefault="0000138C">
      <w:pPr>
        <w:pStyle w:val="a1"/>
        <w:spacing w:before="78"/>
      </w:pPr>
      <w:bookmarkStart w:id="233" w:name="_Ref157177285"/>
      <w:r>
        <w:rPr>
          <w:rFonts w:hint="eastAsia"/>
        </w:rPr>
        <w:lastRenderedPageBreak/>
        <w:t>译码器需要产生的控制信号</w:t>
      </w:r>
      <w:bookmarkEnd w:id="233"/>
    </w:p>
    <w:tbl>
      <w:tblPr>
        <w:tblStyle w:val="a7"/>
        <w:tblW w:w="0" w:type="auto"/>
        <w:tblLook w:val="04A0" w:firstRow="1" w:lastRow="0" w:firstColumn="1" w:lastColumn="0" w:noHBand="0" w:noVBand="1"/>
        <w:tblPrChange w:id="234" w:author="Xi Lifeng" w:date="2024-02-19T21:36:00Z">
          <w:tblPr>
            <w:tblStyle w:val="a7"/>
            <w:tblW w:w="0" w:type="auto"/>
            <w:tblLook w:val="04A0" w:firstRow="1" w:lastRow="0" w:firstColumn="1" w:lastColumn="0" w:noHBand="0" w:noVBand="1"/>
          </w:tblPr>
        </w:tblPrChange>
      </w:tblPr>
      <w:tblGrid>
        <w:gridCol w:w="1606"/>
        <w:gridCol w:w="2832"/>
        <w:gridCol w:w="1123"/>
        <w:gridCol w:w="2735"/>
        <w:tblGridChange w:id="235">
          <w:tblGrid>
            <w:gridCol w:w="1606"/>
            <w:gridCol w:w="2832"/>
            <w:gridCol w:w="1123"/>
            <w:gridCol w:w="2735"/>
          </w:tblGrid>
        </w:tblGridChange>
      </w:tblGrid>
      <w:tr w:rsidR="00D23F26" w:rsidRPr="006614C0" w14:paraId="0862A3AC" w14:textId="445FA11E" w:rsidTr="004A5225">
        <w:tc>
          <w:tcPr>
            <w:tcW w:w="1606" w:type="dxa"/>
            <w:tcPrChange w:id="236" w:author="Xi Lifeng" w:date="2024-02-19T21:36:00Z">
              <w:tcPr>
                <w:tcW w:w="1228" w:type="dxa"/>
              </w:tcPr>
            </w:tcPrChange>
          </w:tcPr>
          <w:p w14:paraId="0EBAA938" w14:textId="330737EC" w:rsidR="00D23F26" w:rsidRPr="006614C0" w:rsidRDefault="00D23F26">
            <w:pPr>
              <w:jc w:val="center"/>
              <w:rPr>
                <w:b/>
                <w:bCs/>
                <w:sz w:val="18"/>
                <w:szCs w:val="18"/>
              </w:rPr>
            </w:pPr>
            <w:r w:rsidRPr="006614C0">
              <w:rPr>
                <w:rFonts w:hint="eastAsia"/>
                <w:b/>
                <w:bCs/>
                <w:sz w:val="18"/>
                <w:szCs w:val="18"/>
              </w:rPr>
              <w:t>信号名</w:t>
            </w:r>
          </w:p>
        </w:tc>
        <w:tc>
          <w:tcPr>
            <w:tcW w:w="2832" w:type="dxa"/>
            <w:tcPrChange w:id="237" w:author="Xi Lifeng" w:date="2024-02-19T21:36:00Z">
              <w:tcPr>
                <w:tcW w:w="3020" w:type="dxa"/>
              </w:tcPr>
            </w:tcPrChange>
          </w:tcPr>
          <w:p w14:paraId="29FA74E1" w14:textId="167BF998" w:rsidR="00D23F26" w:rsidRPr="006614C0" w:rsidRDefault="00D23F26">
            <w:pPr>
              <w:jc w:val="center"/>
              <w:rPr>
                <w:b/>
                <w:bCs/>
                <w:sz w:val="18"/>
                <w:szCs w:val="18"/>
              </w:rPr>
            </w:pPr>
            <w:r w:rsidRPr="006614C0">
              <w:rPr>
                <w:rFonts w:hint="eastAsia"/>
                <w:b/>
                <w:bCs/>
                <w:sz w:val="18"/>
                <w:szCs w:val="18"/>
              </w:rPr>
              <w:t>含义</w:t>
            </w:r>
          </w:p>
        </w:tc>
        <w:tc>
          <w:tcPr>
            <w:tcW w:w="1123" w:type="dxa"/>
            <w:tcPrChange w:id="238" w:author="Xi Lifeng" w:date="2024-02-19T21:36:00Z">
              <w:tcPr>
                <w:tcW w:w="1134" w:type="dxa"/>
              </w:tcPr>
            </w:tcPrChange>
          </w:tcPr>
          <w:p w14:paraId="23B4C9D3" w14:textId="5F38993D" w:rsidR="00D23F26" w:rsidRPr="006614C0" w:rsidRDefault="00D23F26">
            <w:pPr>
              <w:jc w:val="center"/>
              <w:rPr>
                <w:b/>
                <w:bCs/>
                <w:sz w:val="18"/>
                <w:szCs w:val="18"/>
              </w:rPr>
            </w:pPr>
            <w:r w:rsidRPr="006614C0">
              <w:rPr>
                <w:rFonts w:hint="eastAsia"/>
                <w:b/>
                <w:bCs/>
                <w:sz w:val="18"/>
                <w:szCs w:val="18"/>
              </w:rPr>
              <w:t>信号名</w:t>
            </w:r>
          </w:p>
        </w:tc>
        <w:tc>
          <w:tcPr>
            <w:tcW w:w="2735" w:type="dxa"/>
            <w:tcPrChange w:id="239" w:author="Xi Lifeng" w:date="2024-02-19T21:36:00Z">
              <w:tcPr>
                <w:tcW w:w="2914" w:type="dxa"/>
              </w:tcPr>
            </w:tcPrChange>
          </w:tcPr>
          <w:p w14:paraId="69AF79E5" w14:textId="195B9639" w:rsidR="00D23F26" w:rsidRPr="006614C0" w:rsidRDefault="00D23F26">
            <w:pPr>
              <w:jc w:val="center"/>
              <w:rPr>
                <w:b/>
                <w:bCs/>
                <w:sz w:val="18"/>
                <w:szCs w:val="18"/>
              </w:rPr>
            </w:pPr>
            <w:r w:rsidRPr="006614C0">
              <w:rPr>
                <w:rFonts w:hint="eastAsia"/>
                <w:b/>
                <w:bCs/>
                <w:sz w:val="18"/>
                <w:szCs w:val="18"/>
              </w:rPr>
              <w:t>含义</w:t>
            </w:r>
          </w:p>
        </w:tc>
      </w:tr>
      <w:tr w:rsidR="00D23F26" w:rsidRPr="006614C0" w:rsidDel="004A5225" w14:paraId="22B38708" w14:textId="5EE875E5" w:rsidTr="004A5225">
        <w:trPr>
          <w:del w:id="240" w:author="Xi Lifeng" w:date="2024-02-19T21:36:00Z"/>
        </w:trPr>
        <w:tc>
          <w:tcPr>
            <w:tcW w:w="1606" w:type="dxa"/>
            <w:tcPrChange w:id="241" w:author="Xi Lifeng" w:date="2024-02-19T21:36:00Z">
              <w:tcPr>
                <w:tcW w:w="1228" w:type="dxa"/>
              </w:tcPr>
            </w:tcPrChange>
          </w:tcPr>
          <w:p w14:paraId="4B2DBF59" w14:textId="5C15B92E" w:rsidR="00D23F26" w:rsidRPr="006614C0" w:rsidDel="004A5225" w:rsidRDefault="00D23F26">
            <w:pPr>
              <w:jc w:val="center"/>
              <w:rPr>
                <w:del w:id="242" w:author="Xi Lifeng" w:date="2024-02-19T21:36:00Z"/>
                <w:sz w:val="18"/>
                <w:szCs w:val="18"/>
              </w:rPr>
            </w:pPr>
            <w:del w:id="243" w:author="Xi Lifeng" w:date="2024-02-19T21:36:00Z">
              <w:r w:rsidRPr="006614C0" w:rsidDel="004A5225">
                <w:rPr>
                  <w:sz w:val="18"/>
                  <w:szCs w:val="18"/>
                </w:rPr>
                <w:delText>s</w:delText>
              </w:r>
              <w:r w:rsidRPr="006614C0" w:rsidDel="004A5225">
                <w:rPr>
                  <w:rFonts w:hint="eastAsia"/>
                  <w:sz w:val="18"/>
                  <w:szCs w:val="18"/>
                </w:rPr>
                <w:delText>rc</w:delText>
              </w:r>
              <w:r w:rsidRPr="006614C0" w:rsidDel="004A5225">
                <w:rPr>
                  <w:sz w:val="18"/>
                  <w:szCs w:val="18"/>
                </w:rPr>
                <w:delText>1_ren</w:delText>
              </w:r>
            </w:del>
          </w:p>
        </w:tc>
        <w:tc>
          <w:tcPr>
            <w:tcW w:w="2832" w:type="dxa"/>
            <w:tcPrChange w:id="244" w:author="Xi Lifeng" w:date="2024-02-19T21:36:00Z">
              <w:tcPr>
                <w:tcW w:w="3020" w:type="dxa"/>
              </w:tcPr>
            </w:tcPrChange>
          </w:tcPr>
          <w:p w14:paraId="35128636" w14:textId="3924ACB2" w:rsidR="00D23F26" w:rsidRPr="006614C0" w:rsidDel="004A5225" w:rsidRDefault="00D23F26">
            <w:pPr>
              <w:pStyle w:val="a3"/>
              <w:ind w:firstLineChars="13" w:firstLine="23"/>
              <w:rPr>
                <w:del w:id="245" w:author="Xi Lifeng" w:date="2024-02-19T21:36:00Z"/>
                <w:sz w:val="18"/>
                <w:szCs w:val="18"/>
              </w:rPr>
            </w:pPr>
            <w:del w:id="246" w:author="Xi Lifeng" w:date="2024-02-19T21:36:00Z">
              <w:r w:rsidRPr="006614C0" w:rsidDel="004A5225">
                <w:rPr>
                  <w:rFonts w:hint="eastAsia"/>
                  <w:sz w:val="18"/>
                  <w:szCs w:val="18"/>
                </w:rPr>
                <w:delText>s</w:delText>
              </w:r>
              <w:r w:rsidRPr="006614C0" w:rsidDel="004A5225">
                <w:rPr>
                  <w:sz w:val="18"/>
                  <w:szCs w:val="18"/>
                </w:rPr>
                <w:delText>rc1</w:delText>
              </w:r>
              <w:r w:rsidRPr="006614C0" w:rsidDel="004A5225">
                <w:rPr>
                  <w:rFonts w:hint="eastAsia"/>
                  <w:sz w:val="18"/>
                  <w:szCs w:val="18"/>
                </w:rPr>
                <w:delText>读通用寄存器堆</w:delText>
              </w:r>
              <w:r w:rsidR="00D946A2" w:rsidDel="004A5225">
                <w:rPr>
                  <w:rFonts w:hint="eastAsia"/>
                  <w:sz w:val="18"/>
                  <w:szCs w:val="18"/>
                </w:rPr>
                <w:delText>使能信号</w:delText>
              </w:r>
            </w:del>
          </w:p>
        </w:tc>
        <w:tc>
          <w:tcPr>
            <w:tcW w:w="1123" w:type="dxa"/>
            <w:tcPrChange w:id="247" w:author="Xi Lifeng" w:date="2024-02-19T21:36:00Z">
              <w:tcPr>
                <w:tcW w:w="1134" w:type="dxa"/>
              </w:tcPr>
            </w:tcPrChange>
          </w:tcPr>
          <w:p w14:paraId="4A12400D" w14:textId="6B502D71" w:rsidR="00D23F26" w:rsidRPr="006614C0" w:rsidDel="004A5225" w:rsidRDefault="00D23F26">
            <w:pPr>
              <w:jc w:val="center"/>
              <w:rPr>
                <w:del w:id="248" w:author="Xi Lifeng" w:date="2024-02-19T21:36:00Z"/>
                <w:sz w:val="18"/>
                <w:szCs w:val="18"/>
              </w:rPr>
            </w:pPr>
            <w:del w:id="249" w:author="Xi Lifeng" w:date="2024-02-19T21:36:00Z">
              <w:r w:rsidRPr="006614C0" w:rsidDel="004A5225">
                <w:rPr>
                  <w:rFonts w:hint="eastAsia"/>
                  <w:sz w:val="18"/>
                  <w:szCs w:val="18"/>
                </w:rPr>
                <w:delText>src</w:delText>
              </w:r>
              <w:r w:rsidRPr="006614C0" w:rsidDel="004A5225">
                <w:rPr>
                  <w:sz w:val="18"/>
                  <w:szCs w:val="18"/>
                </w:rPr>
                <w:delText>1_raddr</w:delText>
              </w:r>
            </w:del>
          </w:p>
        </w:tc>
        <w:tc>
          <w:tcPr>
            <w:tcW w:w="2735" w:type="dxa"/>
            <w:tcPrChange w:id="250" w:author="Xi Lifeng" w:date="2024-02-19T21:36:00Z">
              <w:tcPr>
                <w:tcW w:w="2914" w:type="dxa"/>
              </w:tcPr>
            </w:tcPrChange>
          </w:tcPr>
          <w:p w14:paraId="39301554" w14:textId="1A197D4B" w:rsidR="00D23F26" w:rsidRPr="006614C0" w:rsidDel="004A5225" w:rsidRDefault="00D23F26">
            <w:pPr>
              <w:pStyle w:val="a3"/>
              <w:ind w:firstLineChars="13" w:firstLine="23"/>
              <w:rPr>
                <w:del w:id="251" w:author="Xi Lifeng" w:date="2024-02-19T21:36:00Z"/>
                <w:sz w:val="18"/>
                <w:szCs w:val="18"/>
              </w:rPr>
            </w:pPr>
            <w:del w:id="252" w:author="Xi Lifeng" w:date="2024-02-19T21:36:00Z">
              <w:r w:rsidRPr="006614C0" w:rsidDel="004A5225">
                <w:rPr>
                  <w:rFonts w:hint="eastAsia"/>
                  <w:sz w:val="18"/>
                  <w:szCs w:val="18"/>
                </w:rPr>
                <w:delText>src1</w:delText>
              </w:r>
              <w:r w:rsidRPr="006614C0" w:rsidDel="004A5225">
                <w:rPr>
                  <w:rFonts w:hint="eastAsia"/>
                  <w:sz w:val="18"/>
                  <w:szCs w:val="18"/>
                </w:rPr>
                <w:delText>的通用寄存器堆读地址</w:delText>
              </w:r>
            </w:del>
          </w:p>
        </w:tc>
      </w:tr>
      <w:tr w:rsidR="00D23F26" w:rsidRPr="006614C0" w14:paraId="77D8FB88" w14:textId="04AF12DB" w:rsidTr="004A5225">
        <w:tc>
          <w:tcPr>
            <w:tcW w:w="1606" w:type="dxa"/>
            <w:tcPrChange w:id="253" w:author="Xi Lifeng" w:date="2024-02-19T21:36:00Z">
              <w:tcPr>
                <w:tcW w:w="1228" w:type="dxa"/>
              </w:tcPr>
            </w:tcPrChange>
          </w:tcPr>
          <w:p w14:paraId="4C545691" w14:textId="1E9AC46E" w:rsidR="00D23F26" w:rsidRPr="006614C0" w:rsidRDefault="004A5225">
            <w:pPr>
              <w:jc w:val="center"/>
              <w:rPr>
                <w:sz w:val="18"/>
                <w:szCs w:val="18"/>
              </w:rPr>
            </w:pPr>
            <w:ins w:id="254" w:author="Xi Lifeng" w:date="2024-02-19T21:36:00Z">
              <w:r w:rsidRPr="006614C0">
                <w:rPr>
                  <w:rFonts w:hint="eastAsia"/>
                  <w:sz w:val="18"/>
                  <w:szCs w:val="18"/>
                </w:rPr>
                <w:t>src</w:t>
              </w:r>
              <w:r w:rsidRPr="006614C0">
                <w:rPr>
                  <w:sz w:val="18"/>
                  <w:szCs w:val="18"/>
                </w:rPr>
                <w:t>1_raddr</w:t>
              </w:r>
            </w:ins>
            <w:del w:id="255" w:author="Xi Lifeng" w:date="2024-02-19T21:36:00Z">
              <w:r w:rsidR="00D23F26" w:rsidRPr="006614C0" w:rsidDel="004A5225">
                <w:rPr>
                  <w:rFonts w:hint="eastAsia"/>
                  <w:sz w:val="18"/>
                  <w:szCs w:val="18"/>
                </w:rPr>
                <w:delText>s</w:delText>
              </w:r>
              <w:r w:rsidR="00D23F26" w:rsidRPr="006614C0" w:rsidDel="004A5225">
                <w:rPr>
                  <w:sz w:val="18"/>
                  <w:szCs w:val="18"/>
                </w:rPr>
                <w:delText>rc2_ren</w:delText>
              </w:r>
            </w:del>
          </w:p>
        </w:tc>
        <w:tc>
          <w:tcPr>
            <w:tcW w:w="2832" w:type="dxa"/>
            <w:tcPrChange w:id="256" w:author="Xi Lifeng" w:date="2024-02-19T21:36:00Z">
              <w:tcPr>
                <w:tcW w:w="3020" w:type="dxa"/>
              </w:tcPr>
            </w:tcPrChange>
          </w:tcPr>
          <w:p w14:paraId="5A89E9BE" w14:textId="37E0CF34" w:rsidR="00D23F26" w:rsidRPr="006614C0" w:rsidRDefault="004A5225">
            <w:pPr>
              <w:pStyle w:val="a3"/>
              <w:ind w:firstLineChars="13" w:firstLine="23"/>
              <w:rPr>
                <w:sz w:val="18"/>
                <w:szCs w:val="18"/>
              </w:rPr>
            </w:pPr>
            <w:ins w:id="257" w:author="Xi Lifeng" w:date="2024-02-19T21:36:00Z">
              <w:r w:rsidRPr="006614C0">
                <w:rPr>
                  <w:rFonts w:hint="eastAsia"/>
                  <w:sz w:val="18"/>
                  <w:szCs w:val="18"/>
                </w:rPr>
                <w:t>src1</w:t>
              </w:r>
              <w:r w:rsidRPr="006614C0">
                <w:rPr>
                  <w:rFonts w:hint="eastAsia"/>
                  <w:sz w:val="18"/>
                  <w:szCs w:val="18"/>
                </w:rPr>
                <w:t>的通用寄存器</w:t>
              </w:r>
              <w:proofErr w:type="gramStart"/>
              <w:r w:rsidRPr="006614C0">
                <w:rPr>
                  <w:rFonts w:hint="eastAsia"/>
                  <w:sz w:val="18"/>
                  <w:szCs w:val="18"/>
                </w:rPr>
                <w:t>堆读地址</w:t>
              </w:r>
            </w:ins>
            <w:proofErr w:type="gramEnd"/>
            <w:del w:id="258" w:author="Xi Lifeng" w:date="2024-02-19T21:36:00Z">
              <w:r w:rsidR="00D23F26" w:rsidRPr="006614C0" w:rsidDel="004A5225">
                <w:rPr>
                  <w:rFonts w:hint="eastAsia"/>
                  <w:sz w:val="18"/>
                  <w:szCs w:val="18"/>
                </w:rPr>
                <w:delText>src2</w:delText>
              </w:r>
              <w:r w:rsidR="00D23F26" w:rsidRPr="006614C0" w:rsidDel="004A5225">
                <w:rPr>
                  <w:rFonts w:hint="eastAsia"/>
                  <w:sz w:val="18"/>
                  <w:szCs w:val="18"/>
                </w:rPr>
                <w:delText>读通用寄存器堆</w:delText>
              </w:r>
              <w:r w:rsidR="009C2E0F" w:rsidDel="004A5225">
                <w:rPr>
                  <w:rFonts w:hint="eastAsia"/>
                  <w:sz w:val="18"/>
                  <w:szCs w:val="18"/>
                </w:rPr>
                <w:delText>使能信号</w:delText>
              </w:r>
            </w:del>
          </w:p>
        </w:tc>
        <w:tc>
          <w:tcPr>
            <w:tcW w:w="1123" w:type="dxa"/>
            <w:tcPrChange w:id="259" w:author="Xi Lifeng" w:date="2024-02-19T21:36:00Z">
              <w:tcPr>
                <w:tcW w:w="1134" w:type="dxa"/>
              </w:tcPr>
            </w:tcPrChange>
          </w:tcPr>
          <w:p w14:paraId="4B731F25" w14:textId="6B67109E" w:rsidR="00D23F26" w:rsidRPr="006614C0" w:rsidRDefault="00D23F26">
            <w:pPr>
              <w:jc w:val="center"/>
              <w:rPr>
                <w:sz w:val="18"/>
                <w:szCs w:val="18"/>
              </w:rPr>
            </w:pPr>
            <w:r w:rsidRPr="006614C0">
              <w:rPr>
                <w:rFonts w:hint="eastAsia"/>
                <w:sz w:val="18"/>
                <w:szCs w:val="18"/>
              </w:rPr>
              <w:t>s</w:t>
            </w:r>
            <w:r w:rsidRPr="006614C0">
              <w:rPr>
                <w:sz w:val="18"/>
                <w:szCs w:val="18"/>
              </w:rPr>
              <w:t>rc2_raddr</w:t>
            </w:r>
          </w:p>
        </w:tc>
        <w:tc>
          <w:tcPr>
            <w:tcW w:w="2735" w:type="dxa"/>
            <w:tcPrChange w:id="260" w:author="Xi Lifeng" w:date="2024-02-19T21:36:00Z">
              <w:tcPr>
                <w:tcW w:w="2914" w:type="dxa"/>
              </w:tcPr>
            </w:tcPrChange>
          </w:tcPr>
          <w:p w14:paraId="1A7EA224" w14:textId="670950A1" w:rsidR="00D23F26" w:rsidRPr="006614C0" w:rsidRDefault="00D23F26">
            <w:pPr>
              <w:pStyle w:val="a3"/>
              <w:ind w:firstLineChars="13" w:firstLine="23"/>
              <w:rPr>
                <w:sz w:val="18"/>
                <w:szCs w:val="18"/>
              </w:rPr>
            </w:pPr>
            <w:r w:rsidRPr="006614C0">
              <w:rPr>
                <w:rFonts w:hint="eastAsia"/>
                <w:sz w:val="18"/>
                <w:szCs w:val="18"/>
              </w:rPr>
              <w:t>src2</w:t>
            </w:r>
            <w:r w:rsidRPr="006614C0">
              <w:rPr>
                <w:rFonts w:hint="eastAsia"/>
                <w:sz w:val="18"/>
                <w:szCs w:val="18"/>
              </w:rPr>
              <w:t>的通用寄存器</w:t>
            </w:r>
            <w:proofErr w:type="gramStart"/>
            <w:r w:rsidRPr="006614C0">
              <w:rPr>
                <w:rFonts w:hint="eastAsia"/>
                <w:sz w:val="18"/>
                <w:szCs w:val="18"/>
              </w:rPr>
              <w:t>堆读地址</w:t>
            </w:r>
            <w:proofErr w:type="gramEnd"/>
          </w:p>
        </w:tc>
      </w:tr>
      <w:tr w:rsidR="00D23F26" w:rsidRPr="006614C0" w14:paraId="49201B39" w14:textId="77777777" w:rsidTr="004A5225">
        <w:tc>
          <w:tcPr>
            <w:tcW w:w="1606" w:type="dxa"/>
            <w:tcPrChange w:id="261" w:author="Xi Lifeng" w:date="2024-02-19T21:36:00Z">
              <w:tcPr>
                <w:tcW w:w="1228" w:type="dxa"/>
              </w:tcPr>
            </w:tcPrChange>
          </w:tcPr>
          <w:p w14:paraId="7A643CEB" w14:textId="2FD2E7DD" w:rsidR="00D23F26" w:rsidRPr="006614C0" w:rsidRDefault="00D23F26">
            <w:pPr>
              <w:jc w:val="center"/>
              <w:rPr>
                <w:sz w:val="18"/>
                <w:szCs w:val="18"/>
              </w:rPr>
            </w:pPr>
            <w:proofErr w:type="spellStart"/>
            <w:r w:rsidRPr="006614C0">
              <w:rPr>
                <w:rFonts w:hint="eastAsia"/>
                <w:sz w:val="18"/>
                <w:szCs w:val="18"/>
              </w:rPr>
              <w:t>r</w:t>
            </w:r>
            <w:r w:rsidRPr="006614C0">
              <w:rPr>
                <w:sz w:val="18"/>
                <w:szCs w:val="18"/>
              </w:rPr>
              <w:t>eg_wen</w:t>
            </w:r>
            <w:proofErr w:type="spellEnd"/>
          </w:p>
        </w:tc>
        <w:tc>
          <w:tcPr>
            <w:tcW w:w="2832" w:type="dxa"/>
            <w:tcPrChange w:id="262" w:author="Xi Lifeng" w:date="2024-02-19T21:36:00Z">
              <w:tcPr>
                <w:tcW w:w="3020" w:type="dxa"/>
              </w:tcPr>
            </w:tcPrChange>
          </w:tcPr>
          <w:p w14:paraId="7281EE11" w14:textId="7EF03B5C" w:rsidR="00D23F26" w:rsidRPr="006614C0" w:rsidRDefault="00D23F26">
            <w:pPr>
              <w:pStyle w:val="a3"/>
              <w:ind w:firstLineChars="13" w:firstLine="23"/>
              <w:rPr>
                <w:sz w:val="18"/>
                <w:szCs w:val="18"/>
              </w:rPr>
            </w:pPr>
            <w:r w:rsidRPr="006614C0">
              <w:rPr>
                <w:rFonts w:hint="eastAsia"/>
                <w:sz w:val="18"/>
                <w:szCs w:val="18"/>
              </w:rPr>
              <w:t>写回通用寄存器堆</w:t>
            </w:r>
            <w:r w:rsidR="009C2E0F">
              <w:rPr>
                <w:rFonts w:hint="eastAsia"/>
                <w:sz w:val="18"/>
                <w:szCs w:val="18"/>
              </w:rPr>
              <w:t>使能信号</w:t>
            </w:r>
          </w:p>
        </w:tc>
        <w:tc>
          <w:tcPr>
            <w:tcW w:w="1123" w:type="dxa"/>
            <w:tcPrChange w:id="263" w:author="Xi Lifeng" w:date="2024-02-19T21:36:00Z">
              <w:tcPr>
                <w:tcW w:w="1134" w:type="dxa"/>
              </w:tcPr>
            </w:tcPrChange>
          </w:tcPr>
          <w:p w14:paraId="7D96F530" w14:textId="269A2C0A" w:rsidR="00D23F26" w:rsidRPr="006614C0" w:rsidRDefault="00D23F26">
            <w:pPr>
              <w:jc w:val="center"/>
              <w:rPr>
                <w:sz w:val="18"/>
                <w:szCs w:val="18"/>
              </w:rPr>
            </w:pPr>
            <w:proofErr w:type="spellStart"/>
            <w:r w:rsidRPr="006614C0">
              <w:rPr>
                <w:rFonts w:hint="eastAsia"/>
                <w:sz w:val="18"/>
                <w:szCs w:val="18"/>
              </w:rPr>
              <w:t>r</w:t>
            </w:r>
            <w:r w:rsidRPr="006614C0">
              <w:rPr>
                <w:sz w:val="18"/>
                <w:szCs w:val="18"/>
              </w:rPr>
              <w:t>eg_waddr</w:t>
            </w:r>
            <w:proofErr w:type="spellEnd"/>
          </w:p>
        </w:tc>
        <w:tc>
          <w:tcPr>
            <w:tcW w:w="2735" w:type="dxa"/>
            <w:tcPrChange w:id="264" w:author="Xi Lifeng" w:date="2024-02-19T21:36:00Z">
              <w:tcPr>
                <w:tcW w:w="2914" w:type="dxa"/>
              </w:tcPr>
            </w:tcPrChange>
          </w:tcPr>
          <w:p w14:paraId="23492BC0" w14:textId="0D9DB474" w:rsidR="00D23F26" w:rsidRPr="006614C0" w:rsidRDefault="00D23F26">
            <w:pPr>
              <w:pStyle w:val="a3"/>
              <w:ind w:firstLineChars="13" w:firstLine="23"/>
              <w:rPr>
                <w:sz w:val="18"/>
                <w:szCs w:val="18"/>
              </w:rPr>
            </w:pPr>
            <w:r w:rsidRPr="006614C0">
              <w:rPr>
                <w:rFonts w:hint="eastAsia"/>
                <w:sz w:val="18"/>
                <w:szCs w:val="18"/>
              </w:rPr>
              <w:t>通用寄存器堆的写地址</w:t>
            </w:r>
          </w:p>
        </w:tc>
      </w:tr>
      <w:tr w:rsidR="006614C0" w:rsidRPr="006614C0" w14:paraId="36E60016" w14:textId="77777777" w:rsidTr="004A5225">
        <w:tc>
          <w:tcPr>
            <w:tcW w:w="1606" w:type="dxa"/>
            <w:tcPrChange w:id="265" w:author="Xi Lifeng" w:date="2024-02-19T21:36:00Z">
              <w:tcPr>
                <w:tcW w:w="1228" w:type="dxa"/>
              </w:tcPr>
            </w:tcPrChange>
          </w:tcPr>
          <w:p w14:paraId="302A4051" w14:textId="223FB1EF" w:rsidR="006614C0" w:rsidRPr="006614C0" w:rsidRDefault="006614C0">
            <w:pPr>
              <w:jc w:val="center"/>
              <w:rPr>
                <w:sz w:val="18"/>
                <w:szCs w:val="18"/>
              </w:rPr>
            </w:pPr>
            <w:r w:rsidRPr="006614C0">
              <w:rPr>
                <w:rFonts w:hint="eastAsia"/>
                <w:sz w:val="18"/>
                <w:szCs w:val="18"/>
              </w:rPr>
              <w:t>o</w:t>
            </w:r>
            <w:r w:rsidRPr="006614C0">
              <w:rPr>
                <w:sz w:val="18"/>
                <w:szCs w:val="18"/>
              </w:rPr>
              <w:t>p</w:t>
            </w:r>
          </w:p>
        </w:tc>
        <w:tc>
          <w:tcPr>
            <w:tcW w:w="2832" w:type="dxa"/>
            <w:tcPrChange w:id="266" w:author="Xi Lifeng" w:date="2024-02-19T21:36:00Z">
              <w:tcPr>
                <w:tcW w:w="3020" w:type="dxa"/>
              </w:tcPr>
            </w:tcPrChange>
          </w:tcPr>
          <w:p w14:paraId="5FF22669" w14:textId="0099D161" w:rsidR="006614C0" w:rsidRPr="006614C0" w:rsidRDefault="006614C0">
            <w:pPr>
              <w:pStyle w:val="a3"/>
              <w:ind w:firstLineChars="13" w:firstLine="23"/>
              <w:rPr>
                <w:sz w:val="18"/>
                <w:szCs w:val="18"/>
              </w:rPr>
            </w:pPr>
            <w:r w:rsidRPr="006614C0">
              <w:rPr>
                <w:rFonts w:hint="eastAsia"/>
                <w:sz w:val="18"/>
                <w:szCs w:val="18"/>
              </w:rPr>
              <w:t>指令的操作类型</w:t>
            </w:r>
          </w:p>
        </w:tc>
        <w:tc>
          <w:tcPr>
            <w:tcW w:w="1123" w:type="dxa"/>
            <w:tcPrChange w:id="267" w:author="Xi Lifeng" w:date="2024-02-19T21:36:00Z">
              <w:tcPr>
                <w:tcW w:w="1134" w:type="dxa"/>
              </w:tcPr>
            </w:tcPrChange>
          </w:tcPr>
          <w:p w14:paraId="67B872D1" w14:textId="49DB7D99" w:rsidR="006614C0" w:rsidRPr="006614C0" w:rsidRDefault="004C4BFA">
            <w:pPr>
              <w:jc w:val="center"/>
              <w:rPr>
                <w:sz w:val="18"/>
                <w:szCs w:val="18"/>
              </w:rPr>
              <w:pPrChange w:id="268" w:author="Xi Lifeng" w:date="2024-02-20T13:03:00Z">
                <w:pPr/>
              </w:pPrChange>
            </w:pPr>
            <w:ins w:id="269" w:author="Xi Lifeng" w:date="2024-02-19T17:25:00Z">
              <w:r>
                <w:rPr>
                  <w:rFonts w:hint="eastAsia"/>
                  <w:sz w:val="18"/>
                  <w:szCs w:val="18"/>
                </w:rPr>
                <w:t>valid</w:t>
              </w:r>
            </w:ins>
          </w:p>
        </w:tc>
        <w:tc>
          <w:tcPr>
            <w:tcW w:w="2735" w:type="dxa"/>
            <w:tcPrChange w:id="270" w:author="Xi Lifeng" w:date="2024-02-19T21:36:00Z">
              <w:tcPr>
                <w:tcW w:w="2914" w:type="dxa"/>
              </w:tcPr>
            </w:tcPrChange>
          </w:tcPr>
          <w:p w14:paraId="2A19B29D" w14:textId="7B60613C" w:rsidR="006614C0" w:rsidRPr="006614C0" w:rsidRDefault="004C4BFA">
            <w:pPr>
              <w:pStyle w:val="a3"/>
              <w:ind w:firstLineChars="13" w:firstLine="23"/>
              <w:rPr>
                <w:sz w:val="18"/>
                <w:szCs w:val="18"/>
              </w:rPr>
            </w:pPr>
            <w:ins w:id="271" w:author="Xi Lifeng" w:date="2024-02-19T17:25:00Z">
              <w:r>
                <w:rPr>
                  <w:rFonts w:hint="eastAsia"/>
                  <w:sz w:val="18"/>
                  <w:szCs w:val="18"/>
                </w:rPr>
                <w:t>指令是否有效</w:t>
              </w:r>
            </w:ins>
          </w:p>
        </w:tc>
      </w:tr>
    </w:tbl>
    <w:p w14:paraId="3B4B0894" w14:textId="3BB2FFE8" w:rsidR="002D6226" w:rsidRDefault="006D67F5">
      <w:pPr>
        <w:pStyle w:val="a3"/>
        <w:ind w:firstLine="420"/>
      </w:pPr>
      <w:r>
        <w:rPr>
          <w:rFonts w:hint="eastAsia"/>
        </w:rPr>
        <w:t>译码单元传递给运算单元的</w:t>
      </w:r>
      <w:r w:rsidR="002D6226">
        <w:rPr>
          <w:rFonts w:hint="eastAsia"/>
        </w:rPr>
        <w:t>info</w:t>
      </w:r>
      <w:r w:rsidR="002D6226">
        <w:rPr>
          <w:rFonts w:hint="eastAsia"/>
        </w:rPr>
        <w:t>数据包的</w:t>
      </w:r>
      <w:r>
        <w:rPr>
          <w:rFonts w:hint="eastAsia"/>
        </w:rPr>
        <w:t>结构</w:t>
      </w:r>
      <w:r w:rsidR="002D6226">
        <w:rPr>
          <w:rFonts w:hint="eastAsia"/>
        </w:rPr>
        <w:t>如下</w:t>
      </w:r>
      <w:r>
        <w:rPr>
          <w:rFonts w:hint="eastAsia"/>
        </w:rPr>
        <w:t>：</w:t>
      </w:r>
      <w:r>
        <w:t xml:space="preserve"> </w:t>
      </w:r>
    </w:p>
    <w:p w14:paraId="4211983B" w14:textId="77777777" w:rsidR="00A559C6" w:rsidRPr="00A509EE" w:rsidRDefault="00A559C6">
      <w:pPr>
        <w:widowControl/>
        <w:shd w:val="clear" w:color="auto" w:fill="1F1F1F"/>
        <w:spacing w:line="330" w:lineRule="atLeast"/>
        <w:jc w:val="left"/>
        <w:rPr>
          <w:rFonts w:ascii="Consolas" w:eastAsia="宋体" w:hAnsi="Consolas" w:cstheme="minorHAnsi"/>
          <w:color w:val="CCCCCC"/>
          <w:kern w:val="0"/>
          <w:rPrChange w:id="272" w:author="Xi Lifeng" w:date="2024-02-19T17:10:00Z">
            <w:rPr>
              <w:rFonts w:eastAsia="宋体" w:cstheme="minorHAnsi"/>
              <w:color w:val="CCCCCC"/>
              <w:kern w:val="0"/>
            </w:rPr>
          </w:rPrChange>
        </w:rPr>
      </w:pPr>
      <w:r w:rsidRPr="00A509EE">
        <w:rPr>
          <w:rFonts w:ascii="Consolas" w:eastAsia="宋体" w:hAnsi="Consolas" w:cstheme="minorHAnsi"/>
          <w:color w:val="C586C0"/>
          <w:kern w:val="0"/>
          <w:rPrChange w:id="273" w:author="Xi Lifeng" w:date="2024-02-19T17:10:00Z">
            <w:rPr>
              <w:rFonts w:eastAsia="宋体" w:cstheme="minorHAnsi"/>
              <w:color w:val="C586C0"/>
              <w:kern w:val="0"/>
            </w:rPr>
          </w:rPrChange>
        </w:rPr>
        <w:t>object</w:t>
      </w:r>
      <w:r w:rsidRPr="00A509EE">
        <w:rPr>
          <w:rFonts w:ascii="Consolas" w:eastAsia="宋体" w:hAnsi="Consolas" w:cstheme="minorHAnsi"/>
          <w:color w:val="CCCCCC"/>
          <w:kern w:val="0"/>
          <w:rPrChange w:id="274"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4EC9B0"/>
          <w:kern w:val="0"/>
          <w:rPrChange w:id="275" w:author="Xi Lifeng" w:date="2024-02-19T17:10:00Z">
            <w:rPr>
              <w:rFonts w:eastAsia="宋体" w:cstheme="minorHAnsi"/>
              <w:color w:val="4EC9B0"/>
              <w:kern w:val="0"/>
            </w:rPr>
          </w:rPrChange>
        </w:rPr>
        <w:t>FuOpType</w:t>
      </w:r>
      <w:proofErr w:type="spellEnd"/>
      <w:r w:rsidRPr="00A509EE">
        <w:rPr>
          <w:rFonts w:ascii="Consolas" w:eastAsia="宋体" w:hAnsi="Consolas" w:cstheme="minorHAnsi"/>
          <w:color w:val="CCCCCC"/>
          <w:kern w:val="0"/>
          <w:rPrChange w:id="276" w:author="Xi Lifeng" w:date="2024-02-19T17:10:00Z">
            <w:rPr>
              <w:rFonts w:eastAsia="宋体" w:cstheme="minorHAnsi"/>
              <w:color w:val="CCCCCC"/>
              <w:kern w:val="0"/>
            </w:rPr>
          </w:rPrChange>
        </w:rPr>
        <w:t xml:space="preserve"> {</w:t>
      </w:r>
    </w:p>
    <w:p w14:paraId="3809E1DB" w14:textId="5D02750F" w:rsidR="00A559C6" w:rsidRPr="00A509EE" w:rsidRDefault="00A559C6">
      <w:pPr>
        <w:widowControl/>
        <w:shd w:val="clear" w:color="auto" w:fill="1F1F1F"/>
        <w:spacing w:line="330" w:lineRule="atLeast"/>
        <w:jc w:val="left"/>
        <w:rPr>
          <w:rFonts w:ascii="Consolas" w:eastAsia="宋体" w:hAnsi="Consolas" w:cstheme="minorHAnsi"/>
          <w:color w:val="CCCCCC"/>
          <w:kern w:val="0"/>
          <w:rPrChange w:id="277" w:author="Xi Lifeng" w:date="2024-02-19T17:10:00Z">
            <w:rPr>
              <w:rFonts w:eastAsia="宋体" w:cstheme="minorHAnsi"/>
              <w:color w:val="CCCCCC"/>
              <w:kern w:val="0"/>
            </w:rPr>
          </w:rPrChange>
        </w:rPr>
      </w:pPr>
      <w:r w:rsidRPr="00A509EE">
        <w:rPr>
          <w:rFonts w:ascii="Consolas" w:eastAsia="宋体" w:hAnsi="Consolas" w:cstheme="minorHAnsi"/>
          <w:color w:val="CCCCCC"/>
          <w:kern w:val="0"/>
          <w:rPrChange w:id="278" w:author="Xi Lifeng" w:date="2024-02-19T17:10:00Z">
            <w:rPr>
              <w:rFonts w:eastAsia="宋体" w:cstheme="minorHAnsi"/>
              <w:color w:val="CCCCCC"/>
              <w:kern w:val="0"/>
            </w:rPr>
          </w:rPrChange>
        </w:rPr>
        <w:t xml:space="preserve">  </w:t>
      </w:r>
      <w:r w:rsidRPr="00A509EE">
        <w:rPr>
          <w:rFonts w:ascii="Consolas" w:eastAsia="宋体" w:hAnsi="Consolas" w:cstheme="minorHAnsi"/>
          <w:color w:val="C586C0"/>
          <w:kern w:val="0"/>
          <w:rPrChange w:id="279" w:author="Xi Lifeng" w:date="2024-02-19T17:10:00Z">
            <w:rPr>
              <w:rFonts w:eastAsia="宋体" w:cstheme="minorHAnsi"/>
              <w:color w:val="C586C0"/>
              <w:kern w:val="0"/>
            </w:rPr>
          </w:rPrChange>
        </w:rPr>
        <w:t>def</w:t>
      </w:r>
      <w:r w:rsidRPr="00A509EE">
        <w:rPr>
          <w:rFonts w:ascii="Consolas" w:eastAsia="宋体" w:hAnsi="Consolas" w:cstheme="minorHAnsi"/>
          <w:color w:val="CCCCCC"/>
          <w:kern w:val="0"/>
          <w:rPrChange w:id="280" w:author="Xi Lifeng" w:date="2024-02-19T17:10:00Z">
            <w:rPr>
              <w:rFonts w:eastAsia="宋体" w:cstheme="minorHAnsi"/>
              <w:color w:val="CCCCCC"/>
              <w:kern w:val="0"/>
            </w:rPr>
          </w:rPrChange>
        </w:rPr>
        <w:t xml:space="preserve"> </w:t>
      </w:r>
      <w:proofErr w:type="gramStart"/>
      <w:r w:rsidRPr="00A509EE">
        <w:rPr>
          <w:rFonts w:ascii="Consolas" w:eastAsia="宋体" w:hAnsi="Consolas" w:cstheme="minorHAnsi"/>
          <w:color w:val="DCDCAA"/>
          <w:kern w:val="0"/>
          <w:rPrChange w:id="281" w:author="Xi Lifeng" w:date="2024-02-19T17:10:00Z">
            <w:rPr>
              <w:rFonts w:eastAsia="宋体" w:cstheme="minorHAnsi"/>
              <w:color w:val="DCDCAA"/>
              <w:kern w:val="0"/>
            </w:rPr>
          </w:rPrChange>
        </w:rPr>
        <w:t>apply</w:t>
      </w:r>
      <w:r w:rsidRPr="00A509EE">
        <w:rPr>
          <w:rFonts w:ascii="Consolas" w:eastAsia="宋体" w:hAnsi="Consolas" w:cstheme="minorHAnsi"/>
          <w:color w:val="CCCCCC"/>
          <w:kern w:val="0"/>
          <w:rPrChange w:id="282" w:author="Xi Lifeng" w:date="2024-02-19T17:10:00Z">
            <w:rPr>
              <w:rFonts w:eastAsia="宋体" w:cstheme="minorHAnsi"/>
              <w:color w:val="CCCCCC"/>
              <w:kern w:val="0"/>
            </w:rPr>
          </w:rPrChange>
        </w:rPr>
        <w:t>(</w:t>
      </w:r>
      <w:proofErr w:type="gramEnd"/>
      <w:r w:rsidRPr="00A509EE">
        <w:rPr>
          <w:rFonts w:ascii="Consolas" w:eastAsia="宋体" w:hAnsi="Consolas" w:cstheme="minorHAnsi"/>
          <w:color w:val="CCCCCC"/>
          <w:kern w:val="0"/>
          <w:rPrChange w:id="283" w:author="Xi Lifeng" w:date="2024-02-19T17:10:00Z">
            <w:rPr>
              <w:rFonts w:eastAsia="宋体" w:cstheme="minorHAnsi"/>
              <w:color w:val="CCCCCC"/>
              <w:kern w:val="0"/>
            </w:rPr>
          </w:rPrChange>
        </w:rPr>
        <w:t xml:space="preserve">) </w:t>
      </w:r>
      <w:r w:rsidRPr="00A509EE">
        <w:rPr>
          <w:rFonts w:ascii="Consolas" w:eastAsia="宋体" w:hAnsi="Consolas" w:cstheme="minorHAnsi"/>
          <w:color w:val="D4D4D4"/>
          <w:kern w:val="0"/>
          <w:rPrChange w:id="284" w:author="Xi Lifeng" w:date="2024-02-19T17:10:00Z">
            <w:rPr>
              <w:rFonts w:eastAsia="宋体" w:cstheme="minorHAnsi"/>
              <w:color w:val="D4D4D4"/>
              <w:kern w:val="0"/>
            </w:rPr>
          </w:rPrChange>
        </w:rPr>
        <w:t>=</w:t>
      </w:r>
      <w:r w:rsidRPr="00A509EE">
        <w:rPr>
          <w:rFonts w:ascii="Consolas" w:eastAsia="宋体" w:hAnsi="Consolas" w:cstheme="minorHAnsi"/>
          <w:color w:val="CCCCCC"/>
          <w:kern w:val="0"/>
          <w:rPrChange w:id="285"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4EC9B0"/>
          <w:kern w:val="0"/>
          <w:rPrChange w:id="286" w:author="Xi Lifeng" w:date="2024-02-19T17:10:00Z">
            <w:rPr>
              <w:rFonts w:eastAsia="宋体" w:cstheme="minorHAnsi"/>
              <w:color w:val="4EC9B0"/>
              <w:kern w:val="0"/>
            </w:rPr>
          </w:rPrChange>
        </w:rPr>
        <w:t>UInt</w:t>
      </w:r>
      <w:proofErr w:type="spellEnd"/>
      <w:r w:rsidRPr="00A509EE">
        <w:rPr>
          <w:rFonts w:ascii="Consolas" w:eastAsia="宋体" w:hAnsi="Consolas" w:cstheme="minorHAnsi"/>
          <w:color w:val="CCCCCC"/>
          <w:kern w:val="0"/>
          <w:rPrChange w:id="287" w:author="Xi Lifeng" w:date="2024-02-19T17:10:00Z">
            <w:rPr>
              <w:rFonts w:eastAsia="宋体" w:cstheme="minorHAnsi"/>
              <w:color w:val="CCCCCC"/>
              <w:kern w:val="0"/>
            </w:rPr>
          </w:rPrChange>
        </w:rPr>
        <w:t>(</w:t>
      </w:r>
      <w:r w:rsidRPr="00A509EE">
        <w:rPr>
          <w:rFonts w:ascii="Consolas" w:eastAsia="宋体" w:hAnsi="Consolas" w:cstheme="minorHAnsi"/>
          <w:color w:val="B5CEA8"/>
          <w:kern w:val="0"/>
          <w:rPrChange w:id="288" w:author="Xi Lifeng" w:date="2024-02-19T17:10:00Z">
            <w:rPr>
              <w:rFonts w:eastAsia="宋体" w:cstheme="minorHAnsi"/>
              <w:color w:val="B5CEA8"/>
              <w:kern w:val="0"/>
            </w:rPr>
          </w:rPrChange>
        </w:rPr>
        <w:t>5</w:t>
      </w:r>
      <w:r w:rsidRPr="00A509EE">
        <w:rPr>
          <w:rFonts w:ascii="Consolas" w:eastAsia="宋体" w:hAnsi="Consolas" w:cstheme="minorHAnsi"/>
          <w:color w:val="CCCCCC"/>
          <w:kern w:val="0"/>
          <w:rPrChange w:id="289" w:author="Xi Lifeng" w:date="2024-02-19T17:10:00Z">
            <w:rPr>
              <w:rFonts w:eastAsia="宋体" w:cstheme="minorHAnsi"/>
              <w:color w:val="CCCCCC"/>
              <w:kern w:val="0"/>
            </w:rPr>
          </w:rPrChange>
        </w:rPr>
        <w:t>.</w:t>
      </w:r>
      <w:r w:rsidRPr="00A509EE">
        <w:rPr>
          <w:rFonts w:ascii="Consolas" w:eastAsia="宋体" w:hAnsi="Consolas" w:cstheme="minorHAnsi"/>
          <w:color w:val="DCDCAA"/>
          <w:kern w:val="0"/>
          <w:rPrChange w:id="290" w:author="Xi Lifeng" w:date="2024-02-19T17:10:00Z">
            <w:rPr>
              <w:rFonts w:eastAsia="宋体" w:cstheme="minorHAnsi"/>
              <w:color w:val="DCDCAA"/>
              <w:kern w:val="0"/>
            </w:rPr>
          </w:rPrChange>
        </w:rPr>
        <w:t>W</w:t>
      </w:r>
      <w:r w:rsidRPr="00A509EE">
        <w:rPr>
          <w:rFonts w:ascii="Consolas" w:eastAsia="宋体" w:hAnsi="Consolas" w:cstheme="minorHAnsi"/>
          <w:color w:val="CCCCCC"/>
          <w:kern w:val="0"/>
          <w:rPrChange w:id="291" w:author="Xi Lifeng" w:date="2024-02-19T17:10:00Z">
            <w:rPr>
              <w:rFonts w:eastAsia="宋体" w:cstheme="minorHAnsi"/>
              <w:color w:val="CCCCCC"/>
              <w:kern w:val="0"/>
            </w:rPr>
          </w:rPrChange>
        </w:rPr>
        <w:t>)</w:t>
      </w:r>
    </w:p>
    <w:p w14:paraId="6E2A60E7" w14:textId="77777777" w:rsidR="00A559C6" w:rsidRPr="00A509EE" w:rsidRDefault="00A559C6">
      <w:pPr>
        <w:widowControl/>
        <w:shd w:val="clear" w:color="auto" w:fill="1F1F1F"/>
        <w:spacing w:line="330" w:lineRule="atLeast"/>
        <w:jc w:val="left"/>
        <w:rPr>
          <w:rFonts w:ascii="Consolas" w:eastAsia="宋体" w:hAnsi="Consolas" w:cstheme="minorHAnsi"/>
          <w:color w:val="CCCCCC"/>
          <w:kern w:val="0"/>
          <w:rPrChange w:id="292" w:author="Xi Lifeng" w:date="2024-02-19T17:10:00Z">
            <w:rPr>
              <w:rFonts w:eastAsia="宋体" w:cstheme="minorHAnsi"/>
              <w:color w:val="CCCCCC"/>
              <w:kern w:val="0"/>
            </w:rPr>
          </w:rPrChange>
        </w:rPr>
      </w:pPr>
      <w:r w:rsidRPr="00A509EE">
        <w:rPr>
          <w:rFonts w:ascii="Consolas" w:eastAsia="宋体" w:hAnsi="Consolas" w:cstheme="minorHAnsi"/>
          <w:color w:val="CCCCCC"/>
          <w:kern w:val="0"/>
          <w:rPrChange w:id="293" w:author="Xi Lifeng" w:date="2024-02-19T17:10:00Z">
            <w:rPr>
              <w:rFonts w:eastAsia="宋体" w:cstheme="minorHAnsi"/>
              <w:color w:val="CCCCCC"/>
              <w:kern w:val="0"/>
            </w:rPr>
          </w:rPrChange>
        </w:rPr>
        <w:t>}</w:t>
      </w:r>
    </w:p>
    <w:p w14:paraId="7B41BA96" w14:textId="77777777" w:rsidR="00A559C6" w:rsidRPr="00A509EE" w:rsidRDefault="00A559C6">
      <w:pPr>
        <w:widowControl/>
        <w:shd w:val="clear" w:color="auto" w:fill="1F1F1F"/>
        <w:spacing w:line="330" w:lineRule="atLeast"/>
        <w:jc w:val="left"/>
        <w:rPr>
          <w:rFonts w:ascii="Consolas" w:eastAsia="宋体" w:hAnsi="Consolas" w:cstheme="minorHAnsi"/>
          <w:color w:val="C586C0"/>
          <w:kern w:val="0"/>
          <w:rPrChange w:id="294" w:author="Xi Lifeng" w:date="2024-02-19T17:10:00Z">
            <w:rPr>
              <w:rFonts w:eastAsia="宋体" w:cstheme="minorHAnsi"/>
              <w:color w:val="C586C0"/>
              <w:kern w:val="0"/>
            </w:rPr>
          </w:rPrChange>
        </w:rPr>
      </w:pPr>
    </w:p>
    <w:p w14:paraId="089D49F9" w14:textId="77E2C6A7" w:rsidR="002D6226" w:rsidRDefault="002D6226">
      <w:pPr>
        <w:widowControl/>
        <w:shd w:val="clear" w:color="auto" w:fill="1F1F1F"/>
        <w:spacing w:line="330" w:lineRule="atLeast"/>
        <w:jc w:val="left"/>
        <w:rPr>
          <w:ins w:id="295" w:author="Xi Lifeng" w:date="2024-02-19T17:25:00Z"/>
          <w:rFonts w:ascii="Consolas" w:eastAsia="宋体" w:hAnsi="Consolas" w:cstheme="minorHAnsi"/>
          <w:color w:val="CCCCCC"/>
          <w:kern w:val="0"/>
        </w:rPr>
      </w:pPr>
      <w:r w:rsidRPr="00A509EE">
        <w:rPr>
          <w:rFonts w:ascii="Consolas" w:eastAsia="宋体" w:hAnsi="Consolas" w:cstheme="minorHAnsi"/>
          <w:color w:val="C586C0"/>
          <w:kern w:val="0"/>
          <w:rPrChange w:id="296" w:author="Xi Lifeng" w:date="2024-02-19T17:10:00Z">
            <w:rPr>
              <w:rFonts w:eastAsia="宋体" w:cstheme="minorHAnsi"/>
              <w:color w:val="C586C0"/>
              <w:kern w:val="0"/>
            </w:rPr>
          </w:rPrChange>
        </w:rPr>
        <w:t>class</w:t>
      </w:r>
      <w:r w:rsidRPr="00A509EE">
        <w:rPr>
          <w:rFonts w:ascii="Consolas" w:eastAsia="宋体" w:hAnsi="Consolas" w:cstheme="minorHAnsi"/>
          <w:color w:val="CCCCCC"/>
          <w:kern w:val="0"/>
          <w:rPrChange w:id="297" w:author="Xi Lifeng" w:date="2024-02-19T17:10:00Z">
            <w:rPr>
              <w:rFonts w:eastAsia="宋体" w:cstheme="minorHAnsi"/>
              <w:color w:val="CCCCCC"/>
              <w:kern w:val="0"/>
            </w:rPr>
          </w:rPrChange>
        </w:rPr>
        <w:t xml:space="preserve"> </w:t>
      </w:r>
      <w:r w:rsidRPr="00A509EE">
        <w:rPr>
          <w:rFonts w:ascii="Consolas" w:eastAsia="宋体" w:hAnsi="Consolas" w:cstheme="minorHAnsi"/>
          <w:color w:val="4EC9B0"/>
          <w:kern w:val="0"/>
          <w:rPrChange w:id="298" w:author="Xi Lifeng" w:date="2024-02-19T17:10:00Z">
            <w:rPr>
              <w:rFonts w:eastAsia="宋体" w:cstheme="minorHAnsi"/>
              <w:color w:val="4EC9B0"/>
              <w:kern w:val="0"/>
            </w:rPr>
          </w:rPrChange>
        </w:rPr>
        <w:t>Info</w:t>
      </w:r>
      <w:r w:rsidRPr="00A509EE">
        <w:rPr>
          <w:rFonts w:ascii="Consolas" w:eastAsia="宋体" w:hAnsi="Consolas" w:cstheme="minorHAnsi"/>
          <w:color w:val="CCCCCC"/>
          <w:kern w:val="0"/>
          <w:rPrChange w:id="299" w:author="Xi Lifeng" w:date="2024-02-19T17:10:00Z">
            <w:rPr>
              <w:rFonts w:eastAsia="宋体" w:cstheme="minorHAnsi"/>
              <w:color w:val="CCCCCC"/>
              <w:kern w:val="0"/>
            </w:rPr>
          </w:rPrChange>
        </w:rPr>
        <w:t xml:space="preserve"> </w:t>
      </w:r>
      <w:r w:rsidRPr="00A509EE">
        <w:rPr>
          <w:rFonts w:ascii="Consolas" w:eastAsia="宋体" w:hAnsi="Consolas" w:cstheme="minorHAnsi"/>
          <w:color w:val="C586C0"/>
          <w:kern w:val="0"/>
          <w:rPrChange w:id="300" w:author="Xi Lifeng" w:date="2024-02-19T17:10:00Z">
            <w:rPr>
              <w:rFonts w:eastAsia="宋体" w:cstheme="minorHAnsi"/>
              <w:color w:val="C586C0"/>
              <w:kern w:val="0"/>
            </w:rPr>
          </w:rPrChange>
        </w:rPr>
        <w:t>extends</w:t>
      </w:r>
      <w:r w:rsidRPr="00A509EE">
        <w:rPr>
          <w:rFonts w:ascii="Consolas" w:eastAsia="宋体" w:hAnsi="Consolas" w:cstheme="minorHAnsi"/>
          <w:color w:val="CCCCCC"/>
          <w:kern w:val="0"/>
          <w:rPrChange w:id="301" w:author="Xi Lifeng" w:date="2024-02-19T17:10:00Z">
            <w:rPr>
              <w:rFonts w:eastAsia="宋体" w:cstheme="minorHAnsi"/>
              <w:color w:val="CCCCCC"/>
              <w:kern w:val="0"/>
            </w:rPr>
          </w:rPrChange>
        </w:rPr>
        <w:t xml:space="preserve"> </w:t>
      </w:r>
      <w:r w:rsidRPr="00A509EE">
        <w:rPr>
          <w:rFonts w:ascii="Consolas" w:eastAsia="宋体" w:hAnsi="Consolas" w:cstheme="minorHAnsi"/>
          <w:color w:val="4EC9B0"/>
          <w:kern w:val="0"/>
          <w:rPrChange w:id="302" w:author="Xi Lifeng" w:date="2024-02-19T17:10:00Z">
            <w:rPr>
              <w:rFonts w:eastAsia="宋体" w:cstheme="minorHAnsi"/>
              <w:color w:val="4EC9B0"/>
              <w:kern w:val="0"/>
            </w:rPr>
          </w:rPrChange>
        </w:rPr>
        <w:t>Bundle</w:t>
      </w:r>
      <w:r w:rsidRPr="00A509EE">
        <w:rPr>
          <w:rFonts w:ascii="Consolas" w:eastAsia="宋体" w:hAnsi="Consolas" w:cstheme="minorHAnsi"/>
          <w:color w:val="CCCCCC"/>
          <w:kern w:val="0"/>
          <w:rPrChange w:id="303" w:author="Xi Lifeng" w:date="2024-02-19T17:10:00Z">
            <w:rPr>
              <w:rFonts w:eastAsia="宋体" w:cstheme="minorHAnsi"/>
              <w:color w:val="CCCCCC"/>
              <w:kern w:val="0"/>
            </w:rPr>
          </w:rPrChange>
        </w:rPr>
        <w:t xml:space="preserve"> {</w:t>
      </w:r>
    </w:p>
    <w:p w14:paraId="51EBFC96" w14:textId="36E74624" w:rsidR="004C4BFA" w:rsidRPr="00A509EE" w:rsidDel="004A5225" w:rsidRDefault="004C4BFA">
      <w:pPr>
        <w:widowControl/>
        <w:shd w:val="clear" w:color="auto" w:fill="1F1F1F"/>
        <w:spacing w:line="330" w:lineRule="atLeast"/>
        <w:jc w:val="left"/>
        <w:rPr>
          <w:del w:id="304" w:author="Xi Lifeng" w:date="2024-02-19T21:35:00Z"/>
          <w:rFonts w:ascii="Consolas" w:eastAsia="宋体" w:hAnsi="Consolas" w:cstheme="minorHAnsi"/>
          <w:color w:val="CCCCCC"/>
          <w:kern w:val="0"/>
          <w:rPrChange w:id="305" w:author="Xi Lifeng" w:date="2024-02-19T17:10:00Z">
            <w:rPr>
              <w:del w:id="306" w:author="Xi Lifeng" w:date="2024-02-19T21:35:00Z"/>
              <w:rFonts w:eastAsia="宋体" w:cstheme="minorHAnsi"/>
              <w:color w:val="CCCCCC"/>
              <w:kern w:val="0"/>
            </w:rPr>
          </w:rPrChange>
        </w:rPr>
      </w:pPr>
      <w:ins w:id="307" w:author="Xi Lifeng" w:date="2024-02-19T17:25:00Z">
        <w:r w:rsidRPr="00BE7FC7">
          <w:rPr>
            <w:rFonts w:ascii="Consolas" w:eastAsia="宋体" w:hAnsi="Consolas" w:cstheme="minorHAnsi"/>
            <w:color w:val="CCCCCC"/>
            <w:kern w:val="0"/>
          </w:rPr>
          <w:t xml:space="preserve">  </w:t>
        </w:r>
        <w:proofErr w:type="spellStart"/>
        <w:r w:rsidRPr="00BE7FC7">
          <w:rPr>
            <w:rFonts w:ascii="Consolas" w:eastAsia="宋体" w:hAnsi="Consolas" w:cstheme="minorHAnsi"/>
            <w:color w:val="C586C0"/>
            <w:kern w:val="0"/>
          </w:rPr>
          <w:t>val</w:t>
        </w:r>
        <w:proofErr w:type="spellEnd"/>
        <w:r w:rsidRPr="00BE7FC7">
          <w:rPr>
            <w:rFonts w:ascii="Consolas" w:eastAsia="宋体" w:hAnsi="Consolas" w:cstheme="minorHAnsi"/>
            <w:color w:val="CCCCCC"/>
            <w:kern w:val="0"/>
          </w:rPr>
          <w:t xml:space="preserve"> </w:t>
        </w:r>
        <w:r>
          <w:rPr>
            <w:rFonts w:ascii="Consolas" w:eastAsia="宋体" w:hAnsi="Consolas" w:cstheme="minorHAnsi" w:hint="eastAsia"/>
            <w:color w:val="4FC1FF"/>
            <w:kern w:val="0"/>
          </w:rPr>
          <w:t>valid</w:t>
        </w:r>
        <w:r>
          <w:rPr>
            <w:rFonts w:ascii="Consolas" w:eastAsia="宋体" w:hAnsi="Consolas" w:cstheme="minorHAnsi"/>
            <w:color w:val="4FC1FF"/>
            <w:kern w:val="0"/>
          </w:rPr>
          <w:tab/>
          <w:t xml:space="preserve">   </w:t>
        </w:r>
        <w:r w:rsidRPr="00BE7FC7">
          <w:rPr>
            <w:rFonts w:ascii="Consolas" w:eastAsia="宋体" w:hAnsi="Consolas" w:cstheme="minorHAnsi"/>
            <w:color w:val="CCCCCC"/>
            <w:kern w:val="0"/>
          </w:rPr>
          <w:t xml:space="preserve">   </w:t>
        </w:r>
        <w:r w:rsidRPr="00BE7FC7">
          <w:rPr>
            <w:rFonts w:ascii="Consolas" w:eastAsia="宋体" w:hAnsi="Consolas" w:cstheme="minorHAnsi"/>
            <w:color w:val="D4D4D4"/>
            <w:kern w:val="0"/>
          </w:rPr>
          <w:t>=</w:t>
        </w:r>
        <w:r w:rsidRPr="00BE7FC7">
          <w:rPr>
            <w:rFonts w:ascii="Consolas" w:eastAsia="宋体" w:hAnsi="Consolas" w:cstheme="minorHAnsi"/>
            <w:color w:val="CCCCCC"/>
            <w:kern w:val="0"/>
          </w:rPr>
          <w:t xml:space="preserve"> </w:t>
        </w:r>
        <w:proofErr w:type="gramStart"/>
        <w:r w:rsidRPr="00BE7FC7">
          <w:rPr>
            <w:rFonts w:ascii="Consolas" w:eastAsia="宋体" w:hAnsi="Consolas" w:cstheme="minorHAnsi"/>
            <w:color w:val="4EC9B0"/>
            <w:kern w:val="0"/>
          </w:rPr>
          <w:t>Bool</w:t>
        </w:r>
        <w:r w:rsidRPr="00BE7FC7">
          <w:rPr>
            <w:rFonts w:ascii="Consolas" w:eastAsia="宋体" w:hAnsi="Consolas" w:cstheme="minorHAnsi"/>
            <w:color w:val="CCCCCC"/>
            <w:kern w:val="0"/>
          </w:rPr>
          <w:t>(</w:t>
        </w:r>
        <w:proofErr w:type="gramEnd"/>
        <w:r w:rsidRPr="00BE7FC7">
          <w:rPr>
            <w:rFonts w:ascii="Consolas" w:eastAsia="宋体" w:hAnsi="Consolas" w:cstheme="minorHAnsi"/>
            <w:color w:val="CCCCCC"/>
            <w:kern w:val="0"/>
          </w:rPr>
          <w:t>)</w:t>
        </w:r>
      </w:ins>
    </w:p>
    <w:p w14:paraId="510B5AD2" w14:textId="721061C5" w:rsidR="002D6226" w:rsidRPr="00A509EE" w:rsidRDefault="002D6226">
      <w:pPr>
        <w:widowControl/>
        <w:shd w:val="clear" w:color="auto" w:fill="1F1F1F"/>
        <w:spacing w:line="330" w:lineRule="atLeast"/>
        <w:jc w:val="left"/>
        <w:rPr>
          <w:rFonts w:ascii="Consolas" w:eastAsia="宋体" w:hAnsi="Consolas" w:cstheme="minorHAnsi"/>
          <w:color w:val="CCCCCC"/>
          <w:kern w:val="0"/>
          <w:rPrChange w:id="308" w:author="Xi Lifeng" w:date="2024-02-19T17:10:00Z">
            <w:rPr>
              <w:rFonts w:eastAsia="宋体" w:cstheme="minorHAnsi"/>
              <w:color w:val="CCCCCC"/>
              <w:kern w:val="0"/>
            </w:rPr>
          </w:rPrChange>
        </w:rPr>
      </w:pPr>
      <w:del w:id="309" w:author="Xi Lifeng" w:date="2024-02-19T21:35:00Z">
        <w:r w:rsidRPr="00A509EE" w:rsidDel="004A5225">
          <w:rPr>
            <w:rFonts w:ascii="Consolas" w:eastAsia="宋体" w:hAnsi="Consolas" w:cstheme="minorHAnsi"/>
            <w:color w:val="CCCCCC"/>
            <w:kern w:val="0"/>
            <w:rPrChange w:id="310"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C586C0"/>
            <w:kern w:val="0"/>
            <w:rPrChange w:id="311" w:author="Xi Lifeng" w:date="2024-02-19T17:10:00Z">
              <w:rPr>
                <w:rFonts w:eastAsia="宋体" w:cstheme="minorHAnsi"/>
                <w:color w:val="C586C0"/>
                <w:kern w:val="0"/>
              </w:rPr>
            </w:rPrChange>
          </w:rPr>
          <w:delText>val</w:delText>
        </w:r>
        <w:r w:rsidRPr="00A509EE" w:rsidDel="004A5225">
          <w:rPr>
            <w:rFonts w:ascii="Consolas" w:eastAsia="宋体" w:hAnsi="Consolas" w:cstheme="minorHAnsi"/>
            <w:color w:val="CCCCCC"/>
            <w:kern w:val="0"/>
            <w:rPrChange w:id="312"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4FC1FF"/>
            <w:kern w:val="0"/>
            <w:rPrChange w:id="313" w:author="Xi Lifeng" w:date="2024-02-19T17:10:00Z">
              <w:rPr>
                <w:rFonts w:eastAsia="宋体" w:cstheme="minorHAnsi"/>
                <w:color w:val="4FC1FF"/>
                <w:kern w:val="0"/>
              </w:rPr>
            </w:rPrChange>
          </w:rPr>
          <w:delText>src1_ren</w:delText>
        </w:r>
        <w:r w:rsidRPr="00A509EE" w:rsidDel="004A5225">
          <w:rPr>
            <w:rFonts w:ascii="Consolas" w:eastAsia="宋体" w:hAnsi="Consolas" w:cstheme="minorHAnsi"/>
            <w:color w:val="CCCCCC"/>
            <w:kern w:val="0"/>
            <w:rPrChange w:id="314"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D4D4D4"/>
            <w:kern w:val="0"/>
            <w:rPrChange w:id="315" w:author="Xi Lifeng" w:date="2024-02-19T17:10:00Z">
              <w:rPr>
                <w:rFonts w:eastAsia="宋体" w:cstheme="minorHAnsi"/>
                <w:color w:val="D4D4D4"/>
                <w:kern w:val="0"/>
              </w:rPr>
            </w:rPrChange>
          </w:rPr>
          <w:delText>=</w:delText>
        </w:r>
        <w:r w:rsidRPr="00A509EE" w:rsidDel="004A5225">
          <w:rPr>
            <w:rFonts w:ascii="Consolas" w:eastAsia="宋体" w:hAnsi="Consolas" w:cstheme="minorHAnsi"/>
            <w:color w:val="CCCCCC"/>
            <w:kern w:val="0"/>
            <w:rPrChange w:id="316"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4EC9B0"/>
            <w:kern w:val="0"/>
            <w:rPrChange w:id="317" w:author="Xi Lifeng" w:date="2024-02-19T17:10:00Z">
              <w:rPr>
                <w:rFonts w:eastAsia="宋体" w:cstheme="minorHAnsi"/>
                <w:color w:val="4EC9B0"/>
                <w:kern w:val="0"/>
              </w:rPr>
            </w:rPrChange>
          </w:rPr>
          <w:delText>Bool</w:delText>
        </w:r>
        <w:r w:rsidRPr="00A509EE" w:rsidDel="004A5225">
          <w:rPr>
            <w:rFonts w:ascii="Consolas" w:eastAsia="宋体" w:hAnsi="Consolas" w:cstheme="minorHAnsi"/>
            <w:color w:val="CCCCCC"/>
            <w:kern w:val="0"/>
            <w:rPrChange w:id="318" w:author="Xi Lifeng" w:date="2024-02-19T17:10:00Z">
              <w:rPr>
                <w:rFonts w:eastAsia="宋体" w:cstheme="minorHAnsi"/>
                <w:color w:val="CCCCCC"/>
                <w:kern w:val="0"/>
              </w:rPr>
            </w:rPrChange>
          </w:rPr>
          <w:delText>()</w:delText>
        </w:r>
      </w:del>
    </w:p>
    <w:p w14:paraId="3BA7FF09" w14:textId="77777777" w:rsidR="002D6226" w:rsidRPr="00A509EE" w:rsidRDefault="002D6226">
      <w:pPr>
        <w:widowControl/>
        <w:shd w:val="clear" w:color="auto" w:fill="1F1F1F"/>
        <w:spacing w:line="330" w:lineRule="atLeast"/>
        <w:jc w:val="left"/>
        <w:rPr>
          <w:rFonts w:ascii="Consolas" w:eastAsia="宋体" w:hAnsi="Consolas" w:cstheme="minorHAnsi"/>
          <w:color w:val="CCCCCC"/>
          <w:kern w:val="0"/>
          <w:rPrChange w:id="319" w:author="Xi Lifeng" w:date="2024-02-19T17:10:00Z">
            <w:rPr>
              <w:rFonts w:eastAsia="宋体" w:cstheme="minorHAnsi"/>
              <w:color w:val="CCCCCC"/>
              <w:kern w:val="0"/>
            </w:rPr>
          </w:rPrChange>
        </w:rPr>
      </w:pPr>
      <w:r w:rsidRPr="00A509EE">
        <w:rPr>
          <w:rFonts w:ascii="Consolas" w:eastAsia="宋体" w:hAnsi="Consolas" w:cstheme="minorHAnsi"/>
          <w:color w:val="CCCCCC"/>
          <w:kern w:val="0"/>
          <w:rPrChange w:id="320"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C586C0"/>
          <w:kern w:val="0"/>
          <w:rPrChange w:id="321" w:author="Xi Lifeng" w:date="2024-02-19T17:10:00Z">
            <w:rPr>
              <w:rFonts w:eastAsia="宋体" w:cstheme="minorHAnsi"/>
              <w:color w:val="C586C0"/>
              <w:kern w:val="0"/>
            </w:rPr>
          </w:rPrChange>
        </w:rPr>
        <w:t>val</w:t>
      </w:r>
      <w:proofErr w:type="spellEnd"/>
      <w:r w:rsidRPr="00A509EE">
        <w:rPr>
          <w:rFonts w:ascii="Consolas" w:eastAsia="宋体" w:hAnsi="Consolas" w:cstheme="minorHAnsi"/>
          <w:color w:val="CCCCCC"/>
          <w:kern w:val="0"/>
          <w:rPrChange w:id="322" w:author="Xi Lifeng" w:date="2024-02-19T17:10:00Z">
            <w:rPr>
              <w:rFonts w:eastAsia="宋体" w:cstheme="minorHAnsi"/>
              <w:color w:val="CCCCCC"/>
              <w:kern w:val="0"/>
            </w:rPr>
          </w:rPrChange>
        </w:rPr>
        <w:t xml:space="preserve"> </w:t>
      </w:r>
      <w:r w:rsidRPr="00A509EE">
        <w:rPr>
          <w:rFonts w:ascii="Consolas" w:eastAsia="宋体" w:hAnsi="Consolas" w:cstheme="minorHAnsi"/>
          <w:color w:val="4FC1FF"/>
          <w:kern w:val="0"/>
          <w:rPrChange w:id="323" w:author="Xi Lifeng" w:date="2024-02-19T17:10:00Z">
            <w:rPr>
              <w:rFonts w:eastAsia="宋体" w:cstheme="minorHAnsi"/>
              <w:color w:val="4FC1FF"/>
              <w:kern w:val="0"/>
            </w:rPr>
          </w:rPrChange>
        </w:rPr>
        <w:t>src1_raddr</w:t>
      </w:r>
      <w:r w:rsidRPr="00A509EE">
        <w:rPr>
          <w:rFonts w:ascii="Consolas" w:eastAsia="宋体" w:hAnsi="Consolas" w:cstheme="minorHAnsi"/>
          <w:color w:val="CCCCCC"/>
          <w:kern w:val="0"/>
          <w:rPrChange w:id="324" w:author="Xi Lifeng" w:date="2024-02-19T17:10:00Z">
            <w:rPr>
              <w:rFonts w:eastAsia="宋体" w:cstheme="minorHAnsi"/>
              <w:color w:val="CCCCCC"/>
              <w:kern w:val="0"/>
            </w:rPr>
          </w:rPrChange>
        </w:rPr>
        <w:t xml:space="preserve"> </w:t>
      </w:r>
      <w:r w:rsidRPr="00A509EE">
        <w:rPr>
          <w:rFonts w:ascii="Consolas" w:eastAsia="宋体" w:hAnsi="Consolas" w:cstheme="minorHAnsi"/>
          <w:color w:val="D4D4D4"/>
          <w:kern w:val="0"/>
          <w:rPrChange w:id="325" w:author="Xi Lifeng" w:date="2024-02-19T17:10:00Z">
            <w:rPr>
              <w:rFonts w:eastAsia="宋体" w:cstheme="minorHAnsi"/>
              <w:color w:val="D4D4D4"/>
              <w:kern w:val="0"/>
            </w:rPr>
          </w:rPrChange>
        </w:rPr>
        <w:t>=</w:t>
      </w:r>
      <w:r w:rsidRPr="00A509EE">
        <w:rPr>
          <w:rFonts w:ascii="Consolas" w:eastAsia="宋体" w:hAnsi="Consolas" w:cstheme="minorHAnsi"/>
          <w:color w:val="CCCCCC"/>
          <w:kern w:val="0"/>
          <w:rPrChange w:id="326" w:author="Xi Lifeng" w:date="2024-02-19T17:10:00Z">
            <w:rPr>
              <w:rFonts w:eastAsia="宋体" w:cstheme="minorHAnsi"/>
              <w:color w:val="CCCCCC"/>
              <w:kern w:val="0"/>
            </w:rPr>
          </w:rPrChange>
        </w:rPr>
        <w:t xml:space="preserve"> </w:t>
      </w:r>
      <w:proofErr w:type="spellStart"/>
      <w:proofErr w:type="gramStart"/>
      <w:r w:rsidRPr="00A509EE">
        <w:rPr>
          <w:rFonts w:ascii="Consolas" w:eastAsia="宋体" w:hAnsi="Consolas" w:cstheme="minorHAnsi"/>
          <w:color w:val="4EC9B0"/>
          <w:kern w:val="0"/>
          <w:rPrChange w:id="327" w:author="Xi Lifeng" w:date="2024-02-19T17:10:00Z">
            <w:rPr>
              <w:rFonts w:eastAsia="宋体" w:cstheme="minorHAnsi"/>
              <w:color w:val="4EC9B0"/>
              <w:kern w:val="0"/>
            </w:rPr>
          </w:rPrChange>
        </w:rPr>
        <w:t>UInt</w:t>
      </w:r>
      <w:proofErr w:type="spellEnd"/>
      <w:r w:rsidRPr="00A509EE">
        <w:rPr>
          <w:rFonts w:ascii="Consolas" w:eastAsia="宋体" w:hAnsi="Consolas" w:cstheme="minorHAnsi"/>
          <w:color w:val="CCCCCC"/>
          <w:kern w:val="0"/>
          <w:rPrChange w:id="328" w:author="Xi Lifeng" w:date="2024-02-19T17:10:00Z">
            <w:rPr>
              <w:rFonts w:eastAsia="宋体" w:cstheme="minorHAnsi"/>
              <w:color w:val="CCCCCC"/>
              <w:kern w:val="0"/>
            </w:rPr>
          </w:rPrChange>
        </w:rPr>
        <w:t>(</w:t>
      </w:r>
      <w:proofErr w:type="gramEnd"/>
      <w:r w:rsidRPr="00A509EE">
        <w:rPr>
          <w:rFonts w:ascii="Consolas" w:eastAsia="宋体" w:hAnsi="Consolas" w:cstheme="minorHAnsi"/>
          <w:color w:val="4FC1FF"/>
          <w:kern w:val="0"/>
          <w:rPrChange w:id="329" w:author="Xi Lifeng" w:date="2024-02-19T17:10:00Z">
            <w:rPr>
              <w:rFonts w:eastAsia="宋体" w:cstheme="minorHAnsi"/>
              <w:color w:val="4FC1FF"/>
              <w:kern w:val="0"/>
            </w:rPr>
          </w:rPrChange>
        </w:rPr>
        <w:t>REG_ADDR_WID</w:t>
      </w:r>
      <w:r w:rsidRPr="00A509EE">
        <w:rPr>
          <w:rFonts w:ascii="Consolas" w:eastAsia="宋体" w:hAnsi="Consolas" w:cstheme="minorHAnsi"/>
          <w:color w:val="CCCCCC"/>
          <w:kern w:val="0"/>
          <w:rPrChange w:id="330" w:author="Xi Lifeng" w:date="2024-02-19T17:10:00Z">
            <w:rPr>
              <w:rFonts w:eastAsia="宋体" w:cstheme="minorHAnsi"/>
              <w:color w:val="CCCCCC"/>
              <w:kern w:val="0"/>
            </w:rPr>
          </w:rPrChange>
        </w:rPr>
        <w:t>.</w:t>
      </w:r>
      <w:r w:rsidRPr="00A509EE">
        <w:rPr>
          <w:rFonts w:ascii="Consolas" w:eastAsia="宋体" w:hAnsi="Consolas" w:cstheme="minorHAnsi"/>
          <w:color w:val="DCDCAA"/>
          <w:kern w:val="0"/>
          <w:rPrChange w:id="331" w:author="Xi Lifeng" w:date="2024-02-19T17:10:00Z">
            <w:rPr>
              <w:rFonts w:eastAsia="宋体" w:cstheme="minorHAnsi"/>
              <w:color w:val="DCDCAA"/>
              <w:kern w:val="0"/>
            </w:rPr>
          </w:rPrChange>
        </w:rPr>
        <w:t>W</w:t>
      </w:r>
      <w:r w:rsidRPr="00A509EE">
        <w:rPr>
          <w:rFonts w:ascii="Consolas" w:eastAsia="宋体" w:hAnsi="Consolas" w:cstheme="minorHAnsi"/>
          <w:color w:val="CCCCCC"/>
          <w:kern w:val="0"/>
          <w:rPrChange w:id="332" w:author="Xi Lifeng" w:date="2024-02-19T17:10:00Z">
            <w:rPr>
              <w:rFonts w:eastAsia="宋体" w:cstheme="minorHAnsi"/>
              <w:color w:val="CCCCCC"/>
              <w:kern w:val="0"/>
            </w:rPr>
          </w:rPrChange>
        </w:rPr>
        <w:t>)</w:t>
      </w:r>
    </w:p>
    <w:p w14:paraId="36EFC075" w14:textId="7CE406A8" w:rsidR="002D6226" w:rsidRPr="00A509EE" w:rsidDel="004A5225" w:rsidRDefault="002D6226">
      <w:pPr>
        <w:widowControl/>
        <w:shd w:val="clear" w:color="auto" w:fill="1F1F1F"/>
        <w:spacing w:line="330" w:lineRule="atLeast"/>
        <w:jc w:val="left"/>
        <w:rPr>
          <w:del w:id="333" w:author="Xi Lifeng" w:date="2024-02-19T21:35:00Z"/>
          <w:rFonts w:ascii="Consolas" w:eastAsia="宋体" w:hAnsi="Consolas" w:cstheme="minorHAnsi"/>
          <w:color w:val="CCCCCC"/>
          <w:kern w:val="0"/>
          <w:rPrChange w:id="334" w:author="Xi Lifeng" w:date="2024-02-19T17:10:00Z">
            <w:rPr>
              <w:del w:id="335" w:author="Xi Lifeng" w:date="2024-02-19T21:35:00Z"/>
              <w:rFonts w:eastAsia="宋体" w:cstheme="minorHAnsi"/>
              <w:color w:val="CCCCCC"/>
              <w:kern w:val="0"/>
            </w:rPr>
          </w:rPrChange>
        </w:rPr>
      </w:pPr>
      <w:del w:id="336" w:author="Xi Lifeng" w:date="2024-02-19T21:35:00Z">
        <w:r w:rsidRPr="00A509EE" w:rsidDel="004A5225">
          <w:rPr>
            <w:rFonts w:ascii="Consolas" w:eastAsia="宋体" w:hAnsi="Consolas" w:cstheme="minorHAnsi"/>
            <w:color w:val="CCCCCC"/>
            <w:kern w:val="0"/>
            <w:rPrChange w:id="337"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C586C0"/>
            <w:kern w:val="0"/>
            <w:rPrChange w:id="338" w:author="Xi Lifeng" w:date="2024-02-19T17:10:00Z">
              <w:rPr>
                <w:rFonts w:eastAsia="宋体" w:cstheme="minorHAnsi"/>
                <w:color w:val="C586C0"/>
                <w:kern w:val="0"/>
              </w:rPr>
            </w:rPrChange>
          </w:rPr>
          <w:delText>val</w:delText>
        </w:r>
        <w:r w:rsidRPr="00A509EE" w:rsidDel="004A5225">
          <w:rPr>
            <w:rFonts w:ascii="Consolas" w:eastAsia="宋体" w:hAnsi="Consolas" w:cstheme="minorHAnsi"/>
            <w:color w:val="CCCCCC"/>
            <w:kern w:val="0"/>
            <w:rPrChange w:id="339"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4FC1FF"/>
            <w:kern w:val="0"/>
            <w:rPrChange w:id="340" w:author="Xi Lifeng" w:date="2024-02-19T17:10:00Z">
              <w:rPr>
                <w:rFonts w:eastAsia="宋体" w:cstheme="minorHAnsi"/>
                <w:color w:val="4FC1FF"/>
                <w:kern w:val="0"/>
              </w:rPr>
            </w:rPrChange>
          </w:rPr>
          <w:delText>src2_ren</w:delText>
        </w:r>
        <w:r w:rsidRPr="00A509EE" w:rsidDel="004A5225">
          <w:rPr>
            <w:rFonts w:ascii="Consolas" w:eastAsia="宋体" w:hAnsi="Consolas" w:cstheme="minorHAnsi"/>
            <w:color w:val="CCCCCC"/>
            <w:kern w:val="0"/>
            <w:rPrChange w:id="341"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D4D4D4"/>
            <w:kern w:val="0"/>
            <w:rPrChange w:id="342" w:author="Xi Lifeng" w:date="2024-02-19T17:10:00Z">
              <w:rPr>
                <w:rFonts w:eastAsia="宋体" w:cstheme="minorHAnsi"/>
                <w:color w:val="D4D4D4"/>
                <w:kern w:val="0"/>
              </w:rPr>
            </w:rPrChange>
          </w:rPr>
          <w:delText>=</w:delText>
        </w:r>
        <w:r w:rsidRPr="00A509EE" w:rsidDel="004A5225">
          <w:rPr>
            <w:rFonts w:ascii="Consolas" w:eastAsia="宋体" w:hAnsi="Consolas" w:cstheme="minorHAnsi"/>
            <w:color w:val="CCCCCC"/>
            <w:kern w:val="0"/>
            <w:rPrChange w:id="343" w:author="Xi Lifeng" w:date="2024-02-19T17:10:00Z">
              <w:rPr>
                <w:rFonts w:eastAsia="宋体" w:cstheme="minorHAnsi"/>
                <w:color w:val="CCCCCC"/>
                <w:kern w:val="0"/>
              </w:rPr>
            </w:rPrChange>
          </w:rPr>
          <w:delText xml:space="preserve"> </w:delText>
        </w:r>
        <w:r w:rsidRPr="00A509EE" w:rsidDel="004A5225">
          <w:rPr>
            <w:rFonts w:ascii="Consolas" w:eastAsia="宋体" w:hAnsi="Consolas" w:cstheme="minorHAnsi"/>
            <w:color w:val="4EC9B0"/>
            <w:kern w:val="0"/>
            <w:rPrChange w:id="344" w:author="Xi Lifeng" w:date="2024-02-19T17:10:00Z">
              <w:rPr>
                <w:rFonts w:eastAsia="宋体" w:cstheme="minorHAnsi"/>
                <w:color w:val="4EC9B0"/>
                <w:kern w:val="0"/>
              </w:rPr>
            </w:rPrChange>
          </w:rPr>
          <w:delText>Bool</w:delText>
        </w:r>
        <w:r w:rsidRPr="00A509EE" w:rsidDel="004A5225">
          <w:rPr>
            <w:rFonts w:ascii="Consolas" w:eastAsia="宋体" w:hAnsi="Consolas" w:cstheme="minorHAnsi"/>
            <w:color w:val="CCCCCC"/>
            <w:kern w:val="0"/>
            <w:rPrChange w:id="345" w:author="Xi Lifeng" w:date="2024-02-19T17:10:00Z">
              <w:rPr>
                <w:rFonts w:eastAsia="宋体" w:cstheme="minorHAnsi"/>
                <w:color w:val="CCCCCC"/>
                <w:kern w:val="0"/>
              </w:rPr>
            </w:rPrChange>
          </w:rPr>
          <w:delText>()</w:delText>
        </w:r>
      </w:del>
    </w:p>
    <w:p w14:paraId="26B70739" w14:textId="77777777" w:rsidR="002D6226" w:rsidRPr="00A509EE" w:rsidRDefault="002D6226">
      <w:pPr>
        <w:widowControl/>
        <w:shd w:val="clear" w:color="auto" w:fill="1F1F1F"/>
        <w:spacing w:line="330" w:lineRule="atLeast"/>
        <w:jc w:val="left"/>
        <w:rPr>
          <w:rFonts w:ascii="Consolas" w:eastAsia="宋体" w:hAnsi="Consolas" w:cstheme="minorHAnsi"/>
          <w:color w:val="CCCCCC"/>
          <w:kern w:val="0"/>
          <w:rPrChange w:id="346" w:author="Xi Lifeng" w:date="2024-02-19T17:10:00Z">
            <w:rPr>
              <w:rFonts w:eastAsia="宋体" w:cstheme="minorHAnsi"/>
              <w:color w:val="CCCCCC"/>
              <w:kern w:val="0"/>
            </w:rPr>
          </w:rPrChange>
        </w:rPr>
      </w:pPr>
      <w:r w:rsidRPr="00A509EE">
        <w:rPr>
          <w:rFonts w:ascii="Consolas" w:eastAsia="宋体" w:hAnsi="Consolas" w:cstheme="minorHAnsi"/>
          <w:color w:val="CCCCCC"/>
          <w:kern w:val="0"/>
          <w:rPrChange w:id="347"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C586C0"/>
          <w:kern w:val="0"/>
          <w:rPrChange w:id="348" w:author="Xi Lifeng" w:date="2024-02-19T17:10:00Z">
            <w:rPr>
              <w:rFonts w:eastAsia="宋体" w:cstheme="minorHAnsi"/>
              <w:color w:val="C586C0"/>
              <w:kern w:val="0"/>
            </w:rPr>
          </w:rPrChange>
        </w:rPr>
        <w:t>val</w:t>
      </w:r>
      <w:proofErr w:type="spellEnd"/>
      <w:r w:rsidRPr="00A509EE">
        <w:rPr>
          <w:rFonts w:ascii="Consolas" w:eastAsia="宋体" w:hAnsi="Consolas" w:cstheme="minorHAnsi"/>
          <w:color w:val="CCCCCC"/>
          <w:kern w:val="0"/>
          <w:rPrChange w:id="349" w:author="Xi Lifeng" w:date="2024-02-19T17:10:00Z">
            <w:rPr>
              <w:rFonts w:eastAsia="宋体" w:cstheme="minorHAnsi"/>
              <w:color w:val="CCCCCC"/>
              <w:kern w:val="0"/>
            </w:rPr>
          </w:rPrChange>
        </w:rPr>
        <w:t xml:space="preserve"> </w:t>
      </w:r>
      <w:r w:rsidRPr="00A509EE">
        <w:rPr>
          <w:rFonts w:ascii="Consolas" w:eastAsia="宋体" w:hAnsi="Consolas" w:cstheme="minorHAnsi"/>
          <w:color w:val="4FC1FF"/>
          <w:kern w:val="0"/>
          <w:rPrChange w:id="350" w:author="Xi Lifeng" w:date="2024-02-19T17:10:00Z">
            <w:rPr>
              <w:rFonts w:eastAsia="宋体" w:cstheme="minorHAnsi"/>
              <w:color w:val="4FC1FF"/>
              <w:kern w:val="0"/>
            </w:rPr>
          </w:rPrChange>
        </w:rPr>
        <w:t>src2_raddr</w:t>
      </w:r>
      <w:r w:rsidRPr="00A509EE">
        <w:rPr>
          <w:rFonts w:ascii="Consolas" w:eastAsia="宋体" w:hAnsi="Consolas" w:cstheme="minorHAnsi"/>
          <w:color w:val="CCCCCC"/>
          <w:kern w:val="0"/>
          <w:rPrChange w:id="351" w:author="Xi Lifeng" w:date="2024-02-19T17:10:00Z">
            <w:rPr>
              <w:rFonts w:eastAsia="宋体" w:cstheme="minorHAnsi"/>
              <w:color w:val="CCCCCC"/>
              <w:kern w:val="0"/>
            </w:rPr>
          </w:rPrChange>
        </w:rPr>
        <w:t xml:space="preserve"> </w:t>
      </w:r>
      <w:r w:rsidRPr="00A509EE">
        <w:rPr>
          <w:rFonts w:ascii="Consolas" w:eastAsia="宋体" w:hAnsi="Consolas" w:cstheme="minorHAnsi"/>
          <w:color w:val="D4D4D4"/>
          <w:kern w:val="0"/>
          <w:rPrChange w:id="352" w:author="Xi Lifeng" w:date="2024-02-19T17:10:00Z">
            <w:rPr>
              <w:rFonts w:eastAsia="宋体" w:cstheme="minorHAnsi"/>
              <w:color w:val="D4D4D4"/>
              <w:kern w:val="0"/>
            </w:rPr>
          </w:rPrChange>
        </w:rPr>
        <w:t>=</w:t>
      </w:r>
      <w:r w:rsidRPr="00A509EE">
        <w:rPr>
          <w:rFonts w:ascii="Consolas" w:eastAsia="宋体" w:hAnsi="Consolas" w:cstheme="minorHAnsi"/>
          <w:color w:val="CCCCCC"/>
          <w:kern w:val="0"/>
          <w:rPrChange w:id="353" w:author="Xi Lifeng" w:date="2024-02-19T17:10:00Z">
            <w:rPr>
              <w:rFonts w:eastAsia="宋体" w:cstheme="minorHAnsi"/>
              <w:color w:val="CCCCCC"/>
              <w:kern w:val="0"/>
            </w:rPr>
          </w:rPrChange>
        </w:rPr>
        <w:t xml:space="preserve"> </w:t>
      </w:r>
      <w:proofErr w:type="spellStart"/>
      <w:proofErr w:type="gramStart"/>
      <w:r w:rsidRPr="00A509EE">
        <w:rPr>
          <w:rFonts w:ascii="Consolas" w:eastAsia="宋体" w:hAnsi="Consolas" w:cstheme="minorHAnsi"/>
          <w:color w:val="4EC9B0"/>
          <w:kern w:val="0"/>
          <w:rPrChange w:id="354" w:author="Xi Lifeng" w:date="2024-02-19T17:10:00Z">
            <w:rPr>
              <w:rFonts w:eastAsia="宋体" w:cstheme="minorHAnsi"/>
              <w:color w:val="4EC9B0"/>
              <w:kern w:val="0"/>
            </w:rPr>
          </w:rPrChange>
        </w:rPr>
        <w:t>UInt</w:t>
      </w:r>
      <w:proofErr w:type="spellEnd"/>
      <w:r w:rsidRPr="00A509EE">
        <w:rPr>
          <w:rFonts w:ascii="Consolas" w:eastAsia="宋体" w:hAnsi="Consolas" w:cstheme="minorHAnsi"/>
          <w:color w:val="CCCCCC"/>
          <w:kern w:val="0"/>
          <w:rPrChange w:id="355" w:author="Xi Lifeng" w:date="2024-02-19T17:10:00Z">
            <w:rPr>
              <w:rFonts w:eastAsia="宋体" w:cstheme="minorHAnsi"/>
              <w:color w:val="CCCCCC"/>
              <w:kern w:val="0"/>
            </w:rPr>
          </w:rPrChange>
        </w:rPr>
        <w:t>(</w:t>
      </w:r>
      <w:proofErr w:type="gramEnd"/>
      <w:r w:rsidRPr="00A509EE">
        <w:rPr>
          <w:rFonts w:ascii="Consolas" w:eastAsia="宋体" w:hAnsi="Consolas" w:cstheme="minorHAnsi"/>
          <w:color w:val="4FC1FF"/>
          <w:kern w:val="0"/>
          <w:rPrChange w:id="356" w:author="Xi Lifeng" w:date="2024-02-19T17:10:00Z">
            <w:rPr>
              <w:rFonts w:eastAsia="宋体" w:cstheme="minorHAnsi"/>
              <w:color w:val="4FC1FF"/>
              <w:kern w:val="0"/>
            </w:rPr>
          </w:rPrChange>
        </w:rPr>
        <w:t>REG_ADDR_WID</w:t>
      </w:r>
      <w:r w:rsidRPr="00A509EE">
        <w:rPr>
          <w:rFonts w:ascii="Consolas" w:eastAsia="宋体" w:hAnsi="Consolas" w:cstheme="minorHAnsi"/>
          <w:color w:val="CCCCCC"/>
          <w:kern w:val="0"/>
          <w:rPrChange w:id="357" w:author="Xi Lifeng" w:date="2024-02-19T17:10:00Z">
            <w:rPr>
              <w:rFonts w:eastAsia="宋体" w:cstheme="minorHAnsi"/>
              <w:color w:val="CCCCCC"/>
              <w:kern w:val="0"/>
            </w:rPr>
          </w:rPrChange>
        </w:rPr>
        <w:t>.</w:t>
      </w:r>
      <w:r w:rsidRPr="00A509EE">
        <w:rPr>
          <w:rFonts w:ascii="Consolas" w:eastAsia="宋体" w:hAnsi="Consolas" w:cstheme="minorHAnsi"/>
          <w:color w:val="DCDCAA"/>
          <w:kern w:val="0"/>
          <w:rPrChange w:id="358" w:author="Xi Lifeng" w:date="2024-02-19T17:10:00Z">
            <w:rPr>
              <w:rFonts w:eastAsia="宋体" w:cstheme="minorHAnsi"/>
              <w:color w:val="DCDCAA"/>
              <w:kern w:val="0"/>
            </w:rPr>
          </w:rPrChange>
        </w:rPr>
        <w:t>W</w:t>
      </w:r>
      <w:r w:rsidRPr="00A509EE">
        <w:rPr>
          <w:rFonts w:ascii="Consolas" w:eastAsia="宋体" w:hAnsi="Consolas" w:cstheme="minorHAnsi"/>
          <w:color w:val="CCCCCC"/>
          <w:kern w:val="0"/>
          <w:rPrChange w:id="359" w:author="Xi Lifeng" w:date="2024-02-19T17:10:00Z">
            <w:rPr>
              <w:rFonts w:eastAsia="宋体" w:cstheme="minorHAnsi"/>
              <w:color w:val="CCCCCC"/>
              <w:kern w:val="0"/>
            </w:rPr>
          </w:rPrChange>
        </w:rPr>
        <w:t>)</w:t>
      </w:r>
    </w:p>
    <w:p w14:paraId="580FBF8C" w14:textId="1DAD554F" w:rsidR="002D6226" w:rsidRPr="00A509EE" w:rsidRDefault="002D6226">
      <w:pPr>
        <w:widowControl/>
        <w:shd w:val="clear" w:color="auto" w:fill="1F1F1F"/>
        <w:spacing w:line="330" w:lineRule="atLeast"/>
        <w:jc w:val="left"/>
        <w:rPr>
          <w:rFonts w:ascii="Consolas" w:eastAsia="宋体" w:hAnsi="Consolas" w:cstheme="minorHAnsi"/>
          <w:color w:val="CCCCCC"/>
          <w:kern w:val="0"/>
          <w:rPrChange w:id="360" w:author="Xi Lifeng" w:date="2024-02-19T17:10:00Z">
            <w:rPr>
              <w:rFonts w:eastAsia="宋体" w:cstheme="minorHAnsi"/>
              <w:color w:val="CCCCCC"/>
              <w:kern w:val="0"/>
            </w:rPr>
          </w:rPrChange>
        </w:rPr>
      </w:pPr>
      <w:r w:rsidRPr="00A509EE">
        <w:rPr>
          <w:rFonts w:ascii="Consolas" w:eastAsia="宋体" w:hAnsi="Consolas" w:cstheme="minorHAnsi"/>
          <w:color w:val="CCCCCC"/>
          <w:kern w:val="0"/>
          <w:rPrChange w:id="361"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C586C0"/>
          <w:kern w:val="0"/>
          <w:rPrChange w:id="362" w:author="Xi Lifeng" w:date="2024-02-19T17:10:00Z">
            <w:rPr>
              <w:rFonts w:eastAsia="宋体" w:cstheme="minorHAnsi"/>
              <w:color w:val="C586C0"/>
              <w:kern w:val="0"/>
            </w:rPr>
          </w:rPrChange>
        </w:rPr>
        <w:t>val</w:t>
      </w:r>
      <w:proofErr w:type="spellEnd"/>
      <w:r w:rsidRPr="00A509EE">
        <w:rPr>
          <w:rFonts w:ascii="Consolas" w:eastAsia="宋体" w:hAnsi="Consolas" w:cstheme="minorHAnsi"/>
          <w:color w:val="CCCCCC"/>
          <w:kern w:val="0"/>
          <w:rPrChange w:id="363" w:author="Xi Lifeng" w:date="2024-02-19T17:10:00Z">
            <w:rPr>
              <w:rFonts w:eastAsia="宋体" w:cstheme="minorHAnsi"/>
              <w:color w:val="CCCCCC"/>
              <w:kern w:val="0"/>
            </w:rPr>
          </w:rPrChange>
        </w:rPr>
        <w:t xml:space="preserve"> </w:t>
      </w:r>
      <w:r w:rsidRPr="00A509EE">
        <w:rPr>
          <w:rFonts w:ascii="Consolas" w:eastAsia="宋体" w:hAnsi="Consolas" w:cstheme="minorHAnsi"/>
          <w:color w:val="4FC1FF"/>
          <w:kern w:val="0"/>
          <w:rPrChange w:id="364" w:author="Xi Lifeng" w:date="2024-02-19T17:10:00Z">
            <w:rPr>
              <w:rFonts w:eastAsia="宋体" w:cstheme="minorHAnsi"/>
              <w:color w:val="4FC1FF"/>
              <w:kern w:val="0"/>
            </w:rPr>
          </w:rPrChange>
        </w:rPr>
        <w:t>op</w:t>
      </w:r>
      <w:r w:rsidRPr="00A509EE">
        <w:rPr>
          <w:rFonts w:ascii="Consolas" w:eastAsia="宋体" w:hAnsi="Consolas" w:cstheme="minorHAnsi"/>
          <w:color w:val="CCCCCC"/>
          <w:kern w:val="0"/>
          <w:rPrChange w:id="365" w:author="Xi Lifeng" w:date="2024-02-19T17:10:00Z">
            <w:rPr>
              <w:rFonts w:eastAsia="宋体" w:cstheme="minorHAnsi"/>
              <w:color w:val="CCCCCC"/>
              <w:kern w:val="0"/>
            </w:rPr>
          </w:rPrChange>
        </w:rPr>
        <w:t xml:space="preserve">         </w:t>
      </w:r>
      <w:r w:rsidRPr="00A509EE">
        <w:rPr>
          <w:rFonts w:ascii="Consolas" w:eastAsia="宋体" w:hAnsi="Consolas" w:cstheme="minorHAnsi"/>
          <w:color w:val="D4D4D4"/>
          <w:kern w:val="0"/>
          <w:rPrChange w:id="366" w:author="Xi Lifeng" w:date="2024-02-19T17:10:00Z">
            <w:rPr>
              <w:rFonts w:eastAsia="宋体" w:cstheme="minorHAnsi"/>
              <w:color w:val="D4D4D4"/>
              <w:kern w:val="0"/>
            </w:rPr>
          </w:rPrChange>
        </w:rPr>
        <w:t>=</w:t>
      </w:r>
      <w:r w:rsidRPr="00A509EE">
        <w:rPr>
          <w:rFonts w:ascii="Consolas" w:eastAsia="宋体" w:hAnsi="Consolas" w:cstheme="minorHAnsi"/>
          <w:color w:val="CCCCCC"/>
          <w:kern w:val="0"/>
          <w:rPrChange w:id="367" w:author="Xi Lifeng" w:date="2024-02-19T17:10:00Z">
            <w:rPr>
              <w:rFonts w:eastAsia="宋体" w:cstheme="minorHAnsi"/>
              <w:color w:val="CCCCCC"/>
              <w:kern w:val="0"/>
            </w:rPr>
          </w:rPrChange>
        </w:rPr>
        <w:t xml:space="preserve"> </w:t>
      </w:r>
      <w:proofErr w:type="spellStart"/>
      <w:proofErr w:type="gramStart"/>
      <w:r w:rsidRPr="00A509EE">
        <w:rPr>
          <w:rFonts w:ascii="Consolas" w:eastAsia="宋体" w:hAnsi="Consolas" w:cstheme="minorHAnsi"/>
          <w:color w:val="4EC9B0"/>
          <w:kern w:val="0"/>
          <w:rPrChange w:id="368" w:author="Xi Lifeng" w:date="2024-02-19T17:10:00Z">
            <w:rPr>
              <w:rFonts w:eastAsia="宋体" w:cstheme="minorHAnsi"/>
              <w:color w:val="4EC9B0"/>
              <w:kern w:val="0"/>
            </w:rPr>
          </w:rPrChange>
        </w:rPr>
        <w:t>FuOpType</w:t>
      </w:r>
      <w:proofErr w:type="spellEnd"/>
      <w:r w:rsidRPr="00A509EE">
        <w:rPr>
          <w:rFonts w:ascii="Consolas" w:eastAsia="宋体" w:hAnsi="Consolas" w:cstheme="minorHAnsi"/>
          <w:color w:val="CCCCCC"/>
          <w:kern w:val="0"/>
          <w:rPrChange w:id="369" w:author="Xi Lifeng" w:date="2024-02-19T17:10:00Z">
            <w:rPr>
              <w:rFonts w:eastAsia="宋体" w:cstheme="minorHAnsi"/>
              <w:color w:val="CCCCCC"/>
              <w:kern w:val="0"/>
            </w:rPr>
          </w:rPrChange>
        </w:rPr>
        <w:t>(</w:t>
      </w:r>
      <w:proofErr w:type="gramEnd"/>
      <w:r w:rsidRPr="00A509EE">
        <w:rPr>
          <w:rFonts w:ascii="Consolas" w:eastAsia="宋体" w:hAnsi="Consolas" w:cstheme="minorHAnsi"/>
          <w:color w:val="CCCCCC"/>
          <w:kern w:val="0"/>
          <w:rPrChange w:id="370" w:author="Xi Lifeng" w:date="2024-02-19T17:10:00Z">
            <w:rPr>
              <w:rFonts w:eastAsia="宋体" w:cstheme="minorHAnsi"/>
              <w:color w:val="CCCCCC"/>
              <w:kern w:val="0"/>
            </w:rPr>
          </w:rPrChange>
        </w:rPr>
        <w:t>)</w:t>
      </w:r>
    </w:p>
    <w:p w14:paraId="6F343DEA" w14:textId="77777777" w:rsidR="002D6226" w:rsidRPr="00A509EE" w:rsidRDefault="002D6226">
      <w:pPr>
        <w:widowControl/>
        <w:shd w:val="clear" w:color="auto" w:fill="1F1F1F"/>
        <w:spacing w:line="330" w:lineRule="atLeast"/>
        <w:jc w:val="left"/>
        <w:rPr>
          <w:rFonts w:ascii="Consolas" w:eastAsia="宋体" w:hAnsi="Consolas" w:cstheme="minorHAnsi"/>
          <w:color w:val="CCCCCC"/>
          <w:kern w:val="0"/>
          <w:rPrChange w:id="371" w:author="Xi Lifeng" w:date="2024-02-19T17:10:00Z">
            <w:rPr>
              <w:rFonts w:eastAsia="宋体" w:cstheme="minorHAnsi"/>
              <w:color w:val="CCCCCC"/>
              <w:kern w:val="0"/>
            </w:rPr>
          </w:rPrChange>
        </w:rPr>
      </w:pPr>
      <w:r w:rsidRPr="00A509EE">
        <w:rPr>
          <w:rFonts w:ascii="Consolas" w:eastAsia="宋体" w:hAnsi="Consolas" w:cstheme="minorHAnsi"/>
          <w:color w:val="CCCCCC"/>
          <w:kern w:val="0"/>
          <w:rPrChange w:id="372"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C586C0"/>
          <w:kern w:val="0"/>
          <w:rPrChange w:id="373" w:author="Xi Lifeng" w:date="2024-02-19T17:10:00Z">
            <w:rPr>
              <w:rFonts w:eastAsia="宋体" w:cstheme="minorHAnsi"/>
              <w:color w:val="C586C0"/>
              <w:kern w:val="0"/>
            </w:rPr>
          </w:rPrChange>
        </w:rPr>
        <w:t>val</w:t>
      </w:r>
      <w:proofErr w:type="spellEnd"/>
      <w:r w:rsidRPr="00A509EE">
        <w:rPr>
          <w:rFonts w:ascii="Consolas" w:eastAsia="宋体" w:hAnsi="Consolas" w:cstheme="minorHAnsi"/>
          <w:color w:val="CCCCCC"/>
          <w:kern w:val="0"/>
          <w:rPrChange w:id="374"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4FC1FF"/>
          <w:kern w:val="0"/>
          <w:rPrChange w:id="375" w:author="Xi Lifeng" w:date="2024-02-19T17:10:00Z">
            <w:rPr>
              <w:rFonts w:eastAsia="宋体" w:cstheme="minorHAnsi"/>
              <w:color w:val="4FC1FF"/>
              <w:kern w:val="0"/>
            </w:rPr>
          </w:rPrChange>
        </w:rPr>
        <w:t>reg_wen</w:t>
      </w:r>
      <w:proofErr w:type="spellEnd"/>
      <w:r w:rsidRPr="00A509EE">
        <w:rPr>
          <w:rFonts w:ascii="Consolas" w:eastAsia="宋体" w:hAnsi="Consolas" w:cstheme="minorHAnsi"/>
          <w:color w:val="CCCCCC"/>
          <w:kern w:val="0"/>
          <w:rPrChange w:id="376" w:author="Xi Lifeng" w:date="2024-02-19T17:10:00Z">
            <w:rPr>
              <w:rFonts w:eastAsia="宋体" w:cstheme="minorHAnsi"/>
              <w:color w:val="CCCCCC"/>
              <w:kern w:val="0"/>
            </w:rPr>
          </w:rPrChange>
        </w:rPr>
        <w:t xml:space="preserve">    </w:t>
      </w:r>
      <w:r w:rsidRPr="00A509EE">
        <w:rPr>
          <w:rFonts w:ascii="Consolas" w:eastAsia="宋体" w:hAnsi="Consolas" w:cstheme="minorHAnsi"/>
          <w:color w:val="D4D4D4"/>
          <w:kern w:val="0"/>
          <w:rPrChange w:id="377" w:author="Xi Lifeng" w:date="2024-02-19T17:10:00Z">
            <w:rPr>
              <w:rFonts w:eastAsia="宋体" w:cstheme="minorHAnsi"/>
              <w:color w:val="D4D4D4"/>
              <w:kern w:val="0"/>
            </w:rPr>
          </w:rPrChange>
        </w:rPr>
        <w:t>=</w:t>
      </w:r>
      <w:r w:rsidRPr="00A509EE">
        <w:rPr>
          <w:rFonts w:ascii="Consolas" w:eastAsia="宋体" w:hAnsi="Consolas" w:cstheme="minorHAnsi"/>
          <w:color w:val="CCCCCC"/>
          <w:kern w:val="0"/>
          <w:rPrChange w:id="378" w:author="Xi Lifeng" w:date="2024-02-19T17:10:00Z">
            <w:rPr>
              <w:rFonts w:eastAsia="宋体" w:cstheme="minorHAnsi"/>
              <w:color w:val="CCCCCC"/>
              <w:kern w:val="0"/>
            </w:rPr>
          </w:rPrChange>
        </w:rPr>
        <w:t xml:space="preserve"> </w:t>
      </w:r>
      <w:proofErr w:type="gramStart"/>
      <w:r w:rsidRPr="00A509EE">
        <w:rPr>
          <w:rFonts w:ascii="Consolas" w:eastAsia="宋体" w:hAnsi="Consolas" w:cstheme="minorHAnsi"/>
          <w:color w:val="4EC9B0"/>
          <w:kern w:val="0"/>
          <w:rPrChange w:id="379" w:author="Xi Lifeng" w:date="2024-02-19T17:10:00Z">
            <w:rPr>
              <w:rFonts w:eastAsia="宋体" w:cstheme="minorHAnsi"/>
              <w:color w:val="4EC9B0"/>
              <w:kern w:val="0"/>
            </w:rPr>
          </w:rPrChange>
        </w:rPr>
        <w:t>Bool</w:t>
      </w:r>
      <w:r w:rsidRPr="00A509EE">
        <w:rPr>
          <w:rFonts w:ascii="Consolas" w:eastAsia="宋体" w:hAnsi="Consolas" w:cstheme="minorHAnsi"/>
          <w:color w:val="CCCCCC"/>
          <w:kern w:val="0"/>
          <w:rPrChange w:id="380" w:author="Xi Lifeng" w:date="2024-02-19T17:10:00Z">
            <w:rPr>
              <w:rFonts w:eastAsia="宋体" w:cstheme="minorHAnsi"/>
              <w:color w:val="CCCCCC"/>
              <w:kern w:val="0"/>
            </w:rPr>
          </w:rPrChange>
        </w:rPr>
        <w:t>(</w:t>
      </w:r>
      <w:proofErr w:type="gramEnd"/>
      <w:r w:rsidRPr="00A509EE">
        <w:rPr>
          <w:rFonts w:ascii="Consolas" w:eastAsia="宋体" w:hAnsi="Consolas" w:cstheme="minorHAnsi"/>
          <w:color w:val="CCCCCC"/>
          <w:kern w:val="0"/>
          <w:rPrChange w:id="381" w:author="Xi Lifeng" w:date="2024-02-19T17:10:00Z">
            <w:rPr>
              <w:rFonts w:eastAsia="宋体" w:cstheme="minorHAnsi"/>
              <w:color w:val="CCCCCC"/>
              <w:kern w:val="0"/>
            </w:rPr>
          </w:rPrChange>
        </w:rPr>
        <w:t>)</w:t>
      </w:r>
    </w:p>
    <w:p w14:paraId="423834F7" w14:textId="77777777" w:rsidR="002D6226" w:rsidRPr="00A509EE" w:rsidRDefault="002D6226">
      <w:pPr>
        <w:widowControl/>
        <w:shd w:val="clear" w:color="auto" w:fill="1F1F1F"/>
        <w:spacing w:line="330" w:lineRule="atLeast"/>
        <w:jc w:val="left"/>
        <w:rPr>
          <w:rFonts w:ascii="Consolas" w:eastAsia="宋体" w:hAnsi="Consolas" w:cstheme="minorHAnsi"/>
          <w:color w:val="CCCCCC"/>
          <w:kern w:val="0"/>
          <w:rPrChange w:id="382" w:author="Xi Lifeng" w:date="2024-02-19T17:10:00Z">
            <w:rPr>
              <w:rFonts w:eastAsia="宋体" w:cstheme="minorHAnsi"/>
              <w:color w:val="CCCCCC"/>
              <w:kern w:val="0"/>
            </w:rPr>
          </w:rPrChange>
        </w:rPr>
      </w:pPr>
      <w:r w:rsidRPr="00A509EE">
        <w:rPr>
          <w:rFonts w:ascii="Consolas" w:eastAsia="宋体" w:hAnsi="Consolas" w:cstheme="minorHAnsi"/>
          <w:color w:val="CCCCCC"/>
          <w:kern w:val="0"/>
          <w:rPrChange w:id="383"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C586C0"/>
          <w:kern w:val="0"/>
          <w:rPrChange w:id="384" w:author="Xi Lifeng" w:date="2024-02-19T17:10:00Z">
            <w:rPr>
              <w:rFonts w:eastAsia="宋体" w:cstheme="minorHAnsi"/>
              <w:color w:val="C586C0"/>
              <w:kern w:val="0"/>
            </w:rPr>
          </w:rPrChange>
        </w:rPr>
        <w:t>val</w:t>
      </w:r>
      <w:proofErr w:type="spellEnd"/>
      <w:r w:rsidRPr="00A509EE">
        <w:rPr>
          <w:rFonts w:ascii="Consolas" w:eastAsia="宋体" w:hAnsi="Consolas" w:cstheme="minorHAnsi"/>
          <w:color w:val="CCCCCC"/>
          <w:kern w:val="0"/>
          <w:rPrChange w:id="385"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4FC1FF"/>
          <w:kern w:val="0"/>
          <w:rPrChange w:id="386" w:author="Xi Lifeng" w:date="2024-02-19T17:10:00Z">
            <w:rPr>
              <w:rFonts w:eastAsia="宋体" w:cstheme="minorHAnsi"/>
              <w:color w:val="4FC1FF"/>
              <w:kern w:val="0"/>
            </w:rPr>
          </w:rPrChange>
        </w:rPr>
        <w:t>reg_</w:t>
      </w:r>
      <w:proofErr w:type="gramStart"/>
      <w:r w:rsidRPr="00A509EE">
        <w:rPr>
          <w:rFonts w:ascii="Consolas" w:eastAsia="宋体" w:hAnsi="Consolas" w:cstheme="minorHAnsi"/>
          <w:color w:val="4FC1FF"/>
          <w:kern w:val="0"/>
          <w:rPrChange w:id="387" w:author="Xi Lifeng" w:date="2024-02-19T17:10:00Z">
            <w:rPr>
              <w:rFonts w:eastAsia="宋体" w:cstheme="minorHAnsi"/>
              <w:color w:val="4FC1FF"/>
              <w:kern w:val="0"/>
            </w:rPr>
          </w:rPrChange>
        </w:rPr>
        <w:t>waddr</w:t>
      </w:r>
      <w:proofErr w:type="spellEnd"/>
      <w:r w:rsidRPr="00A509EE">
        <w:rPr>
          <w:rFonts w:ascii="Consolas" w:eastAsia="宋体" w:hAnsi="Consolas" w:cstheme="minorHAnsi"/>
          <w:color w:val="CCCCCC"/>
          <w:kern w:val="0"/>
          <w:rPrChange w:id="388" w:author="Xi Lifeng" w:date="2024-02-19T17:10:00Z">
            <w:rPr>
              <w:rFonts w:eastAsia="宋体" w:cstheme="minorHAnsi"/>
              <w:color w:val="CCCCCC"/>
              <w:kern w:val="0"/>
            </w:rPr>
          </w:rPrChange>
        </w:rPr>
        <w:t xml:space="preserve">  </w:t>
      </w:r>
      <w:r w:rsidRPr="00A509EE">
        <w:rPr>
          <w:rFonts w:ascii="Consolas" w:eastAsia="宋体" w:hAnsi="Consolas" w:cstheme="minorHAnsi"/>
          <w:color w:val="D4D4D4"/>
          <w:kern w:val="0"/>
          <w:rPrChange w:id="389" w:author="Xi Lifeng" w:date="2024-02-19T17:10:00Z">
            <w:rPr>
              <w:rFonts w:eastAsia="宋体" w:cstheme="minorHAnsi"/>
              <w:color w:val="D4D4D4"/>
              <w:kern w:val="0"/>
            </w:rPr>
          </w:rPrChange>
        </w:rPr>
        <w:t>=</w:t>
      </w:r>
      <w:proofErr w:type="gramEnd"/>
      <w:r w:rsidRPr="00A509EE">
        <w:rPr>
          <w:rFonts w:ascii="Consolas" w:eastAsia="宋体" w:hAnsi="Consolas" w:cstheme="minorHAnsi"/>
          <w:color w:val="CCCCCC"/>
          <w:kern w:val="0"/>
          <w:rPrChange w:id="390" w:author="Xi Lifeng" w:date="2024-02-19T17:10:00Z">
            <w:rPr>
              <w:rFonts w:eastAsia="宋体" w:cstheme="minorHAnsi"/>
              <w:color w:val="CCCCCC"/>
              <w:kern w:val="0"/>
            </w:rPr>
          </w:rPrChange>
        </w:rPr>
        <w:t xml:space="preserve"> </w:t>
      </w:r>
      <w:proofErr w:type="spellStart"/>
      <w:r w:rsidRPr="00A509EE">
        <w:rPr>
          <w:rFonts w:ascii="Consolas" w:eastAsia="宋体" w:hAnsi="Consolas" w:cstheme="minorHAnsi"/>
          <w:color w:val="4EC9B0"/>
          <w:kern w:val="0"/>
          <w:rPrChange w:id="391" w:author="Xi Lifeng" w:date="2024-02-19T17:10:00Z">
            <w:rPr>
              <w:rFonts w:eastAsia="宋体" w:cstheme="minorHAnsi"/>
              <w:color w:val="4EC9B0"/>
              <w:kern w:val="0"/>
            </w:rPr>
          </w:rPrChange>
        </w:rPr>
        <w:t>UInt</w:t>
      </w:r>
      <w:proofErr w:type="spellEnd"/>
      <w:r w:rsidRPr="00A509EE">
        <w:rPr>
          <w:rFonts w:ascii="Consolas" w:eastAsia="宋体" w:hAnsi="Consolas" w:cstheme="minorHAnsi"/>
          <w:color w:val="CCCCCC"/>
          <w:kern w:val="0"/>
          <w:rPrChange w:id="392" w:author="Xi Lifeng" w:date="2024-02-19T17:10:00Z">
            <w:rPr>
              <w:rFonts w:eastAsia="宋体" w:cstheme="minorHAnsi"/>
              <w:color w:val="CCCCCC"/>
              <w:kern w:val="0"/>
            </w:rPr>
          </w:rPrChange>
        </w:rPr>
        <w:t>(</w:t>
      </w:r>
      <w:r w:rsidRPr="00A509EE">
        <w:rPr>
          <w:rFonts w:ascii="Consolas" w:eastAsia="宋体" w:hAnsi="Consolas" w:cstheme="minorHAnsi"/>
          <w:color w:val="4FC1FF"/>
          <w:kern w:val="0"/>
          <w:rPrChange w:id="393" w:author="Xi Lifeng" w:date="2024-02-19T17:10:00Z">
            <w:rPr>
              <w:rFonts w:eastAsia="宋体" w:cstheme="minorHAnsi"/>
              <w:color w:val="4FC1FF"/>
              <w:kern w:val="0"/>
            </w:rPr>
          </w:rPrChange>
        </w:rPr>
        <w:t>REG_ADDR_WID</w:t>
      </w:r>
      <w:r w:rsidRPr="00A509EE">
        <w:rPr>
          <w:rFonts w:ascii="Consolas" w:eastAsia="宋体" w:hAnsi="Consolas" w:cstheme="minorHAnsi"/>
          <w:color w:val="CCCCCC"/>
          <w:kern w:val="0"/>
          <w:rPrChange w:id="394" w:author="Xi Lifeng" w:date="2024-02-19T17:10:00Z">
            <w:rPr>
              <w:rFonts w:eastAsia="宋体" w:cstheme="minorHAnsi"/>
              <w:color w:val="CCCCCC"/>
              <w:kern w:val="0"/>
            </w:rPr>
          </w:rPrChange>
        </w:rPr>
        <w:t>.</w:t>
      </w:r>
      <w:r w:rsidRPr="00A509EE">
        <w:rPr>
          <w:rFonts w:ascii="Consolas" w:eastAsia="宋体" w:hAnsi="Consolas" w:cstheme="minorHAnsi"/>
          <w:color w:val="DCDCAA"/>
          <w:kern w:val="0"/>
          <w:rPrChange w:id="395" w:author="Xi Lifeng" w:date="2024-02-19T17:10:00Z">
            <w:rPr>
              <w:rFonts w:eastAsia="宋体" w:cstheme="minorHAnsi"/>
              <w:color w:val="DCDCAA"/>
              <w:kern w:val="0"/>
            </w:rPr>
          </w:rPrChange>
        </w:rPr>
        <w:t>W</w:t>
      </w:r>
      <w:r w:rsidRPr="00A509EE">
        <w:rPr>
          <w:rFonts w:ascii="Consolas" w:eastAsia="宋体" w:hAnsi="Consolas" w:cstheme="minorHAnsi"/>
          <w:color w:val="CCCCCC"/>
          <w:kern w:val="0"/>
          <w:rPrChange w:id="396" w:author="Xi Lifeng" w:date="2024-02-19T17:10:00Z">
            <w:rPr>
              <w:rFonts w:eastAsia="宋体" w:cstheme="minorHAnsi"/>
              <w:color w:val="CCCCCC"/>
              <w:kern w:val="0"/>
            </w:rPr>
          </w:rPrChange>
        </w:rPr>
        <w:t>)</w:t>
      </w:r>
    </w:p>
    <w:p w14:paraId="7653FC7A" w14:textId="7E08813D" w:rsidR="002D6226" w:rsidRPr="00A509EE" w:rsidRDefault="002D6226">
      <w:pPr>
        <w:widowControl/>
        <w:shd w:val="clear" w:color="auto" w:fill="1F1F1F"/>
        <w:spacing w:line="330" w:lineRule="atLeast"/>
        <w:jc w:val="left"/>
        <w:rPr>
          <w:rFonts w:ascii="Consolas" w:hAnsi="Consolas" w:cstheme="minorHAnsi"/>
          <w:rPrChange w:id="397" w:author="Xi Lifeng" w:date="2024-02-19T17:10:00Z">
            <w:rPr>
              <w:rFonts w:cstheme="minorHAnsi"/>
            </w:rPr>
          </w:rPrChange>
        </w:rPr>
      </w:pPr>
      <w:r w:rsidRPr="00A509EE">
        <w:rPr>
          <w:rFonts w:ascii="Consolas" w:eastAsia="宋体" w:hAnsi="Consolas" w:cstheme="minorHAnsi"/>
          <w:color w:val="CCCCCC"/>
          <w:kern w:val="0"/>
          <w:rPrChange w:id="398" w:author="Xi Lifeng" w:date="2024-02-19T17:10:00Z">
            <w:rPr>
              <w:rFonts w:eastAsia="宋体" w:cstheme="minorHAnsi"/>
              <w:color w:val="CCCCCC"/>
              <w:kern w:val="0"/>
            </w:rPr>
          </w:rPrChange>
        </w:rPr>
        <w:t>}</w:t>
      </w:r>
    </w:p>
    <w:p w14:paraId="1CE3DD6D" w14:textId="19D4D165" w:rsidR="006D67F5" w:rsidRDefault="006D67F5">
      <w:pPr>
        <w:pStyle w:val="a3"/>
        <w:ind w:firstLine="420"/>
      </w:pPr>
      <w:r>
        <w:rPr>
          <w:rFonts w:hint="eastAsia"/>
        </w:rPr>
        <w:t>在</w:t>
      </w:r>
      <w:r w:rsidR="001B7041">
        <w:rPr>
          <w:rFonts w:hint="eastAsia"/>
        </w:rPr>
        <w:t>这段</w:t>
      </w:r>
      <w:r w:rsidR="001B7041">
        <w:rPr>
          <w:rFonts w:hint="eastAsia"/>
        </w:rPr>
        <w:t>c</w:t>
      </w:r>
      <w:r w:rsidR="001B7041">
        <w:t>hisel</w:t>
      </w:r>
      <w:r w:rsidR="001B7041">
        <w:rPr>
          <w:rFonts w:hint="eastAsia"/>
        </w:rPr>
        <w:t>编写的</w:t>
      </w:r>
      <w:r>
        <w:rPr>
          <w:rFonts w:hint="eastAsia"/>
        </w:rPr>
        <w:t>info</w:t>
      </w:r>
      <w:r>
        <w:rPr>
          <w:rFonts w:hint="eastAsia"/>
        </w:rPr>
        <w:t>数据包</w:t>
      </w:r>
      <w:r w:rsidR="001B7041">
        <w:rPr>
          <w:rFonts w:hint="eastAsia"/>
        </w:rPr>
        <w:t>结构代码</w:t>
      </w:r>
      <w:r>
        <w:rPr>
          <w:rFonts w:hint="eastAsia"/>
        </w:rPr>
        <w:t>中</w:t>
      </w:r>
      <w:r w:rsidR="002110CA">
        <w:rPr>
          <w:rFonts w:hint="eastAsia"/>
        </w:rPr>
        <w:t>，</w:t>
      </w:r>
      <w:r>
        <w:rPr>
          <w:rFonts w:hint="eastAsia"/>
        </w:rPr>
        <w:t>REG_ADDR_WID</w:t>
      </w:r>
      <w:r>
        <w:rPr>
          <w:rFonts w:hint="eastAsia"/>
        </w:rPr>
        <w:t>的值为</w:t>
      </w:r>
      <w:r>
        <w:rPr>
          <w:rFonts w:hint="eastAsia"/>
        </w:rPr>
        <w:t>5</w:t>
      </w:r>
      <w:r>
        <w:rPr>
          <w:rFonts w:hint="eastAsia"/>
        </w:rPr>
        <w:t>，</w:t>
      </w:r>
      <w:proofErr w:type="spellStart"/>
      <w:r>
        <w:rPr>
          <w:rFonts w:hint="eastAsia"/>
        </w:rPr>
        <w:t>FuOpType</w:t>
      </w:r>
      <w:proofErr w:type="spellEnd"/>
      <w:r>
        <w:rPr>
          <w:rFonts w:hint="eastAsia"/>
        </w:rPr>
        <w:t>是一个</w:t>
      </w:r>
      <w:r>
        <w:rPr>
          <w:rFonts w:hint="eastAsia"/>
        </w:rPr>
        <w:t>object</w:t>
      </w:r>
      <w:r>
        <w:rPr>
          <w:rFonts w:hint="eastAsia"/>
        </w:rPr>
        <w:t>类的</w:t>
      </w:r>
      <w:r>
        <w:rPr>
          <w:rFonts w:hint="eastAsia"/>
        </w:rPr>
        <w:t>apply</w:t>
      </w:r>
      <w:r>
        <w:rPr>
          <w:rFonts w:hint="eastAsia"/>
        </w:rPr>
        <w:t>方法，其值</w:t>
      </w:r>
      <w:r w:rsidR="00121968">
        <w:rPr>
          <w:rFonts w:hint="eastAsia"/>
        </w:rPr>
        <w:t>对应指令的</w:t>
      </w:r>
      <w:r w:rsidR="0062319E">
        <w:rPr>
          <w:rFonts w:hint="eastAsia"/>
        </w:rPr>
        <w:t>操作</w:t>
      </w:r>
      <w:r w:rsidR="00121968">
        <w:rPr>
          <w:rFonts w:hint="eastAsia"/>
        </w:rPr>
        <w:t>类型</w:t>
      </w:r>
      <w:r>
        <w:rPr>
          <w:rFonts w:hint="eastAsia"/>
        </w:rPr>
        <w:t>op</w:t>
      </w:r>
      <w:r>
        <w:rPr>
          <w:rFonts w:hint="eastAsia"/>
        </w:rPr>
        <w:t>的宽度。</w:t>
      </w:r>
    </w:p>
    <w:p w14:paraId="1B7BEAEF" w14:textId="6781001C" w:rsidR="0062319E" w:rsidRDefault="0062319E">
      <w:pPr>
        <w:pStyle w:val="a1"/>
        <w:spacing w:before="78"/>
      </w:pPr>
      <w:bookmarkStart w:id="399" w:name="_Ref158192628"/>
      <w:r>
        <w:rPr>
          <w:rFonts w:hint="eastAsia"/>
        </w:rPr>
        <w:t>a</w:t>
      </w:r>
      <w:r>
        <w:t>dd</w:t>
      </w:r>
      <w:r>
        <w:rPr>
          <w:rFonts w:hint="eastAsia"/>
        </w:rPr>
        <w:t>指令格式和功能</w:t>
      </w:r>
      <w:bookmarkEnd w:id="399"/>
    </w:p>
    <w:tbl>
      <w:tblPr>
        <w:tblStyle w:val="51"/>
        <w:tblW w:w="522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400" w:author="Xi Lifeng" w:date="2024-02-19T17:11:00Z">
          <w:tblPr>
            <w:tblStyle w:val="51"/>
            <w:tblW w:w="5220" w:type="pc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082"/>
        <w:gridCol w:w="1082"/>
        <w:gridCol w:w="1082"/>
        <w:gridCol w:w="1082"/>
        <w:gridCol w:w="1082"/>
        <w:gridCol w:w="1082"/>
        <w:gridCol w:w="1082"/>
        <w:gridCol w:w="1081"/>
        <w:tblGridChange w:id="401">
          <w:tblGrid>
            <w:gridCol w:w="1330"/>
            <w:gridCol w:w="1231"/>
            <w:gridCol w:w="886"/>
            <w:gridCol w:w="886"/>
            <w:gridCol w:w="886"/>
            <w:gridCol w:w="886"/>
            <w:gridCol w:w="1002"/>
            <w:gridCol w:w="1548"/>
          </w:tblGrid>
        </w:tblGridChange>
      </w:tblGrid>
      <w:tr w:rsidR="005C1BFA" w:rsidRPr="00A63C5F" w14:paraId="1F02B2D1" w14:textId="77777777" w:rsidTr="007525A0">
        <w:trPr>
          <w:cnfStyle w:val="100000000000" w:firstRow="1" w:lastRow="0" w:firstColumn="0" w:lastColumn="0" w:oddVBand="0" w:evenVBand="0" w:oddHBand="0" w:evenHBand="0" w:firstRowFirstColumn="0" w:firstRowLastColumn="0" w:lastRowFirstColumn="0" w:lastRowLastColumn="0"/>
          <w:trHeight w:val="340"/>
          <w:jc w:val="center"/>
          <w:trPrChange w:id="402" w:author="Xi Lifeng" w:date="2024-02-19T17:11:00Z">
            <w:trPr>
              <w:trHeight w:val="340"/>
            </w:trPr>
          </w:trPrChange>
        </w:trPr>
        <w:tc>
          <w:tcPr>
            <w:cnfStyle w:val="000000000100" w:firstRow="0" w:lastRow="0" w:firstColumn="0" w:lastColumn="0" w:oddVBand="0" w:evenVBand="0" w:oddHBand="0" w:evenHBand="0" w:firstRowFirstColumn="1" w:firstRowLastColumn="0" w:lastRowFirstColumn="0" w:lastRowLastColumn="0"/>
            <w:tcW w:w="0" w:type="pct"/>
            <w:vMerge w:val="restart"/>
            <w:tcBorders>
              <w:top w:val="single" w:sz="6" w:space="0" w:color="auto"/>
              <w:left w:val="single" w:sz="6" w:space="0" w:color="auto"/>
              <w:right w:val="single" w:sz="6" w:space="0" w:color="auto"/>
              <w:tl2br w:val="single" w:sz="6" w:space="0" w:color="auto"/>
            </w:tcBorders>
            <w:vAlign w:val="center"/>
            <w:tcPrChange w:id="403" w:author="Xi Lifeng" w:date="2024-02-19T17:11:00Z">
              <w:tcPr>
                <w:tcW w:w="768" w:type="pct"/>
                <w:vMerge w:val="restart"/>
                <w:tcBorders>
                  <w:top w:val="single" w:sz="6" w:space="0" w:color="auto"/>
                  <w:left w:val="single" w:sz="6" w:space="0" w:color="auto"/>
                  <w:right w:val="single" w:sz="6" w:space="0" w:color="auto"/>
                  <w:tl2br w:val="single" w:sz="6" w:space="0" w:color="auto"/>
                </w:tcBorders>
                <w:vAlign w:val="center"/>
              </w:tcPr>
            </w:tcPrChange>
          </w:tcPr>
          <w:p w14:paraId="06208A59" w14:textId="77777777" w:rsidR="0062319E" w:rsidRPr="007B060E" w:rsidRDefault="0062319E">
            <w:pPr>
              <w:widowControl/>
              <w:spacing w:line="240" w:lineRule="exact"/>
              <w:ind w:firstLineChars="0" w:firstLine="0"/>
              <w:cnfStyle w:val="100000000100" w:firstRow="1" w:lastRow="0" w:firstColumn="0" w:lastColumn="0" w:oddVBand="0" w:evenVBand="0" w:oddHBand="0" w:evenHBand="0" w:firstRowFirstColumn="1" w:firstRowLastColumn="0" w:lastRowFirstColumn="0" w:lastRowLastColumn="0"/>
              <w:rPr>
                <w:b/>
                <w:bCs/>
                <w:sz w:val="18"/>
                <w:szCs w:val="18"/>
              </w:rPr>
            </w:pPr>
            <w:r w:rsidRPr="007B060E">
              <w:rPr>
                <w:rFonts w:hint="eastAsia"/>
                <w:b/>
                <w:bCs/>
                <w:sz w:val="18"/>
                <w:szCs w:val="18"/>
              </w:rPr>
              <w:t xml:space="preserve"> </w:t>
            </w:r>
            <w:r w:rsidRPr="007B060E">
              <w:rPr>
                <w:b/>
                <w:bCs/>
                <w:sz w:val="18"/>
                <w:szCs w:val="18"/>
              </w:rPr>
              <w:t xml:space="preserve">  </w:t>
            </w:r>
            <w:r>
              <w:rPr>
                <w:b/>
                <w:bCs/>
                <w:sz w:val="18"/>
                <w:szCs w:val="18"/>
              </w:rPr>
              <w:t xml:space="preserve">  </w:t>
            </w:r>
            <w:del w:id="404" w:author="Xi Lifeng" w:date="2024-02-19T21:08:00Z">
              <w:r w:rsidDel="00E05D90">
                <w:rPr>
                  <w:b/>
                  <w:bCs/>
                  <w:sz w:val="18"/>
                  <w:szCs w:val="18"/>
                </w:rPr>
                <w:delText xml:space="preserve">  </w:delText>
              </w:r>
            </w:del>
            <w:r w:rsidRPr="007B060E">
              <w:rPr>
                <w:rFonts w:hint="eastAsia"/>
                <w:b/>
                <w:bCs/>
                <w:sz w:val="18"/>
                <w:szCs w:val="18"/>
              </w:rPr>
              <w:t>位数</w:t>
            </w:r>
          </w:p>
          <w:p w14:paraId="296824B1" w14:textId="77777777" w:rsidR="0062319E" w:rsidRPr="00A63C5F" w:rsidRDefault="0062319E">
            <w:pPr>
              <w:widowControl/>
              <w:spacing w:line="240" w:lineRule="exact"/>
              <w:ind w:firstLineChars="0" w:firstLine="0"/>
              <w:jc w:val="left"/>
              <w:cnfStyle w:val="100000000100" w:firstRow="1" w:lastRow="0" w:firstColumn="0" w:lastColumn="0" w:oddVBand="0" w:evenVBand="0" w:oddHBand="0" w:evenHBand="0" w:firstRowFirstColumn="1" w:firstRowLastColumn="0" w:lastRowFirstColumn="0" w:lastRowLastColumn="0"/>
              <w:rPr>
                <w:sz w:val="18"/>
                <w:szCs w:val="18"/>
              </w:rPr>
            </w:pPr>
            <w:r w:rsidRPr="007B060E">
              <w:rPr>
                <w:rFonts w:hint="eastAsia"/>
                <w:b/>
                <w:bCs/>
                <w:sz w:val="18"/>
                <w:szCs w:val="18"/>
              </w:rPr>
              <w:t>指令</w:t>
            </w:r>
          </w:p>
        </w:tc>
        <w:tc>
          <w:tcPr>
            <w:tcW w:w="0" w:type="pct"/>
            <w:tcBorders>
              <w:top w:val="single" w:sz="6" w:space="0" w:color="auto"/>
              <w:left w:val="single" w:sz="6" w:space="0" w:color="auto"/>
              <w:bottom w:val="single" w:sz="6" w:space="0" w:color="auto"/>
              <w:right w:val="single" w:sz="6" w:space="0" w:color="auto"/>
            </w:tcBorders>
            <w:vAlign w:val="center"/>
            <w:tcPrChange w:id="405" w:author="Xi Lifeng" w:date="2024-02-19T17:11:00Z">
              <w:tcPr>
                <w:tcW w:w="711" w:type="pct"/>
                <w:tcBorders>
                  <w:top w:val="single" w:sz="6" w:space="0" w:color="auto"/>
                  <w:left w:val="single" w:sz="6" w:space="0" w:color="auto"/>
                  <w:bottom w:val="single" w:sz="6" w:space="0" w:color="auto"/>
                  <w:right w:val="single" w:sz="6" w:space="0" w:color="auto"/>
                </w:tcBorders>
                <w:vAlign w:val="center"/>
              </w:tcPr>
            </w:tcPrChange>
          </w:tcPr>
          <w:p w14:paraId="1B546229" w14:textId="79F8C090" w:rsidR="0062319E" w:rsidRPr="00A63C5F" w:rsidRDefault="005C1BFA">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 xml:space="preserve">31  </w:t>
            </w:r>
            <w:r w:rsidR="00126BAF">
              <w:rPr>
                <w:b/>
                <w:bCs/>
                <w:sz w:val="18"/>
                <w:szCs w:val="18"/>
              </w:rPr>
              <w:t xml:space="preserve">  </w:t>
            </w:r>
            <w:r>
              <w:rPr>
                <w:b/>
                <w:bCs/>
                <w:sz w:val="18"/>
                <w:szCs w:val="18"/>
              </w:rPr>
              <w:t xml:space="preserve"> </w:t>
            </w:r>
            <w:del w:id="406" w:author="Xi Lifeng" w:date="2024-02-19T21:09:00Z">
              <w:r w:rsidDel="00BC5DCD">
                <w:rPr>
                  <w:b/>
                  <w:bCs/>
                  <w:sz w:val="18"/>
                  <w:szCs w:val="18"/>
                </w:rPr>
                <w:delText xml:space="preserve"> </w:delText>
              </w:r>
            </w:del>
            <w:r>
              <w:rPr>
                <w:b/>
                <w:bCs/>
                <w:sz w:val="18"/>
                <w:szCs w:val="18"/>
              </w:rPr>
              <w:t>25</w:t>
            </w:r>
          </w:p>
        </w:tc>
        <w:tc>
          <w:tcPr>
            <w:tcW w:w="0" w:type="pct"/>
            <w:tcBorders>
              <w:top w:val="single" w:sz="6" w:space="0" w:color="auto"/>
              <w:left w:val="single" w:sz="6" w:space="0" w:color="auto"/>
              <w:bottom w:val="single" w:sz="6" w:space="0" w:color="auto"/>
              <w:right w:val="single" w:sz="6" w:space="0" w:color="auto"/>
            </w:tcBorders>
            <w:vAlign w:val="center"/>
            <w:tcPrChange w:id="407"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0F4679CB" w14:textId="57004980" w:rsidR="0062319E" w:rsidRPr="00A63C5F" w:rsidRDefault="005C1BFA">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proofErr w:type="gramStart"/>
            <w:r>
              <w:rPr>
                <w:b/>
                <w:bCs/>
                <w:sz w:val="18"/>
                <w:szCs w:val="18"/>
              </w:rPr>
              <w:t>24  20</w:t>
            </w:r>
            <w:proofErr w:type="gramEnd"/>
          </w:p>
        </w:tc>
        <w:tc>
          <w:tcPr>
            <w:tcW w:w="0" w:type="pct"/>
            <w:tcBorders>
              <w:top w:val="single" w:sz="6" w:space="0" w:color="auto"/>
              <w:left w:val="single" w:sz="6" w:space="0" w:color="auto"/>
              <w:bottom w:val="single" w:sz="6" w:space="0" w:color="auto"/>
              <w:right w:val="single" w:sz="6" w:space="0" w:color="auto"/>
            </w:tcBorders>
            <w:vAlign w:val="center"/>
            <w:tcPrChange w:id="408"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1DBB0B62" w14:textId="65F04FA5" w:rsidR="0062319E" w:rsidRPr="00A63C5F" w:rsidRDefault="005C1BFA">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proofErr w:type="gramStart"/>
            <w:r>
              <w:rPr>
                <w:b/>
                <w:bCs/>
                <w:sz w:val="18"/>
                <w:szCs w:val="18"/>
              </w:rPr>
              <w:t>19  15</w:t>
            </w:r>
            <w:proofErr w:type="gramEnd"/>
          </w:p>
        </w:tc>
        <w:tc>
          <w:tcPr>
            <w:tcW w:w="0" w:type="pct"/>
            <w:tcBorders>
              <w:top w:val="single" w:sz="6" w:space="0" w:color="auto"/>
              <w:left w:val="single" w:sz="6" w:space="0" w:color="auto"/>
              <w:bottom w:val="single" w:sz="6" w:space="0" w:color="auto"/>
              <w:right w:val="single" w:sz="6" w:space="0" w:color="auto"/>
            </w:tcBorders>
            <w:vAlign w:val="center"/>
            <w:tcPrChange w:id="409"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2BB06FA4" w14:textId="3CFCC287" w:rsidR="0062319E" w:rsidRPr="00A63C5F" w:rsidRDefault="005C1BFA">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 xml:space="preserve">14 </w:t>
            </w:r>
            <w:r w:rsidR="007E504F">
              <w:rPr>
                <w:b/>
                <w:bCs/>
                <w:sz w:val="18"/>
                <w:szCs w:val="18"/>
              </w:rPr>
              <w:t xml:space="preserve"> </w:t>
            </w:r>
            <w:r>
              <w:rPr>
                <w:b/>
                <w:bCs/>
                <w:sz w:val="18"/>
                <w:szCs w:val="18"/>
              </w:rPr>
              <w:t xml:space="preserve"> 12</w:t>
            </w:r>
          </w:p>
        </w:tc>
        <w:tc>
          <w:tcPr>
            <w:tcW w:w="0" w:type="pct"/>
            <w:tcBorders>
              <w:top w:val="single" w:sz="6" w:space="0" w:color="auto"/>
              <w:left w:val="single" w:sz="6" w:space="0" w:color="auto"/>
              <w:bottom w:val="single" w:sz="6" w:space="0" w:color="auto"/>
              <w:right w:val="single" w:sz="6" w:space="0" w:color="auto"/>
            </w:tcBorders>
            <w:vAlign w:val="center"/>
            <w:tcPrChange w:id="410"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2AB7B388" w14:textId="47BF951A" w:rsidR="0062319E" w:rsidRPr="00A63C5F" w:rsidRDefault="005C1BFA">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 xml:space="preserve">11 </w:t>
            </w:r>
            <w:r w:rsidR="007E504F">
              <w:rPr>
                <w:b/>
                <w:bCs/>
                <w:sz w:val="18"/>
                <w:szCs w:val="18"/>
              </w:rPr>
              <w:t xml:space="preserve"> </w:t>
            </w:r>
            <w:r>
              <w:rPr>
                <w:b/>
                <w:bCs/>
                <w:sz w:val="18"/>
                <w:szCs w:val="18"/>
              </w:rPr>
              <w:t xml:space="preserve"> 7</w:t>
            </w:r>
          </w:p>
        </w:tc>
        <w:tc>
          <w:tcPr>
            <w:tcW w:w="0" w:type="pct"/>
            <w:tcBorders>
              <w:top w:val="single" w:sz="6" w:space="0" w:color="auto"/>
              <w:left w:val="single" w:sz="6" w:space="0" w:color="auto"/>
              <w:bottom w:val="single" w:sz="6" w:space="0" w:color="auto"/>
              <w:right w:val="single" w:sz="6" w:space="0" w:color="auto"/>
            </w:tcBorders>
            <w:vAlign w:val="center"/>
            <w:tcPrChange w:id="411" w:author="Xi Lifeng" w:date="2024-02-19T17:11:00Z">
              <w:tcPr>
                <w:tcW w:w="579" w:type="pct"/>
                <w:tcBorders>
                  <w:top w:val="single" w:sz="6" w:space="0" w:color="auto"/>
                  <w:left w:val="single" w:sz="6" w:space="0" w:color="auto"/>
                  <w:bottom w:val="single" w:sz="6" w:space="0" w:color="auto"/>
                  <w:right w:val="single" w:sz="6" w:space="0" w:color="auto"/>
                </w:tcBorders>
                <w:vAlign w:val="center"/>
              </w:tcPr>
            </w:tcPrChange>
          </w:tcPr>
          <w:p w14:paraId="646F30C9" w14:textId="71A40CD1" w:rsidR="0062319E" w:rsidRPr="00A63C5F" w:rsidRDefault="005C1BFA">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6      0</w:t>
            </w:r>
          </w:p>
        </w:tc>
        <w:tc>
          <w:tcPr>
            <w:tcW w:w="0" w:type="pct"/>
            <w:vMerge w:val="restart"/>
            <w:tcBorders>
              <w:top w:val="single" w:sz="6" w:space="0" w:color="auto"/>
              <w:left w:val="single" w:sz="6" w:space="0" w:color="auto"/>
              <w:right w:val="single" w:sz="6" w:space="0" w:color="auto"/>
            </w:tcBorders>
            <w:vAlign w:val="center"/>
            <w:tcPrChange w:id="412" w:author="Xi Lifeng" w:date="2024-02-19T17:11:00Z">
              <w:tcPr>
                <w:tcW w:w="894" w:type="pct"/>
                <w:vMerge w:val="restart"/>
                <w:tcBorders>
                  <w:top w:val="single" w:sz="6" w:space="0" w:color="auto"/>
                  <w:left w:val="single" w:sz="6" w:space="0" w:color="auto"/>
                  <w:right w:val="single" w:sz="6" w:space="0" w:color="auto"/>
                </w:tcBorders>
                <w:vAlign w:val="center"/>
              </w:tcPr>
            </w:tcPrChange>
          </w:tcPr>
          <w:p w14:paraId="18AF7AB2" w14:textId="77777777" w:rsidR="0062319E" w:rsidRPr="00A63C5F" w:rsidRDefault="0062319E">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b/>
                <w:bCs/>
                <w:sz w:val="18"/>
                <w:szCs w:val="18"/>
              </w:rPr>
              <w:t>R</w:t>
            </w:r>
            <w:r>
              <w:rPr>
                <w:rFonts w:hint="eastAsia"/>
                <w:b/>
                <w:bCs/>
                <w:sz w:val="18"/>
                <w:szCs w:val="18"/>
              </w:rPr>
              <w:t>型格式算术运算</w:t>
            </w:r>
            <w:r w:rsidRPr="00A63C5F">
              <w:rPr>
                <w:rFonts w:hint="eastAsia"/>
                <w:b/>
                <w:bCs/>
                <w:sz w:val="18"/>
                <w:szCs w:val="18"/>
              </w:rPr>
              <w:t>指令</w:t>
            </w:r>
            <w:r>
              <w:rPr>
                <w:rFonts w:hint="eastAsia"/>
                <w:b/>
                <w:bCs/>
                <w:sz w:val="18"/>
                <w:szCs w:val="18"/>
              </w:rPr>
              <w:t>的</w:t>
            </w:r>
            <w:r w:rsidRPr="00A63C5F">
              <w:rPr>
                <w:rFonts w:hint="eastAsia"/>
                <w:b/>
                <w:bCs/>
                <w:sz w:val="18"/>
                <w:szCs w:val="18"/>
              </w:rPr>
              <w:t>功能</w:t>
            </w:r>
          </w:p>
        </w:tc>
      </w:tr>
      <w:tr w:rsidR="005C1BFA" w:rsidRPr="00476949" w14:paraId="78CCF079" w14:textId="77777777" w:rsidTr="007525A0">
        <w:trPr>
          <w:trHeight w:val="340"/>
          <w:jc w:val="center"/>
          <w:trPrChange w:id="413" w:author="Xi Lifeng" w:date="2024-02-19T17:11:00Z">
            <w:trPr>
              <w:trHeight w:val="340"/>
            </w:trPr>
          </w:trPrChange>
        </w:trPr>
        <w:tc>
          <w:tcPr>
            <w:tcW w:w="0" w:type="pct"/>
            <w:vMerge/>
            <w:tcBorders>
              <w:left w:val="single" w:sz="6" w:space="0" w:color="auto"/>
              <w:bottom w:val="single" w:sz="6" w:space="0" w:color="auto"/>
              <w:right w:val="single" w:sz="6" w:space="0" w:color="auto"/>
              <w:tl2br w:val="single" w:sz="6" w:space="0" w:color="auto"/>
            </w:tcBorders>
            <w:tcPrChange w:id="414" w:author="Xi Lifeng" w:date="2024-02-19T17:11:00Z">
              <w:tcPr>
                <w:tcW w:w="768" w:type="pct"/>
                <w:vMerge/>
                <w:tcBorders>
                  <w:left w:val="single" w:sz="6" w:space="0" w:color="auto"/>
                  <w:bottom w:val="single" w:sz="6" w:space="0" w:color="auto"/>
                  <w:right w:val="single" w:sz="6" w:space="0" w:color="auto"/>
                  <w:tl2br w:val="single" w:sz="6" w:space="0" w:color="auto"/>
                </w:tcBorders>
              </w:tcPr>
            </w:tcPrChange>
          </w:tcPr>
          <w:p w14:paraId="4592BF96" w14:textId="77777777" w:rsidR="0062319E" w:rsidRPr="00476949" w:rsidRDefault="0062319E">
            <w:pPr>
              <w:widowControl/>
              <w:spacing w:line="240" w:lineRule="exact"/>
              <w:ind w:firstLineChars="0" w:firstLine="0"/>
              <w:jc w:val="left"/>
              <w:rPr>
                <w:sz w:val="18"/>
                <w:szCs w:val="18"/>
              </w:rPr>
            </w:pPr>
          </w:p>
        </w:tc>
        <w:tc>
          <w:tcPr>
            <w:tcW w:w="0" w:type="pct"/>
            <w:tcBorders>
              <w:top w:val="single" w:sz="6" w:space="0" w:color="auto"/>
              <w:left w:val="single" w:sz="6" w:space="0" w:color="auto"/>
              <w:bottom w:val="single" w:sz="6" w:space="0" w:color="auto"/>
              <w:right w:val="single" w:sz="6" w:space="0" w:color="auto"/>
            </w:tcBorders>
            <w:vAlign w:val="center"/>
            <w:tcPrChange w:id="415" w:author="Xi Lifeng" w:date="2024-02-19T17:11:00Z">
              <w:tcPr>
                <w:tcW w:w="711" w:type="pct"/>
                <w:tcBorders>
                  <w:top w:val="single" w:sz="6" w:space="0" w:color="auto"/>
                  <w:left w:val="single" w:sz="6" w:space="0" w:color="auto"/>
                  <w:bottom w:val="single" w:sz="6" w:space="0" w:color="auto"/>
                  <w:right w:val="single" w:sz="6" w:space="0" w:color="auto"/>
                </w:tcBorders>
                <w:vAlign w:val="center"/>
              </w:tcPr>
            </w:tcPrChange>
          </w:tcPr>
          <w:p w14:paraId="29CCB828" w14:textId="77777777" w:rsidR="0062319E" w:rsidRPr="00476949" w:rsidRDefault="0062319E">
            <w:pPr>
              <w:widowControl/>
              <w:spacing w:line="240" w:lineRule="exact"/>
              <w:ind w:firstLineChars="0" w:firstLine="0"/>
              <w:jc w:val="center"/>
              <w:rPr>
                <w:sz w:val="18"/>
                <w:szCs w:val="18"/>
              </w:rPr>
            </w:pPr>
            <w:r w:rsidRPr="00A63C5F">
              <w:rPr>
                <w:rFonts w:hint="eastAsia"/>
                <w:b/>
                <w:bCs/>
                <w:sz w:val="18"/>
                <w:szCs w:val="18"/>
              </w:rPr>
              <w:t>funct7</w:t>
            </w:r>
          </w:p>
        </w:tc>
        <w:tc>
          <w:tcPr>
            <w:tcW w:w="0" w:type="pct"/>
            <w:tcBorders>
              <w:top w:val="single" w:sz="6" w:space="0" w:color="auto"/>
              <w:left w:val="single" w:sz="6" w:space="0" w:color="auto"/>
              <w:bottom w:val="single" w:sz="6" w:space="0" w:color="auto"/>
              <w:right w:val="single" w:sz="6" w:space="0" w:color="auto"/>
            </w:tcBorders>
            <w:vAlign w:val="center"/>
            <w:tcPrChange w:id="416"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2DC1A821" w14:textId="77777777" w:rsidR="0062319E" w:rsidRPr="00476949" w:rsidRDefault="0062319E">
            <w:pPr>
              <w:widowControl/>
              <w:spacing w:line="240" w:lineRule="exact"/>
              <w:ind w:firstLineChars="0" w:firstLine="0"/>
              <w:jc w:val="center"/>
              <w:rPr>
                <w:sz w:val="18"/>
                <w:szCs w:val="18"/>
              </w:rPr>
            </w:pPr>
            <w:r w:rsidRPr="00A63C5F">
              <w:rPr>
                <w:rFonts w:hint="eastAsia"/>
                <w:b/>
                <w:bCs/>
                <w:sz w:val="18"/>
                <w:szCs w:val="18"/>
              </w:rPr>
              <w:t>rs2</w:t>
            </w:r>
          </w:p>
        </w:tc>
        <w:tc>
          <w:tcPr>
            <w:tcW w:w="0" w:type="pct"/>
            <w:tcBorders>
              <w:top w:val="single" w:sz="6" w:space="0" w:color="auto"/>
              <w:left w:val="single" w:sz="6" w:space="0" w:color="auto"/>
              <w:bottom w:val="single" w:sz="6" w:space="0" w:color="auto"/>
              <w:right w:val="single" w:sz="6" w:space="0" w:color="auto"/>
            </w:tcBorders>
            <w:vAlign w:val="center"/>
            <w:tcPrChange w:id="417"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795BCC68" w14:textId="77777777" w:rsidR="0062319E" w:rsidRPr="00476949" w:rsidRDefault="0062319E">
            <w:pPr>
              <w:widowControl/>
              <w:spacing w:line="240" w:lineRule="exact"/>
              <w:ind w:firstLineChars="0" w:firstLine="0"/>
              <w:jc w:val="center"/>
              <w:rPr>
                <w:sz w:val="18"/>
                <w:szCs w:val="18"/>
              </w:rPr>
            </w:pPr>
            <w:r w:rsidRPr="00A63C5F">
              <w:rPr>
                <w:rFonts w:hint="eastAsia"/>
                <w:b/>
                <w:bCs/>
                <w:sz w:val="18"/>
                <w:szCs w:val="18"/>
              </w:rPr>
              <w:t>rs1</w:t>
            </w:r>
          </w:p>
        </w:tc>
        <w:tc>
          <w:tcPr>
            <w:tcW w:w="0" w:type="pct"/>
            <w:tcBorders>
              <w:top w:val="single" w:sz="6" w:space="0" w:color="auto"/>
              <w:left w:val="single" w:sz="6" w:space="0" w:color="auto"/>
              <w:bottom w:val="single" w:sz="6" w:space="0" w:color="auto"/>
              <w:right w:val="single" w:sz="6" w:space="0" w:color="auto"/>
            </w:tcBorders>
            <w:vAlign w:val="center"/>
            <w:tcPrChange w:id="418"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51BDAA7D" w14:textId="77777777" w:rsidR="0062319E" w:rsidRPr="00476949" w:rsidRDefault="0062319E">
            <w:pPr>
              <w:widowControl/>
              <w:spacing w:line="240" w:lineRule="exact"/>
              <w:ind w:firstLineChars="0" w:firstLine="0"/>
              <w:jc w:val="center"/>
              <w:rPr>
                <w:sz w:val="18"/>
                <w:szCs w:val="18"/>
              </w:rPr>
            </w:pPr>
            <w:r w:rsidRPr="00A63C5F">
              <w:rPr>
                <w:rFonts w:hint="eastAsia"/>
                <w:b/>
                <w:bCs/>
                <w:sz w:val="18"/>
                <w:szCs w:val="18"/>
              </w:rPr>
              <w:t>funct3</w:t>
            </w:r>
          </w:p>
        </w:tc>
        <w:tc>
          <w:tcPr>
            <w:tcW w:w="0" w:type="pct"/>
            <w:tcBorders>
              <w:top w:val="single" w:sz="6" w:space="0" w:color="auto"/>
              <w:left w:val="single" w:sz="6" w:space="0" w:color="auto"/>
              <w:bottom w:val="single" w:sz="6" w:space="0" w:color="auto"/>
              <w:right w:val="single" w:sz="6" w:space="0" w:color="auto"/>
            </w:tcBorders>
            <w:vAlign w:val="center"/>
            <w:tcPrChange w:id="419"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74426F39" w14:textId="77777777" w:rsidR="0062319E" w:rsidRPr="00476949" w:rsidRDefault="0062319E">
            <w:pPr>
              <w:widowControl/>
              <w:spacing w:line="240" w:lineRule="exact"/>
              <w:ind w:firstLineChars="0" w:firstLine="0"/>
              <w:jc w:val="center"/>
              <w:rPr>
                <w:sz w:val="18"/>
                <w:szCs w:val="18"/>
              </w:rPr>
            </w:pPr>
            <w:proofErr w:type="spellStart"/>
            <w:r w:rsidRPr="00A63C5F">
              <w:rPr>
                <w:rFonts w:hint="eastAsia"/>
                <w:b/>
                <w:bCs/>
                <w:sz w:val="18"/>
                <w:szCs w:val="18"/>
              </w:rPr>
              <w:t>rd</w:t>
            </w:r>
            <w:proofErr w:type="spellEnd"/>
          </w:p>
        </w:tc>
        <w:tc>
          <w:tcPr>
            <w:tcW w:w="0" w:type="pct"/>
            <w:tcBorders>
              <w:top w:val="single" w:sz="6" w:space="0" w:color="auto"/>
              <w:left w:val="single" w:sz="6" w:space="0" w:color="auto"/>
              <w:bottom w:val="single" w:sz="6" w:space="0" w:color="auto"/>
              <w:right w:val="single" w:sz="6" w:space="0" w:color="auto"/>
            </w:tcBorders>
            <w:vAlign w:val="center"/>
            <w:tcPrChange w:id="420" w:author="Xi Lifeng" w:date="2024-02-19T17:11:00Z">
              <w:tcPr>
                <w:tcW w:w="579" w:type="pct"/>
                <w:tcBorders>
                  <w:top w:val="single" w:sz="6" w:space="0" w:color="auto"/>
                  <w:left w:val="single" w:sz="6" w:space="0" w:color="auto"/>
                  <w:bottom w:val="single" w:sz="6" w:space="0" w:color="auto"/>
                  <w:right w:val="single" w:sz="6" w:space="0" w:color="auto"/>
                </w:tcBorders>
                <w:vAlign w:val="center"/>
              </w:tcPr>
            </w:tcPrChange>
          </w:tcPr>
          <w:p w14:paraId="33B1DA8A" w14:textId="77777777" w:rsidR="0062319E" w:rsidRPr="00476949" w:rsidRDefault="0062319E">
            <w:pPr>
              <w:widowControl/>
              <w:spacing w:line="240" w:lineRule="exact"/>
              <w:ind w:firstLineChars="0" w:firstLine="0"/>
              <w:jc w:val="center"/>
              <w:rPr>
                <w:sz w:val="18"/>
                <w:szCs w:val="18"/>
              </w:rPr>
            </w:pPr>
            <w:r w:rsidRPr="00A63C5F">
              <w:rPr>
                <w:rFonts w:hint="eastAsia"/>
                <w:b/>
                <w:bCs/>
                <w:sz w:val="18"/>
                <w:szCs w:val="18"/>
              </w:rPr>
              <w:t>opcode</w:t>
            </w:r>
          </w:p>
        </w:tc>
        <w:tc>
          <w:tcPr>
            <w:tcW w:w="0" w:type="pct"/>
            <w:vMerge/>
            <w:tcBorders>
              <w:left w:val="single" w:sz="6" w:space="0" w:color="auto"/>
              <w:bottom w:val="single" w:sz="6" w:space="0" w:color="auto"/>
              <w:right w:val="single" w:sz="6" w:space="0" w:color="auto"/>
            </w:tcBorders>
            <w:vAlign w:val="center"/>
            <w:tcPrChange w:id="421" w:author="Xi Lifeng" w:date="2024-02-19T17:11:00Z">
              <w:tcPr>
                <w:tcW w:w="894" w:type="pct"/>
                <w:vMerge/>
                <w:tcBorders>
                  <w:left w:val="single" w:sz="6" w:space="0" w:color="auto"/>
                  <w:bottom w:val="single" w:sz="6" w:space="0" w:color="auto"/>
                  <w:right w:val="single" w:sz="6" w:space="0" w:color="auto"/>
                </w:tcBorders>
                <w:vAlign w:val="center"/>
              </w:tcPr>
            </w:tcPrChange>
          </w:tcPr>
          <w:p w14:paraId="4919AB49" w14:textId="77777777" w:rsidR="0062319E" w:rsidRPr="00476949" w:rsidRDefault="0062319E">
            <w:pPr>
              <w:widowControl/>
              <w:spacing w:line="240" w:lineRule="exact"/>
              <w:ind w:firstLineChars="0" w:firstLine="0"/>
              <w:rPr>
                <w:sz w:val="18"/>
                <w:szCs w:val="18"/>
              </w:rPr>
            </w:pPr>
          </w:p>
        </w:tc>
      </w:tr>
      <w:tr w:rsidR="005C1BFA" w:rsidRPr="00476949" w14:paraId="764F74AF" w14:textId="77777777" w:rsidTr="007525A0">
        <w:trPr>
          <w:trHeight w:val="340"/>
          <w:jc w:val="center"/>
          <w:trPrChange w:id="422" w:author="Xi Lifeng" w:date="2024-02-19T17:11:00Z">
            <w:trPr>
              <w:trHeight w:val="340"/>
            </w:trPr>
          </w:trPrChange>
        </w:trPr>
        <w:tc>
          <w:tcPr>
            <w:tcW w:w="0" w:type="pct"/>
            <w:tcBorders>
              <w:top w:val="single" w:sz="6" w:space="0" w:color="auto"/>
              <w:left w:val="single" w:sz="6" w:space="0" w:color="auto"/>
              <w:bottom w:val="single" w:sz="6" w:space="0" w:color="auto"/>
              <w:right w:val="single" w:sz="6" w:space="0" w:color="auto"/>
            </w:tcBorders>
            <w:vAlign w:val="center"/>
            <w:tcPrChange w:id="423" w:author="Xi Lifeng" w:date="2024-02-19T17:11:00Z">
              <w:tcPr>
                <w:tcW w:w="768" w:type="pct"/>
                <w:tcBorders>
                  <w:top w:val="single" w:sz="6" w:space="0" w:color="auto"/>
                  <w:left w:val="single" w:sz="6" w:space="0" w:color="auto"/>
                  <w:bottom w:val="single" w:sz="6" w:space="0" w:color="auto"/>
                  <w:right w:val="single" w:sz="6" w:space="0" w:color="auto"/>
                </w:tcBorders>
                <w:vAlign w:val="center"/>
              </w:tcPr>
            </w:tcPrChange>
          </w:tcPr>
          <w:p w14:paraId="693253CE" w14:textId="77777777" w:rsidR="0062319E" w:rsidRPr="00476949" w:rsidRDefault="0062319E">
            <w:pPr>
              <w:widowControl/>
              <w:spacing w:line="240" w:lineRule="exact"/>
              <w:ind w:firstLineChars="0" w:firstLine="0"/>
              <w:jc w:val="left"/>
              <w:rPr>
                <w:sz w:val="18"/>
                <w:szCs w:val="18"/>
              </w:rPr>
            </w:pPr>
            <w:r w:rsidRPr="00476949">
              <w:rPr>
                <w:rFonts w:hint="eastAsia"/>
                <w:sz w:val="18"/>
                <w:szCs w:val="18"/>
              </w:rPr>
              <w:t xml:space="preserve">add </w:t>
            </w:r>
            <w:proofErr w:type="gramStart"/>
            <w:r w:rsidRPr="00476949">
              <w:rPr>
                <w:rFonts w:hint="eastAsia"/>
                <w:sz w:val="18"/>
                <w:szCs w:val="18"/>
              </w:rPr>
              <w:t>rd,rs</w:t>
            </w:r>
            <w:proofErr w:type="gramEnd"/>
            <w:r w:rsidRPr="00476949">
              <w:rPr>
                <w:rFonts w:hint="eastAsia"/>
                <w:sz w:val="18"/>
                <w:szCs w:val="18"/>
              </w:rPr>
              <w:t>1,rs2</w:t>
            </w:r>
          </w:p>
        </w:tc>
        <w:tc>
          <w:tcPr>
            <w:tcW w:w="0" w:type="pct"/>
            <w:tcBorders>
              <w:top w:val="single" w:sz="6" w:space="0" w:color="auto"/>
              <w:left w:val="single" w:sz="6" w:space="0" w:color="auto"/>
              <w:bottom w:val="single" w:sz="6" w:space="0" w:color="auto"/>
              <w:right w:val="single" w:sz="6" w:space="0" w:color="auto"/>
            </w:tcBorders>
            <w:vAlign w:val="center"/>
            <w:tcPrChange w:id="424" w:author="Xi Lifeng" w:date="2024-02-19T17:11:00Z">
              <w:tcPr>
                <w:tcW w:w="711" w:type="pct"/>
                <w:tcBorders>
                  <w:top w:val="single" w:sz="6" w:space="0" w:color="auto"/>
                  <w:left w:val="single" w:sz="6" w:space="0" w:color="auto"/>
                  <w:bottom w:val="single" w:sz="6" w:space="0" w:color="auto"/>
                  <w:right w:val="single" w:sz="6" w:space="0" w:color="auto"/>
                </w:tcBorders>
                <w:vAlign w:val="center"/>
              </w:tcPr>
            </w:tcPrChange>
          </w:tcPr>
          <w:p w14:paraId="4AC5FDCC" w14:textId="77777777" w:rsidR="0062319E" w:rsidRPr="00476949" w:rsidRDefault="0062319E">
            <w:pPr>
              <w:widowControl/>
              <w:spacing w:line="240" w:lineRule="exact"/>
              <w:ind w:firstLineChars="0" w:firstLine="0"/>
              <w:jc w:val="center"/>
              <w:rPr>
                <w:sz w:val="18"/>
                <w:szCs w:val="18"/>
              </w:rPr>
            </w:pPr>
            <w:r w:rsidRPr="00476949">
              <w:rPr>
                <w:rFonts w:hint="eastAsia"/>
                <w:sz w:val="18"/>
                <w:szCs w:val="18"/>
              </w:rPr>
              <w:t>0000000</w:t>
            </w:r>
          </w:p>
        </w:tc>
        <w:tc>
          <w:tcPr>
            <w:tcW w:w="0" w:type="pct"/>
            <w:tcBorders>
              <w:top w:val="single" w:sz="6" w:space="0" w:color="auto"/>
              <w:left w:val="single" w:sz="6" w:space="0" w:color="auto"/>
              <w:bottom w:val="single" w:sz="6" w:space="0" w:color="auto"/>
              <w:right w:val="single" w:sz="6" w:space="0" w:color="auto"/>
            </w:tcBorders>
            <w:vAlign w:val="center"/>
            <w:tcPrChange w:id="425"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28A64D88" w14:textId="77777777" w:rsidR="0062319E" w:rsidRPr="00476949" w:rsidRDefault="0062319E">
            <w:pPr>
              <w:widowControl/>
              <w:spacing w:line="240" w:lineRule="exact"/>
              <w:ind w:firstLineChars="0" w:firstLine="0"/>
              <w:jc w:val="center"/>
              <w:rPr>
                <w:sz w:val="18"/>
                <w:szCs w:val="18"/>
              </w:rPr>
            </w:pPr>
            <w:r w:rsidRPr="00476949">
              <w:rPr>
                <w:rFonts w:hint="eastAsia"/>
                <w:sz w:val="18"/>
                <w:szCs w:val="18"/>
              </w:rPr>
              <w:t>rs2</w:t>
            </w:r>
          </w:p>
        </w:tc>
        <w:tc>
          <w:tcPr>
            <w:tcW w:w="0" w:type="pct"/>
            <w:tcBorders>
              <w:top w:val="single" w:sz="6" w:space="0" w:color="auto"/>
              <w:left w:val="single" w:sz="6" w:space="0" w:color="auto"/>
              <w:bottom w:val="single" w:sz="6" w:space="0" w:color="auto"/>
              <w:right w:val="single" w:sz="6" w:space="0" w:color="auto"/>
            </w:tcBorders>
            <w:vAlign w:val="center"/>
            <w:tcPrChange w:id="426"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0EF92CC1" w14:textId="77777777" w:rsidR="0062319E" w:rsidRPr="00476949" w:rsidRDefault="0062319E">
            <w:pPr>
              <w:widowControl/>
              <w:spacing w:line="240" w:lineRule="exact"/>
              <w:ind w:firstLineChars="0" w:firstLine="0"/>
              <w:jc w:val="center"/>
              <w:rPr>
                <w:sz w:val="18"/>
                <w:szCs w:val="18"/>
              </w:rPr>
            </w:pPr>
            <w:r w:rsidRPr="00476949">
              <w:rPr>
                <w:rFonts w:hint="eastAsia"/>
                <w:sz w:val="18"/>
                <w:szCs w:val="18"/>
              </w:rPr>
              <w:t>rs1</w:t>
            </w:r>
          </w:p>
        </w:tc>
        <w:tc>
          <w:tcPr>
            <w:tcW w:w="0" w:type="pct"/>
            <w:tcBorders>
              <w:top w:val="single" w:sz="6" w:space="0" w:color="auto"/>
              <w:left w:val="single" w:sz="6" w:space="0" w:color="auto"/>
              <w:bottom w:val="single" w:sz="6" w:space="0" w:color="auto"/>
              <w:right w:val="single" w:sz="6" w:space="0" w:color="auto"/>
            </w:tcBorders>
            <w:vAlign w:val="center"/>
            <w:tcPrChange w:id="427"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0836B37F" w14:textId="77777777" w:rsidR="0062319E" w:rsidRPr="00476949" w:rsidRDefault="0062319E">
            <w:pPr>
              <w:widowControl/>
              <w:spacing w:line="240" w:lineRule="exact"/>
              <w:ind w:firstLineChars="0" w:firstLine="0"/>
              <w:jc w:val="center"/>
              <w:rPr>
                <w:sz w:val="18"/>
                <w:szCs w:val="18"/>
              </w:rPr>
            </w:pPr>
            <w:r w:rsidRPr="00476949">
              <w:rPr>
                <w:rFonts w:hint="eastAsia"/>
                <w:sz w:val="18"/>
                <w:szCs w:val="18"/>
              </w:rPr>
              <w:t>000</w:t>
            </w:r>
          </w:p>
        </w:tc>
        <w:tc>
          <w:tcPr>
            <w:tcW w:w="0" w:type="pct"/>
            <w:tcBorders>
              <w:top w:val="single" w:sz="6" w:space="0" w:color="auto"/>
              <w:left w:val="single" w:sz="6" w:space="0" w:color="auto"/>
              <w:bottom w:val="single" w:sz="6" w:space="0" w:color="auto"/>
              <w:right w:val="single" w:sz="6" w:space="0" w:color="auto"/>
            </w:tcBorders>
            <w:vAlign w:val="center"/>
            <w:tcPrChange w:id="428" w:author="Xi Lifeng" w:date="2024-02-19T17:11:00Z">
              <w:tcPr>
                <w:tcW w:w="512" w:type="pct"/>
                <w:tcBorders>
                  <w:top w:val="single" w:sz="6" w:space="0" w:color="auto"/>
                  <w:left w:val="single" w:sz="6" w:space="0" w:color="auto"/>
                  <w:bottom w:val="single" w:sz="6" w:space="0" w:color="auto"/>
                  <w:right w:val="single" w:sz="6" w:space="0" w:color="auto"/>
                </w:tcBorders>
                <w:vAlign w:val="center"/>
              </w:tcPr>
            </w:tcPrChange>
          </w:tcPr>
          <w:p w14:paraId="3590B846" w14:textId="77777777" w:rsidR="0062319E" w:rsidRPr="00476949" w:rsidRDefault="0062319E">
            <w:pPr>
              <w:widowControl/>
              <w:spacing w:line="240" w:lineRule="exact"/>
              <w:ind w:firstLineChars="0" w:firstLine="0"/>
              <w:jc w:val="center"/>
              <w:rPr>
                <w:sz w:val="18"/>
                <w:szCs w:val="18"/>
              </w:rPr>
            </w:pPr>
            <w:proofErr w:type="spellStart"/>
            <w:r w:rsidRPr="00476949">
              <w:rPr>
                <w:rFonts w:hint="eastAsia"/>
                <w:sz w:val="18"/>
                <w:szCs w:val="18"/>
              </w:rPr>
              <w:t>rd</w:t>
            </w:r>
            <w:proofErr w:type="spellEnd"/>
          </w:p>
        </w:tc>
        <w:tc>
          <w:tcPr>
            <w:tcW w:w="0" w:type="pct"/>
            <w:tcBorders>
              <w:top w:val="single" w:sz="6" w:space="0" w:color="auto"/>
              <w:left w:val="single" w:sz="6" w:space="0" w:color="auto"/>
              <w:bottom w:val="single" w:sz="6" w:space="0" w:color="auto"/>
              <w:right w:val="single" w:sz="6" w:space="0" w:color="auto"/>
            </w:tcBorders>
            <w:vAlign w:val="center"/>
            <w:tcPrChange w:id="429" w:author="Xi Lifeng" w:date="2024-02-19T17:11:00Z">
              <w:tcPr>
                <w:tcW w:w="579" w:type="pct"/>
                <w:tcBorders>
                  <w:top w:val="single" w:sz="6" w:space="0" w:color="auto"/>
                  <w:left w:val="single" w:sz="6" w:space="0" w:color="auto"/>
                  <w:bottom w:val="single" w:sz="6" w:space="0" w:color="auto"/>
                  <w:right w:val="single" w:sz="6" w:space="0" w:color="auto"/>
                </w:tcBorders>
                <w:vAlign w:val="center"/>
              </w:tcPr>
            </w:tcPrChange>
          </w:tcPr>
          <w:p w14:paraId="0BFA248F" w14:textId="77777777" w:rsidR="0062319E" w:rsidRPr="00476949" w:rsidRDefault="0062319E">
            <w:pPr>
              <w:widowControl/>
              <w:spacing w:line="240" w:lineRule="exact"/>
              <w:ind w:firstLineChars="0" w:firstLine="0"/>
              <w:jc w:val="center"/>
              <w:rPr>
                <w:sz w:val="18"/>
                <w:szCs w:val="18"/>
              </w:rPr>
            </w:pPr>
            <w:r w:rsidRPr="00476949">
              <w:rPr>
                <w:rFonts w:hint="eastAsia"/>
                <w:sz w:val="18"/>
                <w:szCs w:val="18"/>
              </w:rPr>
              <w:t>0110011</w:t>
            </w:r>
          </w:p>
        </w:tc>
        <w:tc>
          <w:tcPr>
            <w:tcW w:w="0" w:type="pct"/>
            <w:tcBorders>
              <w:top w:val="single" w:sz="6" w:space="0" w:color="auto"/>
              <w:left w:val="single" w:sz="6" w:space="0" w:color="auto"/>
              <w:bottom w:val="single" w:sz="6" w:space="0" w:color="auto"/>
              <w:right w:val="single" w:sz="6" w:space="0" w:color="auto"/>
            </w:tcBorders>
            <w:vAlign w:val="center"/>
            <w:tcPrChange w:id="430" w:author="Xi Lifeng" w:date="2024-02-19T17:11:00Z">
              <w:tcPr>
                <w:tcW w:w="894" w:type="pct"/>
                <w:tcBorders>
                  <w:top w:val="single" w:sz="6" w:space="0" w:color="auto"/>
                  <w:left w:val="single" w:sz="6" w:space="0" w:color="auto"/>
                  <w:bottom w:val="single" w:sz="6" w:space="0" w:color="auto"/>
                  <w:right w:val="single" w:sz="6" w:space="0" w:color="auto"/>
                </w:tcBorders>
                <w:vAlign w:val="center"/>
              </w:tcPr>
            </w:tcPrChange>
          </w:tcPr>
          <w:p w14:paraId="16592E3C" w14:textId="1E8A0C25" w:rsidR="0062319E" w:rsidRPr="00476949" w:rsidRDefault="0062319E">
            <w:pPr>
              <w:widowControl/>
              <w:spacing w:line="240" w:lineRule="exact"/>
              <w:ind w:firstLineChars="0" w:firstLine="0"/>
              <w:rPr>
                <w:sz w:val="18"/>
                <w:szCs w:val="18"/>
              </w:rPr>
            </w:pPr>
            <w:r w:rsidRPr="00476949">
              <w:rPr>
                <w:rFonts w:hint="eastAsia"/>
                <w:sz w:val="18"/>
                <w:szCs w:val="18"/>
              </w:rPr>
              <w:t>加：</w:t>
            </w:r>
            <w:del w:id="431" w:author="Xi Lifeng" w:date="2024-02-19T21:09:00Z">
              <w:r w:rsidRPr="00476949" w:rsidDel="00E05D90">
                <w:rPr>
                  <w:rFonts w:hint="eastAsia"/>
                  <w:sz w:val="18"/>
                  <w:szCs w:val="18"/>
                </w:rPr>
                <w:delText xml:space="preserve"> </w:delText>
              </w:r>
            </w:del>
            <w:r w:rsidRPr="00476949">
              <w:rPr>
                <w:rFonts w:hint="eastAsia"/>
                <w:sz w:val="18"/>
                <w:szCs w:val="18"/>
              </w:rPr>
              <w:t>rs1+rs2</w:t>
            </w:r>
            <w:r w:rsidRPr="00476949">
              <w:rPr>
                <w:rFonts w:hint="eastAsia"/>
                <w:sz w:val="18"/>
                <w:szCs w:val="18"/>
              </w:rPr>
              <w:t>→</w:t>
            </w:r>
            <w:proofErr w:type="spellStart"/>
            <w:r w:rsidRPr="00476949">
              <w:rPr>
                <w:rFonts w:hint="eastAsia"/>
                <w:sz w:val="18"/>
                <w:szCs w:val="18"/>
              </w:rPr>
              <w:t>rd</w:t>
            </w:r>
            <w:proofErr w:type="spellEnd"/>
          </w:p>
        </w:tc>
      </w:tr>
    </w:tbl>
    <w:p w14:paraId="067E4755" w14:textId="1B5676A3" w:rsidR="0000138C" w:rsidRDefault="0062319E">
      <w:pPr>
        <w:pStyle w:val="a3"/>
        <w:ind w:firstLine="420"/>
      </w:pPr>
      <w:r>
        <w:fldChar w:fldCharType="begin"/>
      </w:r>
      <w:r>
        <w:instrText xml:space="preserve"> </w:instrText>
      </w:r>
      <w:r>
        <w:rPr>
          <w:rFonts w:hint="eastAsia"/>
        </w:rPr>
        <w:instrText>REF _Ref158192628 \r \h</w:instrText>
      </w:r>
      <w:r>
        <w:instrText xml:space="preserve"> </w:instrText>
      </w:r>
      <w:r>
        <w:fldChar w:fldCharType="separate"/>
      </w:r>
      <w:ins w:id="432" w:author="Xi Lifeng" w:date="2024-02-24T15:02:00Z">
        <w:r w:rsidR="007E7757">
          <w:rPr>
            <w:rFonts w:hint="eastAsia"/>
          </w:rPr>
          <w:t>表</w:t>
        </w:r>
        <w:r w:rsidR="007E7757">
          <w:rPr>
            <w:rFonts w:hint="eastAsia"/>
          </w:rPr>
          <w:t>7-3</w:t>
        </w:r>
      </w:ins>
      <w:del w:id="433" w:author="Xi Lifeng" w:date="2024-02-23T13:49:00Z">
        <w:r w:rsidRPr="003124D7" w:rsidDel="00D84A70">
          <w:rPr>
            <w:rFonts w:hint="eastAsia"/>
            <w:sz w:val="18"/>
            <w:szCs w:val="18"/>
            <w:rPrChange w:id="434" w:author="Xi Lifeng" w:date="2024-02-19T14:10:00Z">
              <w:rPr>
                <w:rFonts w:hint="eastAsia"/>
              </w:rPr>
            </w:rPrChange>
          </w:rPr>
          <w:delText>表</w:delText>
        </w:r>
        <w:r w:rsidRPr="003124D7" w:rsidDel="00D84A70">
          <w:rPr>
            <w:sz w:val="18"/>
            <w:szCs w:val="18"/>
            <w:rPrChange w:id="435" w:author="Xi Lifeng" w:date="2024-02-19T14:10:00Z">
              <w:rPr/>
            </w:rPrChange>
          </w:rPr>
          <w:delText>6-3</w:delText>
        </w:r>
      </w:del>
      <w:r>
        <w:fldChar w:fldCharType="end"/>
      </w:r>
      <w:r>
        <w:rPr>
          <w:rFonts w:hint="eastAsia"/>
        </w:rPr>
        <w:t>给出</w:t>
      </w:r>
      <w:r w:rsidRPr="0000138C">
        <w:rPr>
          <w:rFonts w:hint="eastAsia"/>
        </w:rPr>
        <w:t>了</w:t>
      </w:r>
      <w:r>
        <w:t>add</w:t>
      </w:r>
      <w:r w:rsidRPr="0000138C">
        <w:rPr>
          <w:rFonts w:hint="eastAsia"/>
        </w:rPr>
        <w:t>指令的定义</w:t>
      </w:r>
      <w:r>
        <w:rPr>
          <w:rFonts w:hint="eastAsia"/>
        </w:rPr>
        <w:t>和功能</w:t>
      </w:r>
      <w:r w:rsidRPr="0000138C">
        <w:rPr>
          <w:rFonts w:hint="eastAsia"/>
        </w:rPr>
        <w:t>。</w:t>
      </w:r>
      <w:r>
        <w:t>add</w:t>
      </w:r>
      <w:r w:rsidR="0000138C" w:rsidRPr="0000138C">
        <w:rPr>
          <w:rFonts w:hint="eastAsia"/>
        </w:rPr>
        <w:t>指令</w:t>
      </w:r>
      <w:r>
        <w:rPr>
          <w:rFonts w:hint="eastAsia"/>
        </w:rPr>
        <w:t>的</w:t>
      </w:r>
      <w:proofErr w:type="gramStart"/>
      <w:r w:rsidR="0000138C" w:rsidRPr="0000138C">
        <w:rPr>
          <w:rFonts w:hint="eastAsia"/>
        </w:rPr>
        <w:t>的</w:t>
      </w:r>
      <w:proofErr w:type="gramEnd"/>
      <w:r w:rsidR="0000138C" w:rsidRPr="0000138C">
        <w:rPr>
          <w:rFonts w:hint="eastAsia"/>
        </w:rPr>
        <w:t>源操作数都来自通用寄存器堆</w:t>
      </w:r>
      <w:r w:rsidR="005C1BFA">
        <w:rPr>
          <w:rFonts w:hint="eastAsia"/>
        </w:rPr>
        <w:t>。</w:t>
      </w:r>
      <w:r w:rsidR="007E504F">
        <w:rPr>
          <w:rFonts w:hint="eastAsia"/>
        </w:rPr>
        <w:t>寄存器</w:t>
      </w:r>
      <w:proofErr w:type="gramStart"/>
      <w:r w:rsidR="007E504F">
        <w:rPr>
          <w:rFonts w:hint="eastAsia"/>
        </w:rPr>
        <w:t>堆采用</w:t>
      </w:r>
      <w:proofErr w:type="gramEnd"/>
      <w:r w:rsidR="007E504F">
        <w:rPr>
          <w:rFonts w:hint="eastAsia"/>
        </w:rPr>
        <w:t>2</w:t>
      </w:r>
      <w:r w:rsidR="007E504F">
        <w:rPr>
          <w:rFonts w:hint="eastAsia"/>
        </w:rPr>
        <w:t>个读端口和</w:t>
      </w:r>
      <w:r w:rsidR="007E504F">
        <w:rPr>
          <w:rFonts w:hint="eastAsia"/>
        </w:rPr>
        <w:t>1</w:t>
      </w:r>
      <w:r w:rsidR="007E504F">
        <w:rPr>
          <w:rFonts w:hint="eastAsia"/>
        </w:rPr>
        <w:t>个写端口的结构。</w:t>
      </w:r>
      <w:del w:id="436" w:author="Xi Lifeng" w:date="2024-02-19T21:35:00Z">
        <w:r w:rsidR="0000138C" w:rsidRPr="0000138C" w:rsidDel="004A5225">
          <w:rPr>
            <w:rFonts w:hint="eastAsia"/>
          </w:rPr>
          <w:delText>src1_ren</w:delText>
        </w:r>
        <w:r w:rsidR="0000138C" w:rsidRPr="0000138C" w:rsidDel="004A5225">
          <w:rPr>
            <w:rFonts w:hint="eastAsia"/>
          </w:rPr>
          <w:delText>和</w:delText>
        </w:r>
        <w:r w:rsidR="0000138C" w:rsidRPr="0000138C" w:rsidDel="004A5225">
          <w:rPr>
            <w:rFonts w:hint="eastAsia"/>
          </w:rPr>
          <w:delText>src2_ren</w:delText>
        </w:r>
        <w:r w:rsidR="007E504F" w:rsidDel="004A5225">
          <w:rPr>
            <w:rFonts w:hint="eastAsia"/>
          </w:rPr>
          <w:delText>分别是两个读端口的读使能信号，</w:delText>
        </w:r>
        <w:r w:rsidR="0000138C" w:rsidRPr="0000138C" w:rsidDel="004A5225">
          <w:rPr>
            <w:rFonts w:hint="eastAsia"/>
          </w:rPr>
          <w:delText>都为</w:delText>
        </w:r>
        <w:r w:rsidR="0000138C" w:rsidRPr="0000138C" w:rsidDel="004A5225">
          <w:rPr>
            <w:rFonts w:hint="eastAsia"/>
          </w:rPr>
          <w:delText>1</w:delText>
        </w:r>
        <w:r w:rsidR="007E504F" w:rsidDel="004A5225">
          <w:rPr>
            <w:rFonts w:hint="eastAsia"/>
          </w:rPr>
          <w:delText>。</w:delText>
        </w:r>
      </w:del>
      <w:r w:rsidR="007E504F">
        <w:rPr>
          <w:rFonts w:hint="eastAsia"/>
        </w:rPr>
        <w:t>两个读端口的地址信号</w:t>
      </w:r>
      <w:r w:rsidR="0000138C" w:rsidRPr="0000138C">
        <w:rPr>
          <w:rFonts w:hint="eastAsia"/>
        </w:rPr>
        <w:t>src1_raddr</w:t>
      </w:r>
      <w:r w:rsidR="0000138C" w:rsidRPr="0000138C">
        <w:rPr>
          <w:rFonts w:hint="eastAsia"/>
        </w:rPr>
        <w:t>对应指令</w:t>
      </w:r>
      <w:r w:rsidR="005C1BFA">
        <w:rPr>
          <w:rFonts w:hint="eastAsia"/>
        </w:rPr>
        <w:t>码</w:t>
      </w:r>
      <w:r w:rsidR="005C1BFA">
        <w:rPr>
          <w:rFonts w:hint="eastAsia"/>
        </w:rPr>
        <w:t>I[19:15]</w:t>
      </w:r>
      <w:r w:rsidR="0000138C" w:rsidRPr="0000138C">
        <w:rPr>
          <w:rFonts w:hint="eastAsia"/>
        </w:rPr>
        <w:t>，</w:t>
      </w:r>
      <w:r w:rsidR="0000138C" w:rsidRPr="0000138C">
        <w:rPr>
          <w:rFonts w:hint="eastAsia"/>
        </w:rPr>
        <w:t>src2_raddr</w:t>
      </w:r>
      <w:r w:rsidR="0000138C" w:rsidRPr="0000138C">
        <w:rPr>
          <w:rFonts w:hint="eastAsia"/>
        </w:rPr>
        <w:t>对应指令</w:t>
      </w:r>
      <w:r w:rsidR="005C1BFA">
        <w:rPr>
          <w:rFonts w:hint="eastAsia"/>
        </w:rPr>
        <w:t>码</w:t>
      </w:r>
      <w:r w:rsidR="005C1BFA">
        <w:rPr>
          <w:rFonts w:hint="eastAsia"/>
        </w:rPr>
        <w:t>I[24:20]</w:t>
      </w:r>
      <w:r w:rsidR="0000138C" w:rsidRPr="0000138C">
        <w:rPr>
          <w:rFonts w:hint="eastAsia"/>
        </w:rPr>
        <w:t>。</w:t>
      </w:r>
      <w:r w:rsidR="005C1BFA">
        <w:t>add</w:t>
      </w:r>
      <w:r w:rsidR="0000138C" w:rsidRPr="0000138C">
        <w:rPr>
          <w:rFonts w:hint="eastAsia"/>
        </w:rPr>
        <w:t>指令需要</w:t>
      </w:r>
      <w:r w:rsidR="00121968">
        <w:rPr>
          <w:rFonts w:hint="eastAsia"/>
        </w:rPr>
        <w:t>将运算结果</w:t>
      </w:r>
      <w:r w:rsidR="0000138C" w:rsidRPr="0000138C">
        <w:rPr>
          <w:rFonts w:hint="eastAsia"/>
        </w:rPr>
        <w:t>写回通用寄存器堆，因此</w:t>
      </w:r>
      <w:r w:rsidR="00121968">
        <w:rPr>
          <w:rFonts w:hint="eastAsia"/>
        </w:rPr>
        <w:t>写使能信号</w:t>
      </w:r>
      <w:proofErr w:type="spellStart"/>
      <w:r w:rsidR="0000138C" w:rsidRPr="0000138C">
        <w:rPr>
          <w:rFonts w:hint="eastAsia"/>
        </w:rPr>
        <w:t>reg_wen</w:t>
      </w:r>
      <w:proofErr w:type="spellEnd"/>
      <w:r w:rsidR="00121968">
        <w:rPr>
          <w:rFonts w:hint="eastAsia"/>
        </w:rPr>
        <w:t>=</w:t>
      </w:r>
      <w:r w:rsidR="0000138C" w:rsidRPr="0000138C">
        <w:rPr>
          <w:rFonts w:hint="eastAsia"/>
        </w:rPr>
        <w:t>1</w:t>
      </w:r>
      <w:r w:rsidR="0000138C" w:rsidRPr="0000138C">
        <w:rPr>
          <w:rFonts w:hint="eastAsia"/>
        </w:rPr>
        <w:t>，</w:t>
      </w:r>
      <w:proofErr w:type="spellStart"/>
      <w:r w:rsidR="0000138C" w:rsidRPr="0000138C">
        <w:rPr>
          <w:rFonts w:hint="eastAsia"/>
        </w:rPr>
        <w:t>reg_waddr</w:t>
      </w:r>
      <w:proofErr w:type="spellEnd"/>
      <w:r w:rsidR="0000138C" w:rsidRPr="0000138C">
        <w:rPr>
          <w:rFonts w:hint="eastAsia"/>
        </w:rPr>
        <w:t>对应</w:t>
      </w:r>
      <w:r w:rsidR="00121968" w:rsidRPr="0000138C">
        <w:rPr>
          <w:rFonts w:hint="eastAsia"/>
        </w:rPr>
        <w:t>指令</w:t>
      </w:r>
      <w:r w:rsidR="00121968">
        <w:rPr>
          <w:rFonts w:hint="eastAsia"/>
        </w:rPr>
        <w:t>码</w:t>
      </w:r>
      <w:r w:rsidR="00121968">
        <w:rPr>
          <w:rFonts w:hint="eastAsia"/>
        </w:rPr>
        <w:t>I[11:7]</w:t>
      </w:r>
      <w:r w:rsidR="0000138C" w:rsidRPr="0000138C">
        <w:rPr>
          <w:rFonts w:hint="eastAsia"/>
        </w:rPr>
        <w:t>。因为</w:t>
      </w:r>
      <w:r w:rsidR="00121968">
        <w:rPr>
          <w:rFonts w:hint="eastAsia"/>
        </w:rPr>
        <w:t>算术逻辑运算都是由</w:t>
      </w:r>
      <w:r w:rsidR="0000138C" w:rsidRPr="0000138C">
        <w:rPr>
          <w:rFonts w:hint="eastAsia"/>
        </w:rPr>
        <w:t>执行单元的</w:t>
      </w:r>
      <w:r w:rsidR="00121968">
        <w:rPr>
          <w:rFonts w:hint="eastAsia"/>
        </w:rPr>
        <w:t>多功能算</w:t>
      </w:r>
      <w:proofErr w:type="gramStart"/>
      <w:r w:rsidR="00121968">
        <w:rPr>
          <w:rFonts w:hint="eastAsia"/>
        </w:rPr>
        <w:t>逻</w:t>
      </w:r>
      <w:proofErr w:type="gramEnd"/>
      <w:r w:rsidR="00121968">
        <w:rPr>
          <w:rFonts w:hint="eastAsia"/>
        </w:rPr>
        <w:t>运算器</w:t>
      </w:r>
      <w:r w:rsidR="0000138C" w:rsidRPr="0000138C">
        <w:rPr>
          <w:rFonts w:hint="eastAsia"/>
        </w:rPr>
        <w:t>AL</w:t>
      </w:r>
      <w:r w:rsidR="00121968">
        <w:rPr>
          <w:rFonts w:hint="eastAsia"/>
        </w:rPr>
        <w:t>U</w:t>
      </w:r>
      <w:r w:rsidR="00121968">
        <w:rPr>
          <w:rFonts w:hint="eastAsia"/>
        </w:rPr>
        <w:t>完成</w:t>
      </w:r>
      <w:r w:rsidR="0000138C" w:rsidRPr="0000138C">
        <w:rPr>
          <w:rFonts w:hint="eastAsia"/>
        </w:rPr>
        <w:t>，因此只需要将</w:t>
      </w:r>
      <w:r w:rsidR="00121968">
        <w:rPr>
          <w:rFonts w:hint="eastAsia"/>
        </w:rPr>
        <w:t>指令操作类型</w:t>
      </w:r>
      <w:r w:rsidR="0000138C" w:rsidRPr="0000138C">
        <w:rPr>
          <w:rFonts w:hint="eastAsia"/>
        </w:rPr>
        <w:t>op</w:t>
      </w:r>
      <w:r w:rsidR="0000138C" w:rsidRPr="0000138C">
        <w:rPr>
          <w:rFonts w:hint="eastAsia"/>
        </w:rPr>
        <w:t>设置正确就能完成</w:t>
      </w:r>
      <w:r w:rsidR="00121968">
        <w:rPr>
          <w:rFonts w:hint="eastAsia"/>
        </w:rPr>
        <w:t>对</w:t>
      </w:r>
      <w:r w:rsidR="0000138C" w:rsidRPr="0000138C">
        <w:rPr>
          <w:rFonts w:hint="eastAsia"/>
        </w:rPr>
        <w:t>指令的区分。</w:t>
      </w:r>
      <w:r w:rsidR="00E97B55">
        <w:rPr>
          <w:rFonts w:hint="eastAsia"/>
        </w:rPr>
        <w:t>以下介绍两种设置</w:t>
      </w:r>
      <w:r w:rsidR="0000138C" w:rsidRPr="0000138C">
        <w:rPr>
          <w:rFonts w:hint="eastAsia"/>
        </w:rPr>
        <w:t>op</w:t>
      </w:r>
      <w:r w:rsidR="0000138C" w:rsidRPr="0000138C">
        <w:rPr>
          <w:rFonts w:hint="eastAsia"/>
        </w:rPr>
        <w:t>的</w:t>
      </w:r>
      <w:r w:rsidR="00E97B55">
        <w:rPr>
          <w:rFonts w:hint="eastAsia"/>
        </w:rPr>
        <w:t>方法</w:t>
      </w:r>
      <w:r w:rsidR="0000138C" w:rsidRPr="0000138C">
        <w:rPr>
          <w:rFonts w:hint="eastAsia"/>
        </w:rPr>
        <w:t>：</w:t>
      </w:r>
    </w:p>
    <w:p w14:paraId="7358E9AC" w14:textId="79F5F5D3" w:rsidR="00A009D2" w:rsidRPr="00E97B55" w:rsidRDefault="00A009D2">
      <w:pPr>
        <w:pStyle w:val="a3"/>
        <w:ind w:firstLine="422"/>
        <w:rPr>
          <w:b/>
          <w:bCs/>
        </w:rPr>
      </w:pPr>
      <w:r w:rsidRPr="00E97B55">
        <w:rPr>
          <w:rFonts w:hint="eastAsia"/>
          <w:b/>
          <w:bCs/>
        </w:rPr>
        <w:t>①第一种</w:t>
      </w:r>
      <w:r w:rsidR="0000138C" w:rsidRPr="00E97B55">
        <w:rPr>
          <w:rFonts w:hint="eastAsia"/>
          <w:b/>
          <w:bCs/>
        </w:rPr>
        <w:t>方法：</w:t>
      </w:r>
    </w:p>
    <w:p w14:paraId="5BF2DF94" w14:textId="5D623DF8" w:rsidR="0000138C" w:rsidRDefault="0000138C">
      <w:pPr>
        <w:pStyle w:val="a3"/>
        <w:ind w:firstLine="420"/>
      </w:pPr>
      <w:r>
        <w:rPr>
          <w:rFonts w:hint="eastAsia"/>
        </w:rPr>
        <w:t>将</w:t>
      </w:r>
      <w:r w:rsidR="00A009D2">
        <w:rPr>
          <w:rFonts w:hint="eastAsia"/>
        </w:rPr>
        <w:t>所有</w:t>
      </w:r>
      <w:r>
        <w:rPr>
          <w:rFonts w:hint="eastAsia"/>
        </w:rPr>
        <w:t>指令从</w:t>
      </w:r>
      <w:r>
        <w:rPr>
          <w:rFonts w:hint="eastAsia"/>
        </w:rPr>
        <w:t>0</w:t>
      </w:r>
      <w:r>
        <w:rPr>
          <w:rFonts w:hint="eastAsia"/>
        </w:rPr>
        <w:t>开始按顺序编号，如</w:t>
      </w:r>
      <w:del w:id="437" w:author="Xi Lifeng" w:date="2024-02-19T17:14:00Z">
        <w:r w:rsidDel="009F721F">
          <w:rPr>
            <w:rFonts w:hint="eastAsia"/>
          </w:rPr>
          <w:delText>ADD</w:delText>
        </w:r>
      </w:del>
      <w:ins w:id="438" w:author="Xi Lifeng" w:date="2024-02-19T17:14:00Z">
        <w:r w:rsidR="009F721F">
          <w:rPr>
            <w:rFonts w:hint="eastAsia"/>
          </w:rPr>
          <w:t>add</w:t>
        </w:r>
      </w:ins>
      <w:r>
        <w:rPr>
          <w:rFonts w:hint="eastAsia"/>
        </w:rPr>
        <w:t>为</w:t>
      </w:r>
      <w:r>
        <w:rPr>
          <w:rFonts w:hint="eastAsia"/>
        </w:rPr>
        <w:t>1</w:t>
      </w:r>
      <w:r>
        <w:rPr>
          <w:rFonts w:hint="eastAsia"/>
        </w:rPr>
        <w:t>、</w:t>
      </w:r>
      <w:del w:id="439" w:author="Xi Lifeng" w:date="2024-02-19T17:14:00Z">
        <w:r w:rsidDel="009F721F">
          <w:rPr>
            <w:rFonts w:hint="eastAsia"/>
          </w:rPr>
          <w:delText>SUB</w:delText>
        </w:r>
      </w:del>
      <w:ins w:id="440" w:author="Xi Lifeng" w:date="2024-02-19T17:14:00Z">
        <w:r w:rsidR="009F721F">
          <w:rPr>
            <w:rFonts w:hint="eastAsia"/>
          </w:rPr>
          <w:t>sub</w:t>
        </w:r>
      </w:ins>
      <w:r>
        <w:rPr>
          <w:rFonts w:hint="eastAsia"/>
        </w:rPr>
        <w:t>为</w:t>
      </w:r>
      <w:r>
        <w:rPr>
          <w:rFonts w:hint="eastAsia"/>
        </w:rPr>
        <w:t>2</w:t>
      </w:r>
      <w:r>
        <w:rPr>
          <w:rFonts w:hint="eastAsia"/>
        </w:rPr>
        <w:t>、</w:t>
      </w:r>
      <w:del w:id="441" w:author="Xi Lifeng" w:date="2024-02-19T17:14:00Z">
        <w:r w:rsidDel="009F721F">
          <w:rPr>
            <w:rFonts w:hint="eastAsia"/>
          </w:rPr>
          <w:delText>SLL</w:delText>
        </w:r>
      </w:del>
      <w:proofErr w:type="spellStart"/>
      <w:ins w:id="442" w:author="Xi Lifeng" w:date="2024-02-19T17:14:00Z">
        <w:r w:rsidR="009F721F">
          <w:rPr>
            <w:rFonts w:hint="eastAsia"/>
          </w:rPr>
          <w:t>sll</w:t>
        </w:r>
      </w:ins>
      <w:proofErr w:type="spellEnd"/>
      <w:r>
        <w:rPr>
          <w:rFonts w:hint="eastAsia"/>
        </w:rPr>
        <w:t>为</w:t>
      </w:r>
      <w:r>
        <w:rPr>
          <w:rFonts w:hint="eastAsia"/>
        </w:rPr>
        <w:t>3</w:t>
      </w:r>
      <w:r>
        <w:rPr>
          <w:rFonts w:hint="eastAsia"/>
        </w:rPr>
        <w:t>……</w:t>
      </w:r>
    </w:p>
    <w:p w14:paraId="2AEEF828" w14:textId="72D959B8" w:rsidR="0000138C" w:rsidRPr="00E97B55" w:rsidRDefault="001E0986">
      <w:pPr>
        <w:pStyle w:val="a3"/>
        <w:ind w:firstLine="422"/>
        <w:rPr>
          <w:b/>
          <w:bCs/>
        </w:rPr>
      </w:pPr>
      <w:ins w:id="443" w:author="Xi Lifeng" w:date="2024-02-19T17:12:00Z">
        <w:r>
          <w:rPr>
            <w:rFonts w:hint="eastAsia"/>
            <w:b/>
            <w:bCs/>
          </w:rPr>
          <w:t>②</w:t>
        </w:r>
      </w:ins>
      <w:r w:rsidR="00A009D2" w:rsidRPr="00E97B55">
        <w:rPr>
          <w:rFonts w:hint="eastAsia"/>
          <w:b/>
          <w:bCs/>
        </w:rPr>
        <w:t>第二种方法</w:t>
      </w:r>
      <w:r w:rsidR="0000138C" w:rsidRPr="00E97B55">
        <w:rPr>
          <w:rFonts w:hint="eastAsia"/>
          <w:b/>
          <w:bCs/>
        </w:rPr>
        <w:t>：</w:t>
      </w:r>
    </w:p>
    <w:p w14:paraId="631BF377" w14:textId="6BC4992B" w:rsidR="0000138C" w:rsidRDefault="00096EE6">
      <w:pPr>
        <w:pStyle w:val="a3"/>
        <w:ind w:firstLine="420"/>
      </w:pPr>
      <w:r>
        <w:rPr>
          <w:rFonts w:hint="eastAsia"/>
        </w:rPr>
        <w:t>R</w:t>
      </w:r>
      <w:r>
        <w:rPr>
          <w:rFonts w:hint="eastAsia"/>
        </w:rPr>
        <w:t>型</w:t>
      </w:r>
      <w:r w:rsidR="0000138C">
        <w:rPr>
          <w:rFonts w:hint="eastAsia"/>
        </w:rPr>
        <w:t>非字</w:t>
      </w:r>
      <w:r>
        <w:rPr>
          <w:rFonts w:hint="eastAsia"/>
        </w:rPr>
        <w:t>指令（助记符不带</w:t>
      </w:r>
      <w:r>
        <w:rPr>
          <w:rFonts w:hint="eastAsia"/>
        </w:rPr>
        <w:t>W</w:t>
      </w:r>
      <w:r>
        <w:rPr>
          <w:rFonts w:hint="eastAsia"/>
        </w:rPr>
        <w:t>）</w:t>
      </w:r>
      <w:r w:rsidR="000F422A">
        <w:rPr>
          <w:rFonts w:hint="eastAsia"/>
        </w:rPr>
        <w:t>和字指令（助记符带</w:t>
      </w:r>
      <w:r w:rsidR="000F422A">
        <w:rPr>
          <w:rFonts w:hint="eastAsia"/>
        </w:rPr>
        <w:t>W</w:t>
      </w:r>
      <w:r w:rsidR="000F422A">
        <w:rPr>
          <w:rFonts w:hint="eastAsia"/>
        </w:rPr>
        <w:t>）</w:t>
      </w:r>
      <w:r w:rsidR="000F422A">
        <w:rPr>
          <w:rFonts w:hint="eastAsia"/>
        </w:rPr>
        <w:t>,</w:t>
      </w:r>
      <w:r w:rsidR="000F422A">
        <w:rPr>
          <w:rFonts w:hint="eastAsia"/>
        </w:rPr>
        <w:t>它们</w:t>
      </w:r>
      <w:r w:rsidR="0000138C">
        <w:rPr>
          <w:rFonts w:hint="eastAsia"/>
        </w:rPr>
        <w:t>的</w:t>
      </w:r>
      <w:r>
        <w:rPr>
          <w:rFonts w:hint="eastAsia"/>
        </w:rPr>
        <w:t>操作码</w:t>
      </w:r>
      <w:r w:rsidR="000F422A">
        <w:rPr>
          <w:rFonts w:hint="eastAsia"/>
        </w:rPr>
        <w:t>opcode</w:t>
      </w:r>
      <w:r w:rsidR="00F4195E">
        <w:rPr>
          <w:rFonts w:hint="eastAsia"/>
        </w:rPr>
        <w:t>在</w:t>
      </w:r>
      <w:r w:rsidR="00F4195E">
        <w:rPr>
          <w:rFonts w:hint="eastAsia"/>
        </w:rPr>
        <w:t>I</w:t>
      </w:r>
      <w:r w:rsidR="00F4195E">
        <w:t>[</w:t>
      </w:r>
      <w:r w:rsidR="00F4195E">
        <w:rPr>
          <w:rFonts w:hint="eastAsia"/>
        </w:rPr>
        <w:t>3</w:t>
      </w:r>
      <w:r w:rsidR="00F4195E">
        <w:t>]</w:t>
      </w:r>
      <w:r w:rsidR="00F4195E">
        <w:rPr>
          <w:rFonts w:hint="eastAsia"/>
        </w:rPr>
        <w:t>这一位不同。</w:t>
      </w:r>
      <w:r w:rsidR="000F422A">
        <w:rPr>
          <w:rFonts w:hint="eastAsia"/>
        </w:rPr>
        <w:t>此外</w:t>
      </w:r>
      <w:r w:rsidR="0000138C">
        <w:rPr>
          <w:rFonts w:hint="eastAsia"/>
        </w:rPr>
        <w:t>func3</w:t>
      </w:r>
      <w:r w:rsidR="000F422A">
        <w:rPr>
          <w:rFonts w:hint="eastAsia"/>
        </w:rPr>
        <w:t>和</w:t>
      </w:r>
      <w:r w:rsidR="0000138C">
        <w:rPr>
          <w:rFonts w:hint="eastAsia"/>
        </w:rPr>
        <w:t>func7</w:t>
      </w:r>
      <w:r w:rsidR="0000138C">
        <w:rPr>
          <w:rFonts w:hint="eastAsia"/>
        </w:rPr>
        <w:t>的第</w:t>
      </w:r>
      <w:r w:rsidR="0000138C">
        <w:rPr>
          <w:rFonts w:hint="eastAsia"/>
        </w:rPr>
        <w:t>6</w:t>
      </w:r>
      <w:r w:rsidR="0000138C">
        <w:rPr>
          <w:rFonts w:hint="eastAsia"/>
        </w:rPr>
        <w:t>位有区别</w:t>
      </w:r>
      <w:r w:rsidR="000F422A">
        <w:rPr>
          <w:rFonts w:hint="eastAsia"/>
        </w:rPr>
        <w:t>。</w:t>
      </w:r>
      <w:r w:rsidR="00F4195E">
        <w:rPr>
          <w:rFonts w:hint="eastAsia"/>
        </w:rPr>
        <w:t>在</w:t>
      </w:r>
      <w:r w:rsidR="00F4195E">
        <w:rPr>
          <w:rFonts w:hint="eastAsia"/>
        </w:rPr>
        <w:t>R</w:t>
      </w:r>
      <w:r w:rsidR="00F4195E">
        <w:rPr>
          <w:rFonts w:hint="eastAsia"/>
        </w:rPr>
        <w:t>型指令格式识别基础上，</w:t>
      </w:r>
      <w:r w:rsidR="0000138C">
        <w:rPr>
          <w:rFonts w:hint="eastAsia"/>
        </w:rPr>
        <w:t>将这几</w:t>
      </w:r>
      <w:r w:rsidR="00F4195E">
        <w:rPr>
          <w:rFonts w:hint="eastAsia"/>
        </w:rPr>
        <w:t>个不同</w:t>
      </w:r>
      <w:r w:rsidR="0000138C">
        <w:rPr>
          <w:rFonts w:hint="eastAsia"/>
        </w:rPr>
        <w:t>位进行拼接</w:t>
      </w:r>
      <w:r w:rsidR="000F422A">
        <w:rPr>
          <w:rFonts w:hint="eastAsia"/>
        </w:rPr>
        <w:t>后</w:t>
      </w:r>
      <w:r w:rsidR="00F4195E">
        <w:rPr>
          <w:rFonts w:hint="eastAsia"/>
        </w:rPr>
        <w:t>二次</w:t>
      </w:r>
      <w:r w:rsidR="000F422A">
        <w:rPr>
          <w:rFonts w:hint="eastAsia"/>
        </w:rPr>
        <w:t>译码识别</w:t>
      </w:r>
      <w:r w:rsidR="00F4195E">
        <w:rPr>
          <w:rFonts w:hint="eastAsia"/>
        </w:rPr>
        <w:t>，便可区分出不同的</w:t>
      </w:r>
      <w:r w:rsidR="00F4195E">
        <w:rPr>
          <w:rFonts w:hint="eastAsia"/>
        </w:rPr>
        <w:t>R</w:t>
      </w:r>
      <w:r w:rsidR="00F4195E">
        <w:rPr>
          <w:rFonts w:hint="eastAsia"/>
        </w:rPr>
        <w:t>型运算指令</w:t>
      </w:r>
      <w:r w:rsidR="002E1651">
        <w:rPr>
          <w:rFonts w:hint="eastAsia"/>
        </w:rPr>
        <w:t>，如</w:t>
      </w:r>
      <w:r w:rsidR="002E1651">
        <w:fldChar w:fldCharType="begin"/>
      </w:r>
      <w:r w:rsidR="002E1651">
        <w:instrText xml:space="preserve"> </w:instrText>
      </w:r>
      <w:r w:rsidR="002E1651">
        <w:rPr>
          <w:rFonts w:hint="eastAsia"/>
        </w:rPr>
        <w:instrText>REF _Ref158200895 \r \h</w:instrText>
      </w:r>
      <w:r w:rsidR="002E1651">
        <w:instrText xml:space="preserve"> </w:instrText>
      </w:r>
      <w:r w:rsidR="002E1651">
        <w:fldChar w:fldCharType="separate"/>
      </w:r>
      <w:ins w:id="444" w:author="Xi Lifeng" w:date="2024-02-24T15:02:00Z">
        <w:r w:rsidR="007E7757">
          <w:rPr>
            <w:rFonts w:hint="eastAsia"/>
          </w:rPr>
          <w:t>表</w:t>
        </w:r>
        <w:r w:rsidR="007E7757">
          <w:rPr>
            <w:rFonts w:hint="eastAsia"/>
          </w:rPr>
          <w:t>7-4</w:t>
        </w:r>
      </w:ins>
      <w:del w:id="445" w:author="Xi Lifeng" w:date="2024-02-23T13:49:00Z">
        <w:r w:rsidR="002E1651" w:rsidRPr="003124D7" w:rsidDel="00D84A70">
          <w:rPr>
            <w:rFonts w:hint="eastAsia"/>
            <w:sz w:val="18"/>
            <w:szCs w:val="18"/>
            <w:rPrChange w:id="446" w:author="Xi Lifeng" w:date="2024-02-19T14:10:00Z">
              <w:rPr>
                <w:rFonts w:hint="eastAsia"/>
              </w:rPr>
            </w:rPrChange>
          </w:rPr>
          <w:delText>表</w:delText>
        </w:r>
        <w:r w:rsidR="002E1651" w:rsidRPr="003124D7" w:rsidDel="00D84A70">
          <w:rPr>
            <w:sz w:val="18"/>
            <w:szCs w:val="18"/>
            <w:rPrChange w:id="447" w:author="Xi Lifeng" w:date="2024-02-19T14:10:00Z">
              <w:rPr/>
            </w:rPrChange>
          </w:rPr>
          <w:delText>6-4</w:delText>
        </w:r>
      </w:del>
      <w:r w:rsidR="002E1651">
        <w:fldChar w:fldCharType="end"/>
      </w:r>
      <w:r w:rsidR="002E1651">
        <w:rPr>
          <w:rFonts w:hint="eastAsia"/>
        </w:rPr>
        <w:t>所示</w:t>
      </w:r>
      <w:r w:rsidR="000F422A">
        <w:rPr>
          <w:rFonts w:hint="eastAsia"/>
        </w:rPr>
        <w:t>。譬如，</w:t>
      </w:r>
      <w:r w:rsidR="00D52C9D">
        <w:rPr>
          <w:rFonts w:hint="eastAsia"/>
        </w:rPr>
        <w:t>设计</w:t>
      </w:r>
      <w:r w:rsidR="00D52C9D">
        <w:rPr>
          <w:rFonts w:hint="eastAsia"/>
        </w:rPr>
        <w:t>o</w:t>
      </w:r>
      <w:r w:rsidR="00D52C9D">
        <w:t>p={I</w:t>
      </w:r>
      <w:r w:rsidR="00D52C9D" w:rsidRPr="00D52C9D">
        <w:rPr>
          <w:vertAlign w:val="subscript"/>
        </w:rPr>
        <w:t>3</w:t>
      </w:r>
      <w:del w:id="448" w:author="Xi Lifeng" w:date="2024-02-19T17:17:00Z">
        <w:r w:rsidR="00D52C9D" w:rsidRPr="00D52C9D" w:rsidDel="006508EC">
          <w:rPr>
            <w:vertAlign w:val="subscript"/>
          </w:rPr>
          <w:delText>0</w:delText>
        </w:r>
      </w:del>
      <w:r w:rsidR="00D52C9D">
        <w:t>|I</w:t>
      </w:r>
      <w:r w:rsidR="00D52C9D" w:rsidRPr="00D52C9D">
        <w:rPr>
          <w:vertAlign w:val="subscript"/>
        </w:rPr>
        <w:t>3</w:t>
      </w:r>
      <w:ins w:id="449" w:author="Xi Lifeng" w:date="2024-02-19T17:17:00Z">
        <w:r w:rsidR="006508EC">
          <w:rPr>
            <w:vertAlign w:val="subscript"/>
          </w:rPr>
          <w:t>0</w:t>
        </w:r>
      </w:ins>
      <w:r w:rsidR="00D52C9D">
        <w:t>|I[</w:t>
      </w:r>
      <w:r w:rsidR="00D52C9D" w:rsidRPr="00D52C9D">
        <w:rPr>
          <w:vertAlign w:val="subscript"/>
        </w:rPr>
        <w:t>14:12]</w:t>
      </w:r>
      <w:r w:rsidR="00D52C9D">
        <w:t>}</w:t>
      </w:r>
      <w:r w:rsidR="00D52C9D">
        <w:rPr>
          <w:rFonts w:hint="eastAsia"/>
        </w:rPr>
        <w:t>，那么</w:t>
      </w:r>
      <w:ins w:id="450" w:author="Xi Lifeng" w:date="2024-02-19T17:20:00Z">
        <w:r w:rsidR="0010591E">
          <w:rPr>
            <w:rFonts w:hint="eastAsia"/>
          </w:rPr>
          <w:t>对</w:t>
        </w:r>
      </w:ins>
      <w:del w:id="451" w:author="Xi Lifeng" w:date="2024-02-19T17:20:00Z">
        <w:r w:rsidR="00D52C9D" w:rsidDel="0010591E">
          <w:rPr>
            <w:rFonts w:hint="eastAsia"/>
          </w:rPr>
          <w:delText>读</w:delText>
        </w:r>
      </w:del>
      <w:r w:rsidR="00D52C9D">
        <w:rPr>
          <w:rFonts w:hint="eastAsia"/>
        </w:rPr>
        <w:t>于</w:t>
      </w:r>
      <w:r w:rsidR="000F422A">
        <w:rPr>
          <w:rFonts w:hint="eastAsia"/>
        </w:rPr>
        <w:t>R</w:t>
      </w:r>
      <w:r w:rsidR="000F422A">
        <w:rPr>
          <w:rFonts w:hint="eastAsia"/>
        </w:rPr>
        <w:t>型加法指令有</w:t>
      </w:r>
      <w:r w:rsidR="000F422A">
        <w:rPr>
          <w:rFonts w:hint="eastAsia"/>
        </w:rPr>
        <w:t>a</w:t>
      </w:r>
      <w:r w:rsidR="000F422A">
        <w:t>dd</w:t>
      </w:r>
      <w:r w:rsidR="00D52C9D">
        <w:rPr>
          <w:rFonts w:hint="eastAsia"/>
        </w:rPr>
        <w:t>而言，译码器</w:t>
      </w:r>
      <w:del w:id="452" w:author="Xi Lifeng" w:date="2024-02-19T17:23:00Z">
        <w:r w:rsidR="00D52C9D" w:rsidDel="00130A49">
          <w:rPr>
            <w:rFonts w:hint="eastAsia"/>
          </w:rPr>
          <w:delText>先</w:delText>
        </w:r>
      </w:del>
      <w:r w:rsidR="00D52C9D">
        <w:rPr>
          <w:rFonts w:hint="eastAsia"/>
        </w:rPr>
        <w:t>对</w:t>
      </w:r>
      <w:r w:rsidR="00D52C9D">
        <w:rPr>
          <w:rFonts w:hint="eastAsia"/>
        </w:rPr>
        <w:t>I[6:0]</w:t>
      </w:r>
      <w:r w:rsidR="00D52C9D">
        <w:rPr>
          <w:rFonts w:hint="eastAsia"/>
        </w:rPr>
        <w:t>译码，发现是</w:t>
      </w:r>
      <w:r w:rsidR="00D52C9D">
        <w:rPr>
          <w:rFonts w:hint="eastAsia"/>
        </w:rPr>
        <w:t>R</w:t>
      </w:r>
      <w:r w:rsidR="00D52C9D">
        <w:rPr>
          <w:rFonts w:hint="eastAsia"/>
        </w:rPr>
        <w:t>型指令，</w:t>
      </w:r>
      <w:ins w:id="453" w:author="Xi Lifeng" w:date="2024-02-19T17:20:00Z">
        <w:r w:rsidR="00311599">
          <w:rPr>
            <w:rFonts w:hint="eastAsia"/>
          </w:rPr>
          <w:t>则</w:t>
        </w:r>
      </w:ins>
      <w:del w:id="454" w:author="Xi Lifeng" w:date="2024-02-19T17:18:00Z">
        <w:r w:rsidR="00D52C9D" w:rsidDel="006508EC">
          <w:rPr>
            <w:rFonts w:hint="eastAsia"/>
          </w:rPr>
          <w:delText>再</w:delText>
        </w:r>
      </w:del>
      <w:ins w:id="455" w:author="Xi Lifeng" w:date="2024-02-19T17:17:00Z">
        <w:r w:rsidR="006508EC">
          <w:rPr>
            <w:rFonts w:hint="eastAsia"/>
          </w:rPr>
          <w:t>将</w:t>
        </w:r>
      </w:ins>
      <w:del w:id="456" w:author="Xi Lifeng" w:date="2024-02-19T17:17:00Z">
        <w:r w:rsidR="00D52C9D" w:rsidDel="006508EC">
          <w:rPr>
            <w:rFonts w:hint="eastAsia"/>
          </w:rPr>
          <w:delText>对</w:delText>
        </w:r>
      </w:del>
      <w:r w:rsidR="00D52C9D">
        <w:t>{I</w:t>
      </w:r>
      <w:r w:rsidR="00D52C9D" w:rsidRPr="00D52C9D">
        <w:rPr>
          <w:vertAlign w:val="subscript"/>
        </w:rPr>
        <w:t>3</w:t>
      </w:r>
      <w:del w:id="457" w:author="Xi Lifeng" w:date="2024-02-19T17:17:00Z">
        <w:r w:rsidR="00D52C9D" w:rsidRPr="00D52C9D" w:rsidDel="006508EC">
          <w:rPr>
            <w:vertAlign w:val="subscript"/>
          </w:rPr>
          <w:delText>0</w:delText>
        </w:r>
      </w:del>
      <w:r w:rsidR="00D52C9D">
        <w:t>|I</w:t>
      </w:r>
      <w:r w:rsidR="00D52C9D" w:rsidRPr="00D52C9D">
        <w:rPr>
          <w:vertAlign w:val="subscript"/>
        </w:rPr>
        <w:t>3</w:t>
      </w:r>
      <w:ins w:id="458" w:author="Xi Lifeng" w:date="2024-02-19T17:17:00Z">
        <w:r w:rsidR="006508EC">
          <w:rPr>
            <w:vertAlign w:val="subscript"/>
          </w:rPr>
          <w:t>0</w:t>
        </w:r>
      </w:ins>
      <w:r w:rsidR="00D52C9D">
        <w:t>|I[</w:t>
      </w:r>
      <w:r w:rsidR="00D52C9D" w:rsidRPr="00D52C9D">
        <w:rPr>
          <w:vertAlign w:val="subscript"/>
        </w:rPr>
        <w:t>14:12]</w:t>
      </w:r>
      <w:r w:rsidR="00D52C9D">
        <w:t>}</w:t>
      </w:r>
      <w:ins w:id="459" w:author="Xi Lifeng" w:date="2024-02-19T17:17:00Z">
        <w:r w:rsidR="006508EC">
          <w:rPr>
            <w:rFonts w:hint="eastAsia"/>
          </w:rPr>
          <w:t>赋值给</w:t>
        </w:r>
        <w:r w:rsidR="006508EC">
          <w:rPr>
            <w:rFonts w:hint="eastAsia"/>
          </w:rPr>
          <w:t>op</w:t>
        </w:r>
      </w:ins>
      <w:del w:id="460" w:author="Xi Lifeng" w:date="2024-02-19T17:17:00Z">
        <w:r w:rsidR="00D52C9D" w:rsidDel="006508EC">
          <w:rPr>
            <w:rFonts w:hint="eastAsia"/>
          </w:rPr>
          <w:delText>译码</w:delText>
        </w:r>
      </w:del>
      <w:r w:rsidR="00D52C9D">
        <w:rPr>
          <w:rFonts w:hint="eastAsia"/>
        </w:rPr>
        <w:t>，编码</w:t>
      </w:r>
      <w:r w:rsidR="00D52C9D">
        <w:rPr>
          <w:rFonts w:hint="eastAsia"/>
        </w:rPr>
        <w:t>00000</w:t>
      </w:r>
      <w:r w:rsidR="00D52C9D">
        <w:rPr>
          <w:rFonts w:hint="eastAsia"/>
        </w:rPr>
        <w:t>对应</w:t>
      </w:r>
      <w:r w:rsidR="00D52C9D">
        <w:rPr>
          <w:rFonts w:hint="eastAsia"/>
        </w:rPr>
        <w:t>a</w:t>
      </w:r>
      <w:r w:rsidR="00D52C9D">
        <w:t>dd</w:t>
      </w:r>
      <w:r w:rsidR="00D52C9D">
        <w:rPr>
          <w:rFonts w:hint="eastAsia"/>
        </w:rPr>
        <w:t>指令。再如，对</w:t>
      </w:r>
      <w:proofErr w:type="spellStart"/>
      <w:r w:rsidR="000F422A">
        <w:t>addw</w:t>
      </w:r>
      <w:proofErr w:type="spellEnd"/>
      <w:r w:rsidR="00D52C9D">
        <w:rPr>
          <w:rFonts w:hint="eastAsia"/>
        </w:rPr>
        <w:t>指令，译码器</w:t>
      </w:r>
      <w:del w:id="461" w:author="Xi Lifeng" w:date="2024-02-19T17:23:00Z">
        <w:r w:rsidR="00D52C9D" w:rsidDel="00130A49">
          <w:rPr>
            <w:rFonts w:hint="eastAsia"/>
          </w:rPr>
          <w:delText>先</w:delText>
        </w:r>
      </w:del>
      <w:r w:rsidR="00D52C9D">
        <w:rPr>
          <w:rFonts w:hint="eastAsia"/>
        </w:rPr>
        <w:t>对</w:t>
      </w:r>
      <w:r w:rsidR="00D52C9D">
        <w:rPr>
          <w:rFonts w:hint="eastAsia"/>
        </w:rPr>
        <w:t>I[6:0]</w:t>
      </w:r>
      <w:r w:rsidR="00D52C9D">
        <w:rPr>
          <w:rFonts w:hint="eastAsia"/>
        </w:rPr>
        <w:t>译码，发现是</w:t>
      </w:r>
      <w:r w:rsidR="00D52C9D">
        <w:rPr>
          <w:rFonts w:hint="eastAsia"/>
        </w:rPr>
        <w:t>R</w:t>
      </w:r>
      <w:r w:rsidR="00D52C9D">
        <w:rPr>
          <w:rFonts w:hint="eastAsia"/>
        </w:rPr>
        <w:t>型指令，</w:t>
      </w:r>
      <w:ins w:id="462" w:author="Xi Lifeng" w:date="2024-02-19T17:20:00Z">
        <w:r w:rsidR="00311599">
          <w:rPr>
            <w:rFonts w:hint="eastAsia"/>
          </w:rPr>
          <w:t>则</w:t>
        </w:r>
      </w:ins>
      <w:ins w:id="463" w:author="Xi Lifeng" w:date="2024-02-19T17:18:00Z">
        <w:r w:rsidR="001320B7">
          <w:rPr>
            <w:rFonts w:hint="eastAsia"/>
          </w:rPr>
          <w:t>将</w:t>
        </w:r>
      </w:ins>
      <w:del w:id="464" w:author="Xi Lifeng" w:date="2024-02-19T17:18:00Z">
        <w:r w:rsidR="00D52C9D" w:rsidDel="001320B7">
          <w:rPr>
            <w:rFonts w:hint="eastAsia"/>
          </w:rPr>
          <w:delText>再对</w:delText>
        </w:r>
      </w:del>
      <w:r w:rsidR="00D52C9D">
        <w:t>{I</w:t>
      </w:r>
      <w:r w:rsidR="00D52C9D" w:rsidRPr="00D52C9D">
        <w:rPr>
          <w:vertAlign w:val="subscript"/>
        </w:rPr>
        <w:t>3</w:t>
      </w:r>
      <w:del w:id="465" w:author="Xi Lifeng" w:date="2024-02-19T17:19:00Z">
        <w:r w:rsidR="00D52C9D" w:rsidRPr="00D52C9D" w:rsidDel="001320B7">
          <w:rPr>
            <w:vertAlign w:val="subscript"/>
          </w:rPr>
          <w:delText>0</w:delText>
        </w:r>
      </w:del>
      <w:r w:rsidR="00D52C9D">
        <w:t>|I</w:t>
      </w:r>
      <w:r w:rsidR="00D52C9D" w:rsidRPr="00D52C9D">
        <w:rPr>
          <w:vertAlign w:val="subscript"/>
        </w:rPr>
        <w:t>3</w:t>
      </w:r>
      <w:ins w:id="466" w:author="Xi Lifeng" w:date="2024-02-19T17:19:00Z">
        <w:r w:rsidR="001320B7">
          <w:rPr>
            <w:vertAlign w:val="subscript"/>
          </w:rPr>
          <w:t>0</w:t>
        </w:r>
      </w:ins>
      <w:r w:rsidR="00D52C9D">
        <w:t>|I[</w:t>
      </w:r>
      <w:r w:rsidR="00D52C9D" w:rsidRPr="00D52C9D">
        <w:rPr>
          <w:vertAlign w:val="subscript"/>
        </w:rPr>
        <w:t>14:12]</w:t>
      </w:r>
      <w:r w:rsidR="00D52C9D">
        <w:t>}</w:t>
      </w:r>
      <w:ins w:id="467" w:author="Xi Lifeng" w:date="2024-02-19T17:18:00Z">
        <w:r w:rsidR="001320B7">
          <w:rPr>
            <w:rFonts w:hint="eastAsia"/>
          </w:rPr>
          <w:t>赋值给</w:t>
        </w:r>
        <w:r w:rsidR="001320B7">
          <w:rPr>
            <w:rFonts w:hint="eastAsia"/>
          </w:rPr>
          <w:t>op</w:t>
        </w:r>
      </w:ins>
      <w:del w:id="468" w:author="Xi Lifeng" w:date="2024-02-19T17:18:00Z">
        <w:r w:rsidR="00D52C9D" w:rsidDel="001320B7">
          <w:rPr>
            <w:rFonts w:hint="eastAsia"/>
          </w:rPr>
          <w:delText>译码</w:delText>
        </w:r>
      </w:del>
      <w:r w:rsidR="00D52C9D">
        <w:rPr>
          <w:rFonts w:hint="eastAsia"/>
        </w:rPr>
        <w:t>，编码</w:t>
      </w:r>
      <w:del w:id="469" w:author="Xi Lifeng" w:date="2024-02-19T17:19:00Z">
        <w:r w:rsidR="00D52C9D" w:rsidDel="001320B7">
          <w:rPr>
            <w:rFonts w:hint="eastAsia"/>
          </w:rPr>
          <w:delText>0</w:delText>
        </w:r>
      </w:del>
      <w:r w:rsidR="00D52C9D">
        <w:rPr>
          <w:rFonts w:hint="eastAsia"/>
        </w:rPr>
        <w:t>1</w:t>
      </w:r>
      <w:ins w:id="470" w:author="Xi Lifeng" w:date="2024-02-19T17:19:00Z">
        <w:r w:rsidR="001320B7">
          <w:t>0</w:t>
        </w:r>
      </w:ins>
      <w:r w:rsidR="00D52C9D">
        <w:rPr>
          <w:rFonts w:hint="eastAsia"/>
        </w:rPr>
        <w:t>000</w:t>
      </w:r>
      <w:r w:rsidR="00D52C9D">
        <w:rPr>
          <w:rFonts w:hint="eastAsia"/>
        </w:rPr>
        <w:t>对应</w:t>
      </w:r>
      <w:proofErr w:type="spellStart"/>
      <w:r w:rsidR="00D52C9D">
        <w:rPr>
          <w:rFonts w:hint="eastAsia"/>
        </w:rPr>
        <w:t>a</w:t>
      </w:r>
      <w:r w:rsidR="00D52C9D">
        <w:t>ddw</w:t>
      </w:r>
      <w:proofErr w:type="spellEnd"/>
      <w:r w:rsidR="00D52C9D">
        <w:rPr>
          <w:rFonts w:hint="eastAsia"/>
        </w:rPr>
        <w:t>指令</w:t>
      </w:r>
      <w:r w:rsidR="0000138C">
        <w:rPr>
          <w:rFonts w:hint="eastAsia"/>
        </w:rPr>
        <w:t>。</w:t>
      </w:r>
    </w:p>
    <w:p w14:paraId="27DA5C33" w14:textId="225D6DF4" w:rsidR="004318BF" w:rsidRDefault="004318BF">
      <w:pPr>
        <w:pStyle w:val="a1"/>
        <w:spacing w:before="78"/>
      </w:pPr>
      <w:bookmarkStart w:id="471" w:name="_Ref158200895"/>
      <w:r>
        <w:rPr>
          <w:rFonts w:hint="eastAsia"/>
        </w:rPr>
        <w:lastRenderedPageBreak/>
        <w:t>第二种</w:t>
      </w:r>
      <w:r>
        <w:rPr>
          <w:rFonts w:hint="eastAsia"/>
        </w:rPr>
        <w:t>o</w:t>
      </w:r>
      <w:r>
        <w:t>p</w:t>
      </w:r>
      <w:r>
        <w:rPr>
          <w:rFonts w:hint="eastAsia"/>
        </w:rPr>
        <w:t>设置方法下的</w:t>
      </w:r>
      <w:r>
        <w:rPr>
          <w:rFonts w:hint="eastAsia"/>
        </w:rPr>
        <w:t>R</w:t>
      </w:r>
      <w:r>
        <w:rPr>
          <w:rFonts w:hint="eastAsia"/>
        </w:rPr>
        <w:t>型指令译码</w:t>
      </w:r>
      <w:bookmarkEnd w:id="471"/>
    </w:p>
    <w:tbl>
      <w:tblPr>
        <w:tblW w:w="7083" w:type="dxa"/>
        <w:jc w:val="center"/>
        <w:tblLook w:val="04A0" w:firstRow="1" w:lastRow="0" w:firstColumn="1" w:lastColumn="0" w:noHBand="0" w:noVBand="1"/>
      </w:tblPr>
      <w:tblGrid>
        <w:gridCol w:w="1437"/>
        <w:gridCol w:w="2386"/>
        <w:gridCol w:w="3260"/>
      </w:tblGrid>
      <w:tr w:rsidR="005D1FCA" w:rsidRPr="00544AD1" w14:paraId="65318D35" w14:textId="5FC56960"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77D8BE1C" w14:textId="0A048E9B" w:rsidR="005D1FCA" w:rsidRPr="00544AD1" w:rsidRDefault="005D1FCA">
            <w:pPr>
              <w:widowControl/>
              <w:jc w:val="center"/>
              <w:rPr>
                <w:b/>
                <w:bCs/>
                <w:sz w:val="18"/>
                <w:szCs w:val="18"/>
              </w:rPr>
            </w:pPr>
            <w:r w:rsidRPr="00544AD1">
              <w:rPr>
                <w:rFonts w:eastAsia="宋体" w:cstheme="minorHAnsi" w:hint="eastAsia"/>
                <w:b/>
                <w:bCs/>
                <w:color w:val="000000"/>
                <w:kern w:val="0"/>
                <w:sz w:val="18"/>
                <w:szCs w:val="18"/>
              </w:rPr>
              <w:t>指令</w:t>
            </w:r>
          </w:p>
        </w:tc>
        <w:tc>
          <w:tcPr>
            <w:tcW w:w="23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9114B" w14:textId="45F9235F" w:rsidR="005D1FCA" w:rsidRPr="00544AD1" w:rsidRDefault="00544AD1">
            <w:pPr>
              <w:widowControl/>
              <w:jc w:val="center"/>
              <w:rPr>
                <w:rFonts w:eastAsia="宋体" w:cstheme="minorHAnsi"/>
                <w:b/>
                <w:bCs/>
                <w:color w:val="000000"/>
                <w:kern w:val="0"/>
                <w:sz w:val="18"/>
                <w:szCs w:val="18"/>
              </w:rPr>
            </w:pPr>
            <w:del w:id="472" w:author="Xi Lifeng" w:date="2024-02-19T17:20:00Z">
              <w:r w:rsidRPr="00544AD1" w:rsidDel="0010591E">
                <w:rPr>
                  <w:rFonts w:eastAsia="宋体" w:cstheme="minorHAnsi" w:hint="eastAsia"/>
                  <w:b/>
                  <w:bCs/>
                  <w:color w:val="000000"/>
                  <w:kern w:val="0"/>
                  <w:sz w:val="18"/>
                  <w:szCs w:val="18"/>
                </w:rPr>
                <w:delText>第一次</w:delText>
              </w:r>
            </w:del>
            <w:r w:rsidRPr="00544AD1">
              <w:rPr>
                <w:rFonts w:eastAsia="宋体" w:cstheme="minorHAnsi" w:hint="eastAsia"/>
                <w:b/>
                <w:bCs/>
                <w:color w:val="000000"/>
                <w:kern w:val="0"/>
                <w:sz w:val="18"/>
                <w:szCs w:val="18"/>
              </w:rPr>
              <w:t>译码</w:t>
            </w:r>
            <w:r w:rsidR="005D1FCA" w:rsidRPr="00544AD1">
              <w:rPr>
                <w:rFonts w:eastAsia="宋体" w:cstheme="minorHAnsi"/>
                <w:b/>
                <w:bCs/>
                <w:color w:val="000000"/>
                <w:kern w:val="0"/>
                <w:sz w:val="18"/>
                <w:szCs w:val="18"/>
              </w:rPr>
              <w:t>opcode=I</w:t>
            </w:r>
            <w:r w:rsidR="005D1FCA" w:rsidRPr="00544AD1">
              <w:rPr>
                <w:rFonts w:eastAsia="宋体" w:cstheme="minorHAnsi"/>
                <w:b/>
                <w:bCs/>
                <w:color w:val="000000"/>
                <w:kern w:val="0"/>
                <w:sz w:val="18"/>
                <w:szCs w:val="18"/>
                <w:vertAlign w:val="subscript"/>
              </w:rPr>
              <w:t>[6:0]</w:t>
            </w:r>
          </w:p>
        </w:tc>
        <w:tc>
          <w:tcPr>
            <w:tcW w:w="3260" w:type="dxa"/>
            <w:tcBorders>
              <w:top w:val="single" w:sz="4" w:space="0" w:color="auto"/>
              <w:left w:val="single" w:sz="4" w:space="0" w:color="auto"/>
              <w:bottom w:val="single" w:sz="4" w:space="0" w:color="auto"/>
              <w:right w:val="single" w:sz="4" w:space="0" w:color="auto"/>
            </w:tcBorders>
            <w:vAlign w:val="center"/>
          </w:tcPr>
          <w:p w14:paraId="336872CC" w14:textId="0B46B8CC" w:rsidR="005D1FCA" w:rsidRPr="00544AD1" w:rsidRDefault="0010591E">
            <w:pPr>
              <w:widowControl/>
              <w:jc w:val="center"/>
              <w:rPr>
                <w:rFonts w:eastAsia="宋体" w:cstheme="minorHAnsi"/>
                <w:b/>
                <w:bCs/>
                <w:color w:val="000000"/>
                <w:kern w:val="0"/>
                <w:sz w:val="18"/>
                <w:szCs w:val="18"/>
              </w:rPr>
            </w:pPr>
            <w:ins w:id="473" w:author="Xi Lifeng" w:date="2024-02-19T17:21:00Z">
              <w:r>
                <w:rPr>
                  <w:rFonts w:hint="eastAsia"/>
                  <w:b/>
                  <w:bCs/>
                  <w:sz w:val="18"/>
                  <w:szCs w:val="18"/>
                </w:rPr>
                <w:t>赋值</w:t>
              </w:r>
            </w:ins>
            <w:del w:id="474" w:author="Xi Lifeng" w:date="2024-02-19T17:21:00Z">
              <w:r w:rsidR="00544AD1" w:rsidRPr="00544AD1" w:rsidDel="0010591E">
                <w:rPr>
                  <w:rFonts w:hint="eastAsia"/>
                  <w:b/>
                  <w:bCs/>
                  <w:sz w:val="18"/>
                  <w:szCs w:val="18"/>
                </w:rPr>
                <w:delText>第二次译码</w:delText>
              </w:r>
            </w:del>
            <w:r w:rsidR="00544AD1" w:rsidRPr="00544AD1">
              <w:rPr>
                <w:rFonts w:hint="eastAsia"/>
                <w:b/>
                <w:bCs/>
                <w:sz w:val="18"/>
                <w:szCs w:val="18"/>
              </w:rPr>
              <w:t xml:space="preserve"> </w:t>
            </w:r>
            <w:r w:rsidR="005D1FCA" w:rsidRPr="00544AD1">
              <w:rPr>
                <w:rFonts w:hint="eastAsia"/>
                <w:b/>
                <w:bCs/>
                <w:sz w:val="18"/>
                <w:szCs w:val="18"/>
              </w:rPr>
              <w:t>o</w:t>
            </w:r>
            <w:r w:rsidR="005D1FCA" w:rsidRPr="00544AD1">
              <w:rPr>
                <w:b/>
                <w:bCs/>
                <w:sz w:val="18"/>
                <w:szCs w:val="18"/>
              </w:rPr>
              <w:t>p={I</w:t>
            </w:r>
            <w:r w:rsidR="005D1FCA" w:rsidRPr="00544AD1">
              <w:rPr>
                <w:b/>
                <w:bCs/>
                <w:sz w:val="18"/>
                <w:szCs w:val="18"/>
                <w:vertAlign w:val="subscript"/>
              </w:rPr>
              <w:t>3</w:t>
            </w:r>
            <w:del w:id="475" w:author="Xi Lifeng" w:date="2024-02-19T17:22:00Z">
              <w:r w:rsidR="005D1FCA" w:rsidRPr="00544AD1" w:rsidDel="007A2660">
                <w:rPr>
                  <w:b/>
                  <w:bCs/>
                  <w:sz w:val="18"/>
                  <w:szCs w:val="18"/>
                  <w:vertAlign w:val="subscript"/>
                </w:rPr>
                <w:delText>0</w:delText>
              </w:r>
            </w:del>
            <w:r w:rsidR="005D1FCA" w:rsidRPr="00544AD1">
              <w:rPr>
                <w:b/>
                <w:bCs/>
                <w:sz w:val="18"/>
                <w:szCs w:val="18"/>
              </w:rPr>
              <w:t>|I</w:t>
            </w:r>
            <w:r w:rsidR="005D1FCA" w:rsidRPr="00544AD1">
              <w:rPr>
                <w:b/>
                <w:bCs/>
                <w:sz w:val="18"/>
                <w:szCs w:val="18"/>
                <w:vertAlign w:val="subscript"/>
              </w:rPr>
              <w:t>3</w:t>
            </w:r>
            <w:ins w:id="476" w:author="Xi Lifeng" w:date="2024-02-19T17:22:00Z">
              <w:r w:rsidR="007A2660">
                <w:rPr>
                  <w:b/>
                  <w:bCs/>
                  <w:sz w:val="18"/>
                  <w:szCs w:val="18"/>
                  <w:vertAlign w:val="subscript"/>
                </w:rPr>
                <w:t>0</w:t>
              </w:r>
            </w:ins>
            <w:r w:rsidR="005D1FCA" w:rsidRPr="00544AD1">
              <w:rPr>
                <w:b/>
                <w:bCs/>
                <w:sz w:val="18"/>
                <w:szCs w:val="18"/>
              </w:rPr>
              <w:t>|I[</w:t>
            </w:r>
            <w:r w:rsidR="005D1FCA" w:rsidRPr="00544AD1">
              <w:rPr>
                <w:b/>
                <w:bCs/>
                <w:sz w:val="18"/>
                <w:szCs w:val="18"/>
                <w:vertAlign w:val="subscript"/>
              </w:rPr>
              <w:t>14:12]</w:t>
            </w:r>
            <w:r w:rsidR="005D1FCA" w:rsidRPr="00544AD1">
              <w:rPr>
                <w:b/>
                <w:bCs/>
                <w:sz w:val="18"/>
                <w:szCs w:val="18"/>
              </w:rPr>
              <w:t>}</w:t>
            </w:r>
          </w:p>
        </w:tc>
      </w:tr>
      <w:tr w:rsidR="005D1FCA" w:rsidRPr="00544AD1" w14:paraId="53B28228" w14:textId="4908DDAA"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5B0905C4" w14:textId="6BDF9444"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add</w:t>
            </w:r>
          </w:p>
        </w:tc>
        <w:tc>
          <w:tcPr>
            <w:tcW w:w="23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AAC98" w14:textId="2BAE0389" w:rsidR="005D1FCA" w:rsidRPr="00544AD1" w:rsidRDefault="008155AE">
            <w:pPr>
              <w:widowControl/>
              <w:jc w:val="center"/>
              <w:rPr>
                <w:rFonts w:eastAsia="宋体" w:cstheme="minorHAnsi"/>
                <w:color w:val="000000"/>
                <w:kern w:val="0"/>
                <w:sz w:val="18"/>
                <w:szCs w:val="18"/>
              </w:rPr>
            </w:pPr>
            <w:r w:rsidRPr="00544AD1">
              <w:rPr>
                <w:rFonts w:eastAsia="宋体" w:cstheme="minorHAnsi"/>
                <w:color w:val="000000"/>
                <w:kern w:val="0"/>
                <w:sz w:val="18"/>
                <w:szCs w:val="18"/>
              </w:rPr>
              <w:t>0110011</w:t>
            </w:r>
          </w:p>
        </w:tc>
        <w:tc>
          <w:tcPr>
            <w:tcW w:w="3260" w:type="dxa"/>
            <w:tcBorders>
              <w:top w:val="single" w:sz="4" w:space="0" w:color="auto"/>
              <w:left w:val="single" w:sz="4" w:space="0" w:color="auto"/>
              <w:bottom w:val="single" w:sz="4" w:space="0" w:color="auto"/>
              <w:right w:val="single" w:sz="4" w:space="0" w:color="auto"/>
            </w:tcBorders>
            <w:vAlign w:val="center"/>
          </w:tcPr>
          <w:p w14:paraId="742CAFA0" w14:textId="7F919300"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00000</w:t>
            </w:r>
          </w:p>
        </w:tc>
      </w:tr>
      <w:tr w:rsidR="005D1FCA" w:rsidRPr="00544AD1" w14:paraId="0104CE7B" w14:textId="715A8A67"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1B423DF0" w14:textId="7B47EB3D"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sub</w:t>
            </w:r>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366BEEE7"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397C863B" w14:textId="3946EA09" w:rsidR="005D1FCA" w:rsidRPr="00544AD1" w:rsidRDefault="001320B7">
            <w:pPr>
              <w:widowControl/>
              <w:jc w:val="center"/>
              <w:rPr>
                <w:rFonts w:eastAsia="宋体" w:cstheme="minorHAnsi"/>
                <w:color w:val="000000"/>
                <w:kern w:val="0"/>
                <w:sz w:val="18"/>
                <w:szCs w:val="18"/>
              </w:rPr>
            </w:pPr>
            <w:ins w:id="477" w:author="Xi Lifeng" w:date="2024-02-19T17:19:00Z">
              <w:r>
                <w:rPr>
                  <w:rFonts w:eastAsia="宋体" w:cstheme="minorHAnsi"/>
                  <w:color w:val="000000"/>
                  <w:kern w:val="0"/>
                  <w:sz w:val="18"/>
                  <w:szCs w:val="18"/>
                </w:rPr>
                <w:t>0</w:t>
              </w:r>
            </w:ins>
            <w:r w:rsidR="008155AE" w:rsidRPr="00544AD1">
              <w:rPr>
                <w:rFonts w:eastAsia="宋体" w:cstheme="minorHAnsi"/>
                <w:color w:val="000000"/>
                <w:kern w:val="0"/>
                <w:sz w:val="18"/>
                <w:szCs w:val="18"/>
              </w:rPr>
              <w:t>1</w:t>
            </w:r>
            <w:del w:id="478" w:author="Xi Lifeng" w:date="2024-02-19T17:19:00Z">
              <w:r w:rsidR="005D1FCA" w:rsidRPr="00544AD1" w:rsidDel="001320B7">
                <w:rPr>
                  <w:rFonts w:eastAsia="宋体" w:cstheme="minorHAnsi"/>
                  <w:color w:val="000000"/>
                  <w:kern w:val="0"/>
                  <w:sz w:val="18"/>
                  <w:szCs w:val="18"/>
                </w:rPr>
                <w:delText>0</w:delText>
              </w:r>
            </w:del>
            <w:r w:rsidR="008155AE" w:rsidRPr="00544AD1">
              <w:rPr>
                <w:rFonts w:eastAsia="宋体" w:cstheme="minorHAnsi"/>
                <w:color w:val="000000"/>
                <w:kern w:val="0"/>
                <w:sz w:val="18"/>
                <w:szCs w:val="18"/>
              </w:rPr>
              <w:t>000</w:t>
            </w:r>
          </w:p>
        </w:tc>
      </w:tr>
      <w:tr w:rsidR="005D1FCA" w:rsidRPr="00544AD1" w14:paraId="44098ABC" w14:textId="7936662A"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092BAF21" w14:textId="11186ACA" w:rsidR="005D1FCA" w:rsidRPr="00544AD1" w:rsidRDefault="005D1FCA">
            <w:pPr>
              <w:widowControl/>
              <w:jc w:val="center"/>
              <w:rPr>
                <w:rFonts w:eastAsia="宋体" w:cstheme="minorHAnsi"/>
                <w:color w:val="000000"/>
                <w:kern w:val="0"/>
                <w:sz w:val="18"/>
                <w:szCs w:val="18"/>
              </w:rPr>
            </w:pPr>
            <w:proofErr w:type="spellStart"/>
            <w:r w:rsidRPr="00544AD1">
              <w:rPr>
                <w:rFonts w:eastAsia="宋体" w:cstheme="minorHAnsi"/>
                <w:color w:val="000000"/>
                <w:kern w:val="0"/>
                <w:sz w:val="18"/>
                <w:szCs w:val="18"/>
              </w:rPr>
              <w:t>sll</w:t>
            </w:r>
            <w:proofErr w:type="spellEnd"/>
            <w:r w:rsidRPr="00544AD1">
              <w:rPr>
                <w:rFonts w:eastAsia="宋体" w:cstheme="minorHAnsi"/>
                <w:color w:val="000000"/>
                <w:kern w:val="0"/>
                <w:sz w:val="18"/>
                <w:szCs w:val="18"/>
              </w:rPr>
              <w:t xml:space="preserve"> </w:t>
            </w:r>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2686AFD1"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36FA4634" w14:textId="13A7C1BE"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00</w:t>
            </w:r>
            <w:r w:rsidR="008155AE" w:rsidRPr="00544AD1">
              <w:rPr>
                <w:rFonts w:eastAsia="宋体" w:cstheme="minorHAnsi"/>
                <w:color w:val="000000"/>
                <w:kern w:val="0"/>
                <w:sz w:val="18"/>
                <w:szCs w:val="18"/>
              </w:rPr>
              <w:t>001</w:t>
            </w:r>
          </w:p>
        </w:tc>
      </w:tr>
      <w:tr w:rsidR="005D1FCA" w:rsidRPr="00544AD1" w14:paraId="77B58EC0" w14:textId="3A6416ED"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1193B547" w14:textId="70C582F3" w:rsidR="005D1FCA" w:rsidRPr="00544AD1" w:rsidRDefault="005D1FCA">
            <w:pPr>
              <w:widowControl/>
              <w:jc w:val="center"/>
              <w:rPr>
                <w:rFonts w:eastAsia="宋体" w:cstheme="minorHAnsi"/>
                <w:color w:val="000000"/>
                <w:kern w:val="0"/>
                <w:sz w:val="18"/>
                <w:szCs w:val="18"/>
              </w:rPr>
            </w:pPr>
            <w:proofErr w:type="spellStart"/>
            <w:r w:rsidRPr="00544AD1">
              <w:rPr>
                <w:rFonts w:eastAsia="宋体" w:cstheme="minorHAnsi"/>
                <w:color w:val="000000"/>
                <w:kern w:val="0"/>
                <w:sz w:val="18"/>
                <w:szCs w:val="18"/>
              </w:rPr>
              <w:t>slt</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7A6F24F8"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2CD05A5D" w14:textId="1DCEB972" w:rsidR="005D1FCA" w:rsidRPr="00544AD1" w:rsidRDefault="00217F32">
            <w:pPr>
              <w:widowControl/>
              <w:jc w:val="center"/>
              <w:rPr>
                <w:rFonts w:eastAsia="宋体" w:cstheme="minorHAnsi"/>
                <w:color w:val="000000"/>
                <w:kern w:val="0"/>
                <w:sz w:val="18"/>
                <w:szCs w:val="18"/>
              </w:rPr>
            </w:pPr>
            <w:r>
              <w:rPr>
                <w:rFonts w:eastAsia="宋体" w:cstheme="minorHAnsi" w:hint="eastAsia"/>
                <w:color w:val="000000"/>
                <w:kern w:val="0"/>
                <w:sz w:val="18"/>
                <w:szCs w:val="18"/>
              </w:rPr>
              <w:t>00010</w:t>
            </w:r>
          </w:p>
        </w:tc>
      </w:tr>
      <w:tr w:rsidR="005D1FCA" w:rsidRPr="00544AD1" w14:paraId="6152F645" w14:textId="50277A93"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5162FAB7" w14:textId="643D8DA0" w:rsidR="005D1FCA" w:rsidRPr="00544AD1" w:rsidRDefault="005D1FCA">
            <w:pPr>
              <w:widowControl/>
              <w:jc w:val="center"/>
              <w:rPr>
                <w:rFonts w:eastAsia="宋体" w:cstheme="minorHAnsi"/>
                <w:color w:val="000000"/>
                <w:kern w:val="0"/>
                <w:sz w:val="18"/>
                <w:szCs w:val="18"/>
              </w:rPr>
            </w:pPr>
            <w:proofErr w:type="spellStart"/>
            <w:r w:rsidRPr="00544AD1">
              <w:rPr>
                <w:rFonts w:eastAsia="宋体" w:cstheme="minorHAnsi"/>
                <w:color w:val="000000"/>
                <w:kern w:val="0"/>
                <w:sz w:val="18"/>
                <w:szCs w:val="18"/>
              </w:rPr>
              <w:t>sltu</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2C462B55"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15963C9C" w14:textId="4DFAD8C5" w:rsidR="005D1FCA" w:rsidRPr="00544AD1" w:rsidRDefault="00217F32">
            <w:pPr>
              <w:widowControl/>
              <w:jc w:val="center"/>
              <w:rPr>
                <w:rFonts w:eastAsia="宋体" w:cstheme="minorHAnsi"/>
                <w:color w:val="000000"/>
                <w:kern w:val="0"/>
                <w:sz w:val="18"/>
                <w:szCs w:val="18"/>
              </w:rPr>
            </w:pPr>
            <w:r>
              <w:rPr>
                <w:rFonts w:eastAsia="宋体" w:cstheme="minorHAnsi" w:hint="eastAsia"/>
                <w:color w:val="000000"/>
                <w:kern w:val="0"/>
                <w:sz w:val="18"/>
                <w:szCs w:val="18"/>
              </w:rPr>
              <w:t>00011</w:t>
            </w:r>
          </w:p>
        </w:tc>
      </w:tr>
      <w:tr w:rsidR="005D1FCA" w:rsidRPr="00544AD1" w14:paraId="057D6A63" w14:textId="3F9FF308"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74BCB88F" w14:textId="286F1BF4" w:rsidR="005D1FCA" w:rsidRPr="00544AD1" w:rsidRDefault="005D1FCA">
            <w:pPr>
              <w:widowControl/>
              <w:jc w:val="center"/>
              <w:rPr>
                <w:rFonts w:eastAsia="宋体" w:cstheme="minorHAnsi"/>
                <w:color w:val="000000"/>
                <w:kern w:val="0"/>
                <w:sz w:val="18"/>
                <w:szCs w:val="18"/>
              </w:rPr>
            </w:pPr>
            <w:proofErr w:type="spellStart"/>
            <w:r w:rsidRPr="00544AD1">
              <w:rPr>
                <w:rFonts w:eastAsia="宋体" w:cstheme="minorHAnsi"/>
                <w:color w:val="000000"/>
                <w:kern w:val="0"/>
                <w:sz w:val="18"/>
                <w:szCs w:val="18"/>
              </w:rPr>
              <w:t>xor</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41E2956F"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763B42E2" w14:textId="62004E2D" w:rsidR="005D1FCA" w:rsidRPr="00544AD1" w:rsidRDefault="00217F32">
            <w:pPr>
              <w:widowControl/>
              <w:jc w:val="center"/>
              <w:rPr>
                <w:rFonts w:eastAsia="宋体" w:cstheme="minorHAnsi"/>
                <w:color w:val="000000"/>
                <w:kern w:val="0"/>
                <w:sz w:val="18"/>
                <w:szCs w:val="18"/>
              </w:rPr>
            </w:pPr>
            <w:r>
              <w:rPr>
                <w:rFonts w:eastAsia="宋体" w:cstheme="minorHAnsi" w:hint="eastAsia"/>
                <w:color w:val="000000"/>
                <w:kern w:val="0"/>
                <w:sz w:val="18"/>
                <w:szCs w:val="18"/>
              </w:rPr>
              <w:t>00100</w:t>
            </w:r>
          </w:p>
        </w:tc>
      </w:tr>
      <w:tr w:rsidR="005D1FCA" w:rsidRPr="00544AD1" w14:paraId="23CD0352" w14:textId="5A81D528"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54E1EF73" w14:textId="49901789" w:rsidR="005D1FCA" w:rsidRPr="00544AD1" w:rsidRDefault="005D1FCA">
            <w:pPr>
              <w:widowControl/>
              <w:jc w:val="center"/>
              <w:rPr>
                <w:rFonts w:eastAsia="宋体" w:cstheme="minorHAnsi"/>
                <w:color w:val="000000"/>
                <w:kern w:val="0"/>
                <w:sz w:val="18"/>
                <w:szCs w:val="18"/>
              </w:rPr>
            </w:pPr>
            <w:proofErr w:type="spellStart"/>
            <w:r w:rsidRPr="00544AD1">
              <w:rPr>
                <w:rFonts w:eastAsia="宋体" w:cstheme="minorHAnsi"/>
                <w:color w:val="000000"/>
                <w:kern w:val="0"/>
                <w:sz w:val="18"/>
                <w:szCs w:val="18"/>
              </w:rPr>
              <w:t>srl</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59EEE879"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41DB3F84" w14:textId="243962C0" w:rsidR="005D1FCA" w:rsidRPr="00544AD1" w:rsidRDefault="00217F32">
            <w:pPr>
              <w:widowControl/>
              <w:jc w:val="center"/>
              <w:rPr>
                <w:rFonts w:eastAsia="宋体" w:cstheme="minorHAnsi"/>
                <w:color w:val="000000"/>
                <w:kern w:val="0"/>
                <w:sz w:val="18"/>
                <w:szCs w:val="18"/>
              </w:rPr>
            </w:pPr>
            <w:r>
              <w:rPr>
                <w:rFonts w:eastAsia="宋体" w:cstheme="minorHAnsi" w:hint="eastAsia"/>
                <w:color w:val="000000"/>
                <w:kern w:val="0"/>
                <w:sz w:val="18"/>
                <w:szCs w:val="18"/>
              </w:rPr>
              <w:t>00101</w:t>
            </w:r>
          </w:p>
        </w:tc>
      </w:tr>
      <w:tr w:rsidR="005D1FCA" w:rsidRPr="00544AD1" w14:paraId="015541CE" w14:textId="13207895"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342C775A" w14:textId="37E3CFF1" w:rsidR="005D1FCA" w:rsidRPr="00544AD1" w:rsidRDefault="005D1FCA">
            <w:pPr>
              <w:widowControl/>
              <w:jc w:val="center"/>
              <w:rPr>
                <w:rFonts w:eastAsia="宋体" w:cstheme="minorHAnsi"/>
                <w:color w:val="000000"/>
                <w:kern w:val="0"/>
                <w:sz w:val="18"/>
                <w:szCs w:val="18"/>
              </w:rPr>
            </w:pPr>
            <w:proofErr w:type="spellStart"/>
            <w:r w:rsidRPr="00544AD1">
              <w:rPr>
                <w:rFonts w:eastAsia="宋体" w:cstheme="minorHAnsi"/>
                <w:color w:val="000000"/>
                <w:kern w:val="0"/>
                <w:sz w:val="18"/>
                <w:szCs w:val="18"/>
              </w:rPr>
              <w:t>sra</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26241C4B"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5FBEA67F" w14:textId="47917D13" w:rsidR="005D1FCA" w:rsidRPr="00544AD1" w:rsidRDefault="00311599">
            <w:pPr>
              <w:widowControl/>
              <w:jc w:val="center"/>
              <w:rPr>
                <w:rFonts w:eastAsia="宋体" w:cstheme="minorHAnsi"/>
                <w:color w:val="000000"/>
                <w:kern w:val="0"/>
                <w:sz w:val="18"/>
                <w:szCs w:val="18"/>
              </w:rPr>
            </w:pPr>
            <w:ins w:id="479" w:author="Xi Lifeng" w:date="2024-02-19T17:19:00Z">
              <w:r>
                <w:rPr>
                  <w:rFonts w:eastAsia="宋体" w:cstheme="minorHAnsi"/>
                  <w:color w:val="000000"/>
                  <w:kern w:val="0"/>
                  <w:sz w:val="18"/>
                  <w:szCs w:val="18"/>
                </w:rPr>
                <w:t>0</w:t>
              </w:r>
            </w:ins>
            <w:r w:rsidR="00217F32">
              <w:rPr>
                <w:rFonts w:eastAsia="宋体" w:cstheme="minorHAnsi" w:hint="eastAsia"/>
                <w:color w:val="000000"/>
                <w:kern w:val="0"/>
                <w:sz w:val="18"/>
                <w:szCs w:val="18"/>
              </w:rPr>
              <w:t>1</w:t>
            </w:r>
            <w:del w:id="480" w:author="Xi Lifeng" w:date="2024-02-19T17:19:00Z">
              <w:r w:rsidR="00217F32" w:rsidDel="00311599">
                <w:rPr>
                  <w:rFonts w:eastAsia="宋体" w:cstheme="minorHAnsi" w:hint="eastAsia"/>
                  <w:color w:val="000000"/>
                  <w:kern w:val="0"/>
                  <w:sz w:val="18"/>
                  <w:szCs w:val="18"/>
                </w:rPr>
                <w:delText>0</w:delText>
              </w:r>
            </w:del>
            <w:r w:rsidR="00217F32">
              <w:rPr>
                <w:rFonts w:eastAsia="宋体" w:cstheme="minorHAnsi" w:hint="eastAsia"/>
                <w:color w:val="000000"/>
                <w:kern w:val="0"/>
                <w:sz w:val="18"/>
                <w:szCs w:val="18"/>
              </w:rPr>
              <w:t>101</w:t>
            </w:r>
          </w:p>
        </w:tc>
      </w:tr>
      <w:tr w:rsidR="005D1FCA" w:rsidRPr="00544AD1" w14:paraId="58E4612F" w14:textId="30064315"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6C80B160" w14:textId="39AD1CFA"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or</w:t>
            </w:r>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679CA912"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7B485A83" w14:textId="3EEFB595" w:rsidR="005D1FCA" w:rsidRPr="00544AD1" w:rsidRDefault="00217F32">
            <w:pPr>
              <w:widowControl/>
              <w:jc w:val="center"/>
              <w:rPr>
                <w:rFonts w:eastAsia="宋体" w:cstheme="minorHAnsi"/>
                <w:color w:val="000000"/>
                <w:kern w:val="0"/>
                <w:sz w:val="18"/>
                <w:szCs w:val="18"/>
              </w:rPr>
            </w:pPr>
            <w:r>
              <w:rPr>
                <w:rFonts w:eastAsia="宋体" w:cstheme="minorHAnsi" w:hint="eastAsia"/>
                <w:color w:val="000000"/>
                <w:kern w:val="0"/>
                <w:sz w:val="18"/>
                <w:szCs w:val="18"/>
              </w:rPr>
              <w:t>00110</w:t>
            </w:r>
          </w:p>
        </w:tc>
      </w:tr>
      <w:tr w:rsidR="005D1FCA" w:rsidRPr="00544AD1" w14:paraId="5F0CEDDF" w14:textId="21C54449"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456D1808" w14:textId="413D8726"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and</w:t>
            </w:r>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26AF2686"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0110011</w:t>
            </w:r>
          </w:p>
        </w:tc>
        <w:tc>
          <w:tcPr>
            <w:tcW w:w="3260" w:type="dxa"/>
            <w:tcBorders>
              <w:top w:val="single" w:sz="4" w:space="0" w:color="auto"/>
              <w:left w:val="nil"/>
              <w:bottom w:val="single" w:sz="4" w:space="0" w:color="auto"/>
              <w:right w:val="single" w:sz="4" w:space="0" w:color="000000"/>
            </w:tcBorders>
            <w:vAlign w:val="center"/>
          </w:tcPr>
          <w:p w14:paraId="27D95F31" w14:textId="71AC5A13" w:rsidR="005D1FCA" w:rsidRPr="00544AD1" w:rsidRDefault="00217F32">
            <w:pPr>
              <w:widowControl/>
              <w:jc w:val="center"/>
              <w:rPr>
                <w:rFonts w:eastAsia="宋体" w:cstheme="minorHAnsi"/>
                <w:color w:val="000000"/>
                <w:kern w:val="0"/>
                <w:sz w:val="18"/>
                <w:szCs w:val="18"/>
              </w:rPr>
            </w:pPr>
            <w:r>
              <w:rPr>
                <w:rFonts w:eastAsia="宋体" w:cstheme="minorHAnsi" w:hint="eastAsia"/>
                <w:color w:val="000000"/>
                <w:kern w:val="0"/>
                <w:sz w:val="18"/>
                <w:szCs w:val="18"/>
              </w:rPr>
              <w:t>00111</w:t>
            </w:r>
          </w:p>
        </w:tc>
      </w:tr>
      <w:tr w:rsidR="005D1FCA" w:rsidRPr="00544AD1" w14:paraId="373E150F" w14:textId="592596E4"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7C17F1C9" w14:textId="70769EF5" w:rsidR="005D1FCA" w:rsidRPr="00544AD1" w:rsidRDefault="005D1FCA">
            <w:pPr>
              <w:widowControl/>
              <w:jc w:val="center"/>
              <w:rPr>
                <w:rFonts w:eastAsia="宋体" w:cstheme="minorHAnsi"/>
                <w:color w:val="000000"/>
                <w:kern w:val="0"/>
                <w:sz w:val="18"/>
                <w:szCs w:val="18"/>
              </w:rPr>
            </w:pPr>
            <w:proofErr w:type="spellStart"/>
            <w:r w:rsidRPr="00544AD1">
              <w:rPr>
                <w:rFonts w:eastAsia="宋体" w:cstheme="minorHAnsi"/>
                <w:color w:val="000000"/>
                <w:kern w:val="0"/>
                <w:sz w:val="18"/>
                <w:szCs w:val="18"/>
              </w:rPr>
              <w:t>addw</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4CEAB576"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0111011</w:t>
            </w:r>
          </w:p>
        </w:tc>
        <w:tc>
          <w:tcPr>
            <w:tcW w:w="3260" w:type="dxa"/>
            <w:tcBorders>
              <w:top w:val="single" w:sz="4" w:space="0" w:color="auto"/>
              <w:left w:val="nil"/>
              <w:bottom w:val="single" w:sz="4" w:space="0" w:color="auto"/>
              <w:right w:val="single" w:sz="4" w:space="0" w:color="000000"/>
            </w:tcBorders>
            <w:vAlign w:val="center"/>
          </w:tcPr>
          <w:p w14:paraId="121A9C98" w14:textId="337817B2" w:rsidR="005D1FCA" w:rsidRPr="00544AD1" w:rsidRDefault="00311599">
            <w:pPr>
              <w:widowControl/>
              <w:jc w:val="center"/>
              <w:rPr>
                <w:rFonts w:eastAsia="宋体" w:cstheme="minorHAnsi"/>
                <w:color w:val="000000"/>
                <w:kern w:val="0"/>
                <w:sz w:val="18"/>
                <w:szCs w:val="18"/>
              </w:rPr>
            </w:pPr>
            <w:ins w:id="481" w:author="Xi Lifeng" w:date="2024-02-19T17:19:00Z">
              <w:r>
                <w:rPr>
                  <w:rFonts w:eastAsia="宋体" w:cstheme="minorHAnsi"/>
                  <w:color w:val="000000"/>
                  <w:kern w:val="0"/>
                  <w:sz w:val="18"/>
                  <w:szCs w:val="18"/>
                </w:rPr>
                <w:t>1</w:t>
              </w:r>
            </w:ins>
            <w:r w:rsidR="00217F32">
              <w:rPr>
                <w:rFonts w:eastAsia="宋体" w:cstheme="minorHAnsi" w:hint="eastAsia"/>
                <w:color w:val="000000"/>
                <w:kern w:val="0"/>
                <w:sz w:val="18"/>
                <w:szCs w:val="18"/>
              </w:rPr>
              <w:t>0</w:t>
            </w:r>
            <w:del w:id="482" w:author="Xi Lifeng" w:date="2024-02-19T17:19:00Z">
              <w:r w:rsidR="00217F32" w:rsidDel="00311599">
                <w:rPr>
                  <w:rFonts w:eastAsia="宋体" w:cstheme="minorHAnsi" w:hint="eastAsia"/>
                  <w:color w:val="000000"/>
                  <w:kern w:val="0"/>
                  <w:sz w:val="18"/>
                  <w:szCs w:val="18"/>
                </w:rPr>
                <w:delText>1</w:delText>
              </w:r>
            </w:del>
            <w:r w:rsidR="00217F32">
              <w:rPr>
                <w:rFonts w:eastAsia="宋体" w:cstheme="minorHAnsi" w:hint="eastAsia"/>
                <w:color w:val="000000"/>
                <w:kern w:val="0"/>
                <w:sz w:val="18"/>
                <w:szCs w:val="18"/>
              </w:rPr>
              <w:t>000</w:t>
            </w:r>
          </w:p>
        </w:tc>
      </w:tr>
      <w:tr w:rsidR="005D1FCA" w:rsidRPr="00544AD1" w14:paraId="2197469A" w14:textId="21F63F0C"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4AF8F9B1" w14:textId="11BD1B43" w:rsidR="005D1FCA" w:rsidRPr="00544AD1" w:rsidRDefault="005D1FCA">
            <w:pPr>
              <w:widowControl/>
              <w:jc w:val="center"/>
              <w:rPr>
                <w:rFonts w:eastAsia="宋体" w:cstheme="minorHAnsi"/>
                <w:color w:val="000000"/>
                <w:kern w:val="0"/>
                <w:sz w:val="18"/>
                <w:szCs w:val="18"/>
              </w:rPr>
            </w:pPr>
            <w:proofErr w:type="spellStart"/>
            <w:r w:rsidRPr="00544AD1">
              <w:rPr>
                <w:rFonts w:eastAsia="宋体" w:cstheme="minorHAnsi"/>
                <w:color w:val="000000"/>
                <w:kern w:val="0"/>
                <w:sz w:val="18"/>
                <w:szCs w:val="18"/>
              </w:rPr>
              <w:t>subw</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52415A7D"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0111011</w:t>
            </w:r>
          </w:p>
        </w:tc>
        <w:tc>
          <w:tcPr>
            <w:tcW w:w="3260" w:type="dxa"/>
            <w:tcBorders>
              <w:top w:val="single" w:sz="4" w:space="0" w:color="auto"/>
              <w:left w:val="nil"/>
              <w:bottom w:val="single" w:sz="4" w:space="0" w:color="auto"/>
              <w:right w:val="single" w:sz="4" w:space="0" w:color="000000"/>
            </w:tcBorders>
            <w:vAlign w:val="center"/>
          </w:tcPr>
          <w:p w14:paraId="7EDD824D" w14:textId="2674276E" w:rsidR="005D1FCA" w:rsidRPr="00544AD1" w:rsidRDefault="00217F32">
            <w:pPr>
              <w:widowControl/>
              <w:jc w:val="center"/>
              <w:rPr>
                <w:rFonts w:eastAsia="宋体" w:cstheme="minorHAnsi"/>
                <w:color w:val="000000"/>
                <w:kern w:val="0"/>
                <w:sz w:val="18"/>
                <w:szCs w:val="18"/>
              </w:rPr>
            </w:pPr>
            <w:r>
              <w:rPr>
                <w:rFonts w:eastAsia="宋体" w:cstheme="minorHAnsi" w:hint="eastAsia"/>
                <w:color w:val="000000"/>
                <w:kern w:val="0"/>
                <w:sz w:val="18"/>
                <w:szCs w:val="18"/>
              </w:rPr>
              <w:t>11000</w:t>
            </w:r>
          </w:p>
        </w:tc>
      </w:tr>
      <w:tr w:rsidR="005D1FCA" w:rsidRPr="00544AD1" w14:paraId="699643C3" w14:textId="12DCC71A"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46C522AB" w14:textId="1ECB8F5E" w:rsidR="005D1FCA" w:rsidRPr="00544AD1" w:rsidRDefault="005D1FCA">
            <w:pPr>
              <w:widowControl/>
              <w:jc w:val="center"/>
              <w:rPr>
                <w:rFonts w:eastAsia="宋体" w:cstheme="minorHAnsi"/>
                <w:color w:val="000000"/>
                <w:kern w:val="0"/>
                <w:sz w:val="18"/>
                <w:szCs w:val="18"/>
              </w:rPr>
            </w:pPr>
            <w:proofErr w:type="spellStart"/>
            <w:r w:rsidRPr="00544AD1">
              <w:rPr>
                <w:rFonts w:eastAsia="宋体" w:cstheme="minorHAnsi"/>
                <w:color w:val="000000"/>
                <w:kern w:val="0"/>
                <w:sz w:val="18"/>
                <w:szCs w:val="18"/>
              </w:rPr>
              <w:t>sllw</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0EEE58BD"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0111011</w:t>
            </w:r>
          </w:p>
        </w:tc>
        <w:tc>
          <w:tcPr>
            <w:tcW w:w="3260" w:type="dxa"/>
            <w:tcBorders>
              <w:top w:val="single" w:sz="4" w:space="0" w:color="auto"/>
              <w:left w:val="nil"/>
              <w:bottom w:val="single" w:sz="4" w:space="0" w:color="auto"/>
              <w:right w:val="single" w:sz="4" w:space="0" w:color="000000"/>
            </w:tcBorders>
            <w:vAlign w:val="center"/>
          </w:tcPr>
          <w:p w14:paraId="3ACEDF20" w14:textId="2131E0AE" w:rsidR="005D1FCA" w:rsidRPr="00544AD1" w:rsidRDefault="00311599">
            <w:pPr>
              <w:widowControl/>
              <w:jc w:val="center"/>
              <w:rPr>
                <w:rFonts w:eastAsia="宋体" w:cstheme="minorHAnsi"/>
                <w:color w:val="000000"/>
                <w:kern w:val="0"/>
                <w:sz w:val="18"/>
                <w:szCs w:val="18"/>
              </w:rPr>
            </w:pPr>
            <w:ins w:id="483" w:author="Xi Lifeng" w:date="2024-02-19T17:19:00Z">
              <w:r>
                <w:rPr>
                  <w:rFonts w:eastAsia="宋体" w:cstheme="minorHAnsi"/>
                  <w:color w:val="000000"/>
                  <w:kern w:val="0"/>
                  <w:sz w:val="18"/>
                  <w:szCs w:val="18"/>
                </w:rPr>
                <w:t>1</w:t>
              </w:r>
            </w:ins>
            <w:r w:rsidR="00217F32">
              <w:rPr>
                <w:rFonts w:eastAsia="宋体" w:cstheme="minorHAnsi" w:hint="eastAsia"/>
                <w:color w:val="000000"/>
                <w:kern w:val="0"/>
                <w:sz w:val="18"/>
                <w:szCs w:val="18"/>
              </w:rPr>
              <w:t>0</w:t>
            </w:r>
            <w:del w:id="484" w:author="Xi Lifeng" w:date="2024-02-19T17:19:00Z">
              <w:r w:rsidR="00217F32" w:rsidDel="00311599">
                <w:rPr>
                  <w:rFonts w:eastAsia="宋体" w:cstheme="minorHAnsi" w:hint="eastAsia"/>
                  <w:color w:val="000000"/>
                  <w:kern w:val="0"/>
                  <w:sz w:val="18"/>
                  <w:szCs w:val="18"/>
                </w:rPr>
                <w:delText>1</w:delText>
              </w:r>
            </w:del>
            <w:r w:rsidR="00217F32">
              <w:rPr>
                <w:rFonts w:eastAsia="宋体" w:cstheme="minorHAnsi" w:hint="eastAsia"/>
                <w:color w:val="000000"/>
                <w:kern w:val="0"/>
                <w:sz w:val="18"/>
                <w:szCs w:val="18"/>
              </w:rPr>
              <w:t>001</w:t>
            </w:r>
          </w:p>
        </w:tc>
      </w:tr>
      <w:tr w:rsidR="005D1FCA" w:rsidRPr="00544AD1" w14:paraId="3E79383A" w14:textId="2D52AEAF"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29C3965B" w14:textId="0247BB34" w:rsidR="005D1FCA" w:rsidRPr="00544AD1" w:rsidRDefault="005D1FCA">
            <w:pPr>
              <w:widowControl/>
              <w:jc w:val="center"/>
              <w:rPr>
                <w:rFonts w:eastAsia="宋体" w:cstheme="minorHAnsi"/>
                <w:color w:val="000000"/>
                <w:kern w:val="0"/>
                <w:sz w:val="18"/>
                <w:szCs w:val="18"/>
              </w:rPr>
            </w:pPr>
            <w:proofErr w:type="spellStart"/>
            <w:r w:rsidRPr="00544AD1">
              <w:rPr>
                <w:rFonts w:eastAsia="宋体" w:cstheme="minorHAnsi"/>
                <w:color w:val="000000"/>
                <w:kern w:val="0"/>
                <w:sz w:val="18"/>
                <w:szCs w:val="18"/>
              </w:rPr>
              <w:t>srlw</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38A91834"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0111011</w:t>
            </w:r>
          </w:p>
        </w:tc>
        <w:tc>
          <w:tcPr>
            <w:tcW w:w="3260" w:type="dxa"/>
            <w:tcBorders>
              <w:top w:val="single" w:sz="4" w:space="0" w:color="auto"/>
              <w:left w:val="nil"/>
              <w:bottom w:val="single" w:sz="4" w:space="0" w:color="auto"/>
              <w:right w:val="single" w:sz="4" w:space="0" w:color="000000"/>
            </w:tcBorders>
            <w:vAlign w:val="center"/>
          </w:tcPr>
          <w:p w14:paraId="5804442B" w14:textId="1B0B9C26" w:rsidR="005D1FCA" w:rsidRPr="00544AD1" w:rsidRDefault="00311599">
            <w:pPr>
              <w:widowControl/>
              <w:jc w:val="center"/>
              <w:rPr>
                <w:rFonts w:eastAsia="宋体" w:cstheme="minorHAnsi"/>
                <w:color w:val="000000"/>
                <w:kern w:val="0"/>
                <w:sz w:val="18"/>
                <w:szCs w:val="18"/>
              </w:rPr>
            </w:pPr>
            <w:ins w:id="485" w:author="Xi Lifeng" w:date="2024-02-19T17:19:00Z">
              <w:r>
                <w:rPr>
                  <w:rFonts w:eastAsia="宋体" w:cstheme="minorHAnsi"/>
                  <w:color w:val="000000"/>
                  <w:kern w:val="0"/>
                  <w:sz w:val="18"/>
                  <w:szCs w:val="18"/>
                </w:rPr>
                <w:t>1</w:t>
              </w:r>
            </w:ins>
            <w:r w:rsidR="00217F32">
              <w:rPr>
                <w:rFonts w:eastAsia="宋体" w:cstheme="minorHAnsi" w:hint="eastAsia"/>
                <w:color w:val="000000"/>
                <w:kern w:val="0"/>
                <w:sz w:val="18"/>
                <w:szCs w:val="18"/>
              </w:rPr>
              <w:t>0</w:t>
            </w:r>
            <w:del w:id="486" w:author="Xi Lifeng" w:date="2024-02-19T17:19:00Z">
              <w:r w:rsidR="00217F32" w:rsidDel="00311599">
                <w:rPr>
                  <w:rFonts w:eastAsia="宋体" w:cstheme="minorHAnsi" w:hint="eastAsia"/>
                  <w:color w:val="000000"/>
                  <w:kern w:val="0"/>
                  <w:sz w:val="18"/>
                  <w:szCs w:val="18"/>
                </w:rPr>
                <w:delText>1</w:delText>
              </w:r>
            </w:del>
            <w:r w:rsidR="00217F32">
              <w:rPr>
                <w:rFonts w:eastAsia="宋体" w:cstheme="minorHAnsi" w:hint="eastAsia"/>
                <w:color w:val="000000"/>
                <w:kern w:val="0"/>
                <w:sz w:val="18"/>
                <w:szCs w:val="18"/>
              </w:rPr>
              <w:t>101</w:t>
            </w:r>
          </w:p>
        </w:tc>
      </w:tr>
      <w:tr w:rsidR="005D1FCA" w:rsidRPr="00544AD1" w14:paraId="459CC531" w14:textId="36B8023C" w:rsidTr="00544AD1">
        <w:trPr>
          <w:trHeight w:val="276"/>
          <w:jc w:val="center"/>
        </w:trPr>
        <w:tc>
          <w:tcPr>
            <w:tcW w:w="1437" w:type="dxa"/>
            <w:tcBorders>
              <w:top w:val="single" w:sz="4" w:space="0" w:color="auto"/>
              <w:left w:val="single" w:sz="4" w:space="0" w:color="auto"/>
              <w:bottom w:val="single" w:sz="4" w:space="0" w:color="auto"/>
              <w:right w:val="single" w:sz="4" w:space="0" w:color="auto"/>
            </w:tcBorders>
            <w:vAlign w:val="center"/>
          </w:tcPr>
          <w:p w14:paraId="7A9F5114" w14:textId="14E57A42" w:rsidR="005D1FCA" w:rsidRPr="00544AD1" w:rsidRDefault="005D1FCA">
            <w:pPr>
              <w:widowControl/>
              <w:jc w:val="center"/>
              <w:rPr>
                <w:rFonts w:eastAsia="宋体" w:cstheme="minorHAnsi"/>
                <w:color w:val="000000"/>
                <w:kern w:val="0"/>
                <w:sz w:val="18"/>
                <w:szCs w:val="18"/>
              </w:rPr>
            </w:pPr>
            <w:proofErr w:type="spellStart"/>
            <w:r w:rsidRPr="00544AD1">
              <w:rPr>
                <w:rFonts w:eastAsia="宋体" w:cstheme="minorHAnsi"/>
                <w:color w:val="000000"/>
                <w:kern w:val="0"/>
                <w:sz w:val="18"/>
                <w:szCs w:val="18"/>
              </w:rPr>
              <w:t>sraw</w:t>
            </w:r>
            <w:proofErr w:type="spellEnd"/>
          </w:p>
        </w:tc>
        <w:tc>
          <w:tcPr>
            <w:tcW w:w="2386" w:type="dxa"/>
            <w:tcBorders>
              <w:top w:val="single" w:sz="4" w:space="0" w:color="auto"/>
              <w:left w:val="nil"/>
              <w:bottom w:val="single" w:sz="4" w:space="0" w:color="auto"/>
              <w:right w:val="single" w:sz="4" w:space="0" w:color="000000"/>
            </w:tcBorders>
            <w:shd w:val="clear" w:color="auto" w:fill="auto"/>
            <w:noWrap/>
            <w:vAlign w:val="center"/>
            <w:hideMark/>
          </w:tcPr>
          <w:p w14:paraId="243958DF" w14:textId="77777777" w:rsidR="005D1FCA" w:rsidRPr="00544AD1" w:rsidRDefault="005D1FCA">
            <w:pPr>
              <w:widowControl/>
              <w:jc w:val="center"/>
              <w:rPr>
                <w:rFonts w:eastAsia="宋体" w:cstheme="minorHAnsi"/>
                <w:color w:val="000000"/>
                <w:kern w:val="0"/>
                <w:sz w:val="18"/>
                <w:szCs w:val="18"/>
              </w:rPr>
            </w:pPr>
            <w:r w:rsidRPr="00544AD1">
              <w:rPr>
                <w:rFonts w:eastAsia="宋体" w:cstheme="minorHAnsi"/>
                <w:color w:val="000000"/>
                <w:kern w:val="0"/>
                <w:sz w:val="18"/>
                <w:szCs w:val="18"/>
              </w:rPr>
              <w:t>0111011</w:t>
            </w:r>
          </w:p>
        </w:tc>
        <w:tc>
          <w:tcPr>
            <w:tcW w:w="3260" w:type="dxa"/>
            <w:tcBorders>
              <w:top w:val="single" w:sz="4" w:space="0" w:color="auto"/>
              <w:left w:val="nil"/>
              <w:bottom w:val="single" w:sz="4" w:space="0" w:color="auto"/>
              <w:right w:val="single" w:sz="4" w:space="0" w:color="000000"/>
            </w:tcBorders>
            <w:vAlign w:val="center"/>
          </w:tcPr>
          <w:p w14:paraId="4C3A7EC1" w14:textId="77603127" w:rsidR="005D1FCA" w:rsidRPr="00544AD1" w:rsidRDefault="00217F32">
            <w:pPr>
              <w:widowControl/>
              <w:jc w:val="center"/>
              <w:rPr>
                <w:rFonts w:eastAsia="宋体" w:cstheme="minorHAnsi"/>
                <w:color w:val="000000"/>
                <w:kern w:val="0"/>
                <w:sz w:val="18"/>
                <w:szCs w:val="18"/>
              </w:rPr>
            </w:pPr>
            <w:r>
              <w:rPr>
                <w:rFonts w:eastAsia="宋体" w:cstheme="minorHAnsi" w:hint="eastAsia"/>
                <w:color w:val="000000"/>
                <w:kern w:val="0"/>
                <w:sz w:val="18"/>
                <w:szCs w:val="18"/>
              </w:rPr>
              <w:t>11101</w:t>
            </w:r>
          </w:p>
        </w:tc>
      </w:tr>
    </w:tbl>
    <w:p w14:paraId="29B13059" w14:textId="21659A62" w:rsidR="0000138C" w:rsidRDefault="0000138C">
      <w:pPr>
        <w:pStyle w:val="a3"/>
        <w:ind w:firstLine="420"/>
        <w:rPr>
          <w:ins w:id="487" w:author="Xi Lifeng" w:date="2024-02-19T21:11:00Z"/>
        </w:rPr>
      </w:pPr>
      <w:r>
        <w:rPr>
          <w:rFonts w:hint="eastAsia"/>
        </w:rPr>
        <w:t>不同的</w:t>
      </w:r>
      <w:r>
        <w:rPr>
          <w:rFonts w:hint="eastAsia"/>
        </w:rPr>
        <w:t>op</w:t>
      </w:r>
      <w:r>
        <w:rPr>
          <w:rFonts w:hint="eastAsia"/>
        </w:rPr>
        <w:t>设计</w:t>
      </w:r>
      <w:r w:rsidR="000F422A">
        <w:rPr>
          <w:rFonts w:hint="eastAsia"/>
        </w:rPr>
        <w:t>对应</w:t>
      </w:r>
      <w:r w:rsidR="004903F4">
        <w:rPr>
          <w:rFonts w:hint="eastAsia"/>
        </w:rPr>
        <w:t>译码器的</w:t>
      </w:r>
      <w:r>
        <w:rPr>
          <w:rFonts w:hint="eastAsia"/>
        </w:rPr>
        <w:t>FU</w:t>
      </w:r>
      <w:r>
        <w:rPr>
          <w:rFonts w:hint="eastAsia"/>
        </w:rPr>
        <w:t>（</w:t>
      </w:r>
      <w:proofErr w:type="spellStart"/>
      <w:r>
        <w:rPr>
          <w:rFonts w:hint="eastAsia"/>
        </w:rPr>
        <w:t>FunctionUnit</w:t>
      </w:r>
      <w:proofErr w:type="spellEnd"/>
      <w:r>
        <w:rPr>
          <w:rFonts w:hint="eastAsia"/>
        </w:rPr>
        <w:t>，功能部件）内部的解码</w:t>
      </w:r>
      <w:r w:rsidR="000F422A">
        <w:rPr>
          <w:rFonts w:hint="eastAsia"/>
        </w:rPr>
        <w:t>逻辑也不一样</w:t>
      </w:r>
      <w:r>
        <w:rPr>
          <w:rFonts w:hint="eastAsia"/>
        </w:rPr>
        <w:t>，</w:t>
      </w:r>
      <w:r w:rsidR="000F422A">
        <w:rPr>
          <w:rFonts w:hint="eastAsia"/>
        </w:rPr>
        <w:t>优秀的</w:t>
      </w:r>
      <w:r w:rsidR="000F422A">
        <w:rPr>
          <w:rFonts w:hint="eastAsia"/>
        </w:rPr>
        <w:t>o</w:t>
      </w:r>
      <w:r w:rsidR="000F422A">
        <w:t>p</w:t>
      </w:r>
      <w:r>
        <w:rPr>
          <w:rFonts w:hint="eastAsia"/>
        </w:rPr>
        <w:t>编码设计</w:t>
      </w:r>
      <w:r w:rsidR="00A72674">
        <w:rPr>
          <w:rFonts w:hint="eastAsia"/>
        </w:rPr>
        <w:t>方案有助于</w:t>
      </w:r>
      <w:r>
        <w:rPr>
          <w:rFonts w:hint="eastAsia"/>
        </w:rPr>
        <w:t>提升硬件性能。</w:t>
      </w:r>
    </w:p>
    <w:p w14:paraId="51E07645" w14:textId="44822F48" w:rsidR="00D0694B" w:rsidDel="00954AE5" w:rsidRDefault="00D0694B">
      <w:pPr>
        <w:pStyle w:val="a3"/>
        <w:ind w:firstLine="420"/>
        <w:rPr>
          <w:del w:id="488" w:author="Xi Lifeng" w:date="2024-02-19T21:13:00Z"/>
        </w:rPr>
      </w:pPr>
    </w:p>
    <w:p w14:paraId="2F2CB61C" w14:textId="12FD80D0" w:rsidR="009A29D4" w:rsidRDefault="009A29D4">
      <w:pPr>
        <w:pStyle w:val="a3"/>
        <w:ind w:firstLine="420"/>
      </w:pPr>
      <w:r>
        <w:rPr>
          <w:rFonts w:hint="eastAsia"/>
        </w:rPr>
        <w:t>在</w:t>
      </w:r>
      <w:r w:rsidR="00483DA6">
        <w:rPr>
          <w:rFonts w:hint="eastAsia"/>
        </w:rPr>
        <w:t>Chisel</w:t>
      </w:r>
      <w:r>
        <w:rPr>
          <w:rFonts w:hint="eastAsia"/>
        </w:rPr>
        <w:t>中新建一个</w:t>
      </w:r>
      <w:r>
        <w:rPr>
          <w:rFonts w:hint="eastAsia"/>
        </w:rPr>
        <w:t>object</w:t>
      </w:r>
      <w:r>
        <w:rPr>
          <w:rFonts w:hint="eastAsia"/>
        </w:rPr>
        <w:t>类</w:t>
      </w:r>
      <w:r w:rsidR="00225319">
        <w:rPr>
          <w:rFonts w:hint="eastAsia"/>
        </w:rPr>
        <w:t>来</w:t>
      </w:r>
      <w:r>
        <w:rPr>
          <w:rFonts w:hint="eastAsia"/>
        </w:rPr>
        <w:t>存放</w:t>
      </w:r>
      <w:ins w:id="489" w:author="Xi Lifeng" w:date="2024-02-19T17:22:00Z">
        <w:r w:rsidR="00CA3FDB">
          <w:rPr>
            <w:rFonts w:hint="eastAsia"/>
          </w:rPr>
          <w:t>AL</w:t>
        </w:r>
      </w:ins>
      <w:del w:id="490" w:author="Xi Lifeng" w:date="2024-02-19T17:22:00Z">
        <w:r w:rsidDel="00CA3FDB">
          <w:rPr>
            <w:rFonts w:hint="eastAsia"/>
          </w:rPr>
          <w:delText>MD</w:delText>
        </w:r>
      </w:del>
      <w:r>
        <w:rPr>
          <w:rFonts w:hint="eastAsia"/>
        </w:rPr>
        <w:t>U</w:t>
      </w:r>
      <w:r>
        <w:rPr>
          <w:rFonts w:hint="eastAsia"/>
        </w:rPr>
        <w:t>中</w:t>
      </w:r>
      <w:r w:rsidR="00225319">
        <w:rPr>
          <w:rFonts w:hint="eastAsia"/>
        </w:rPr>
        <w:t>对指令操作类型</w:t>
      </w:r>
      <w:r>
        <w:rPr>
          <w:rFonts w:hint="eastAsia"/>
        </w:rPr>
        <w:t>op</w:t>
      </w:r>
      <w:r>
        <w:rPr>
          <w:rFonts w:hint="eastAsia"/>
        </w:rPr>
        <w:t>的定义，并且可以定义相应的函数方便后续使用：</w:t>
      </w:r>
    </w:p>
    <w:p w14:paraId="53E6CEEC" w14:textId="77777777" w:rsidR="009A29D4" w:rsidRPr="009A29D4" w:rsidRDefault="009A29D4">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586C0"/>
          <w:kern w:val="0"/>
          <w:sz w:val="24"/>
          <w:szCs w:val="24"/>
        </w:rPr>
        <w:t>object</w:t>
      </w:r>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4EC9B0"/>
          <w:kern w:val="0"/>
          <w:sz w:val="24"/>
          <w:szCs w:val="24"/>
        </w:rPr>
        <w:t>ALUOpType</w:t>
      </w:r>
      <w:proofErr w:type="spellEnd"/>
      <w:r w:rsidRPr="009A29D4">
        <w:rPr>
          <w:rFonts w:ascii="Consolas" w:eastAsia="宋体" w:hAnsi="Consolas" w:cs="宋体"/>
          <w:color w:val="CCCCCC"/>
          <w:kern w:val="0"/>
          <w:sz w:val="24"/>
          <w:szCs w:val="24"/>
        </w:rPr>
        <w:t xml:space="preserve"> {</w:t>
      </w:r>
    </w:p>
    <w:p w14:paraId="16600CBD" w14:textId="18A9023F" w:rsidR="009A29D4" w:rsidRPr="009A29D4" w:rsidRDefault="009A29D4">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CCCCC"/>
          <w:kern w:val="0"/>
          <w:sz w:val="24"/>
          <w:szCs w:val="24"/>
        </w:rPr>
        <w:t xml:space="preserve">  </w:t>
      </w:r>
      <w:r w:rsidRPr="009A29D4">
        <w:rPr>
          <w:rFonts w:ascii="Consolas" w:eastAsia="宋体" w:hAnsi="Consolas" w:cs="宋体"/>
          <w:color w:val="C586C0"/>
          <w:kern w:val="0"/>
          <w:sz w:val="24"/>
          <w:szCs w:val="24"/>
        </w:rPr>
        <w:t>def</w:t>
      </w:r>
      <w:r w:rsidRPr="009A29D4">
        <w:rPr>
          <w:rFonts w:ascii="Consolas" w:eastAsia="宋体" w:hAnsi="Consolas" w:cs="宋体"/>
          <w:color w:val="CCCCCC"/>
          <w:kern w:val="0"/>
          <w:sz w:val="24"/>
          <w:szCs w:val="24"/>
        </w:rPr>
        <w:t xml:space="preserve"> </w:t>
      </w:r>
      <w:proofErr w:type="gramStart"/>
      <w:r w:rsidRPr="009A29D4">
        <w:rPr>
          <w:rFonts w:ascii="Consolas" w:eastAsia="宋体" w:hAnsi="Consolas" w:cs="宋体"/>
          <w:color w:val="DCDCAA"/>
          <w:kern w:val="0"/>
          <w:sz w:val="24"/>
          <w:szCs w:val="24"/>
        </w:rPr>
        <w:t>add</w:t>
      </w:r>
      <w:r w:rsidRPr="009A29D4">
        <w:rPr>
          <w:rFonts w:ascii="Consolas" w:eastAsia="宋体" w:hAnsi="Consolas" w:cs="宋体"/>
          <w:color w:val="CCCCCC"/>
          <w:kern w:val="0"/>
          <w:sz w:val="24"/>
          <w:szCs w:val="24"/>
        </w:rPr>
        <w:t xml:space="preserve">  </w:t>
      </w:r>
      <w:r w:rsidRPr="009A29D4">
        <w:rPr>
          <w:rFonts w:ascii="Consolas" w:eastAsia="宋体" w:hAnsi="Consolas" w:cs="宋体"/>
          <w:color w:val="D4D4D4"/>
          <w:kern w:val="0"/>
          <w:sz w:val="24"/>
          <w:szCs w:val="24"/>
        </w:rPr>
        <w:t>=</w:t>
      </w:r>
      <w:proofErr w:type="gramEnd"/>
      <w:r w:rsidRPr="009A29D4">
        <w:rPr>
          <w:rFonts w:ascii="Consolas" w:eastAsia="宋体" w:hAnsi="Consolas" w:cs="宋体"/>
          <w:color w:val="CCCCCC"/>
          <w:kern w:val="0"/>
          <w:sz w:val="24"/>
          <w:szCs w:val="24"/>
        </w:rPr>
        <w:t xml:space="preserve"> </w:t>
      </w:r>
      <w:r w:rsidRPr="009A29D4">
        <w:rPr>
          <w:rFonts w:ascii="Consolas" w:eastAsia="宋体" w:hAnsi="Consolas" w:cs="宋体"/>
          <w:color w:val="CE9178"/>
          <w:kern w:val="0"/>
          <w:sz w:val="24"/>
          <w:szCs w:val="24"/>
        </w:rPr>
        <w:t>"b00000"</w:t>
      </w:r>
      <w:r w:rsidRPr="009A29D4">
        <w:rPr>
          <w:rFonts w:ascii="Consolas" w:eastAsia="宋体" w:hAnsi="Consolas" w:cs="宋体"/>
          <w:color w:val="CCCCCC"/>
          <w:kern w:val="0"/>
          <w:sz w:val="24"/>
          <w:szCs w:val="24"/>
        </w:rPr>
        <w:t>.</w:t>
      </w:r>
      <w:r w:rsidRPr="009A29D4">
        <w:rPr>
          <w:rFonts w:ascii="Consolas" w:eastAsia="宋体" w:hAnsi="Consolas" w:cs="宋体"/>
          <w:color w:val="DCDCAA"/>
          <w:kern w:val="0"/>
          <w:sz w:val="24"/>
          <w:szCs w:val="24"/>
        </w:rPr>
        <w:t>U</w:t>
      </w:r>
    </w:p>
    <w:p w14:paraId="315311EB" w14:textId="3B467F68" w:rsidR="00186040" w:rsidRPr="00186040" w:rsidRDefault="00186040">
      <w:pPr>
        <w:widowControl/>
        <w:shd w:val="clear" w:color="auto" w:fill="1F1F1F"/>
        <w:spacing w:line="330" w:lineRule="atLeast"/>
        <w:jc w:val="left"/>
        <w:rPr>
          <w:rFonts w:ascii="Consolas" w:eastAsia="宋体" w:hAnsi="Consolas" w:cs="宋体"/>
          <w:color w:val="CCCCCC"/>
          <w:kern w:val="0"/>
          <w:sz w:val="24"/>
          <w:szCs w:val="24"/>
        </w:rPr>
      </w:pPr>
      <w:r w:rsidRPr="00186040">
        <w:rPr>
          <w:rFonts w:ascii="Consolas" w:eastAsia="宋体" w:hAnsi="Consolas" w:cs="宋体"/>
          <w:color w:val="CCCCCC"/>
          <w:kern w:val="0"/>
          <w:sz w:val="24"/>
          <w:szCs w:val="24"/>
        </w:rPr>
        <w:t xml:space="preserve">  </w:t>
      </w:r>
      <w:r w:rsidRPr="00186040">
        <w:rPr>
          <w:rFonts w:ascii="Consolas" w:eastAsia="宋体" w:hAnsi="Consolas" w:cs="宋体"/>
          <w:color w:val="C586C0"/>
          <w:kern w:val="0"/>
          <w:sz w:val="24"/>
          <w:szCs w:val="24"/>
        </w:rPr>
        <w:t>def</w:t>
      </w:r>
      <w:r w:rsidRPr="00186040">
        <w:rPr>
          <w:rFonts w:ascii="Consolas" w:eastAsia="宋体" w:hAnsi="Consolas" w:cs="宋体"/>
          <w:color w:val="CCCCCC"/>
          <w:kern w:val="0"/>
          <w:sz w:val="24"/>
          <w:szCs w:val="24"/>
        </w:rPr>
        <w:t xml:space="preserve"> </w:t>
      </w:r>
      <w:proofErr w:type="spellStart"/>
      <w:r w:rsidRPr="00186040">
        <w:rPr>
          <w:rFonts w:ascii="Consolas" w:eastAsia="宋体" w:hAnsi="Consolas" w:cs="宋体"/>
          <w:color w:val="DCDCAA"/>
          <w:kern w:val="0"/>
          <w:sz w:val="24"/>
          <w:szCs w:val="24"/>
        </w:rPr>
        <w:t>sraw</w:t>
      </w:r>
      <w:proofErr w:type="spellEnd"/>
      <w:r w:rsidRPr="00186040">
        <w:rPr>
          <w:rFonts w:ascii="Consolas" w:eastAsia="宋体" w:hAnsi="Consolas" w:cs="宋体"/>
          <w:color w:val="CCCCCC"/>
          <w:kern w:val="0"/>
          <w:sz w:val="24"/>
          <w:szCs w:val="24"/>
        </w:rPr>
        <w:t xml:space="preserve"> </w:t>
      </w:r>
      <w:r w:rsidRPr="00186040">
        <w:rPr>
          <w:rFonts w:ascii="Consolas" w:eastAsia="宋体" w:hAnsi="Consolas" w:cs="宋体"/>
          <w:color w:val="D4D4D4"/>
          <w:kern w:val="0"/>
          <w:sz w:val="24"/>
          <w:szCs w:val="24"/>
        </w:rPr>
        <w:t>=</w:t>
      </w:r>
      <w:r w:rsidRPr="00186040">
        <w:rPr>
          <w:rFonts w:ascii="Consolas" w:eastAsia="宋体" w:hAnsi="Consolas" w:cs="宋体"/>
          <w:color w:val="CCCCCC"/>
          <w:kern w:val="0"/>
          <w:sz w:val="24"/>
          <w:szCs w:val="24"/>
        </w:rPr>
        <w:t xml:space="preserve"> </w:t>
      </w:r>
      <w:r w:rsidRPr="00186040">
        <w:rPr>
          <w:rFonts w:ascii="Consolas" w:eastAsia="宋体" w:hAnsi="Consolas" w:cs="宋体"/>
          <w:color w:val="CE9178"/>
          <w:kern w:val="0"/>
          <w:sz w:val="24"/>
          <w:szCs w:val="24"/>
        </w:rPr>
        <w:t>"b11101</w:t>
      </w:r>
      <w:proofErr w:type="gramStart"/>
      <w:r w:rsidRPr="00186040">
        <w:rPr>
          <w:rFonts w:ascii="Consolas" w:eastAsia="宋体" w:hAnsi="Consolas" w:cs="宋体"/>
          <w:color w:val="CE9178"/>
          <w:kern w:val="0"/>
          <w:sz w:val="24"/>
          <w:szCs w:val="24"/>
        </w:rPr>
        <w:t>"</w:t>
      </w:r>
      <w:r w:rsidRPr="00186040">
        <w:rPr>
          <w:rFonts w:ascii="Consolas" w:eastAsia="宋体" w:hAnsi="Consolas" w:cs="宋体"/>
          <w:color w:val="CCCCCC"/>
          <w:kern w:val="0"/>
          <w:sz w:val="24"/>
          <w:szCs w:val="24"/>
        </w:rPr>
        <w:t>.</w:t>
      </w:r>
      <w:r w:rsidRPr="00186040">
        <w:rPr>
          <w:rFonts w:ascii="Consolas" w:eastAsia="宋体" w:hAnsi="Consolas" w:cs="宋体"/>
          <w:color w:val="DCDCAA"/>
          <w:kern w:val="0"/>
          <w:sz w:val="24"/>
          <w:szCs w:val="24"/>
        </w:rPr>
        <w:t>U</w:t>
      </w:r>
      <w:proofErr w:type="gramEnd"/>
    </w:p>
    <w:p w14:paraId="06592650" w14:textId="77777777" w:rsidR="009A29D4" w:rsidRPr="009A29D4" w:rsidRDefault="009A29D4">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CCCCC"/>
          <w:kern w:val="0"/>
          <w:sz w:val="24"/>
          <w:szCs w:val="24"/>
        </w:rPr>
        <w:t xml:space="preserve">  </w:t>
      </w:r>
      <w:r w:rsidRPr="009A29D4">
        <w:rPr>
          <w:rFonts w:ascii="Consolas" w:eastAsia="宋体" w:hAnsi="Consolas" w:cs="宋体"/>
          <w:color w:val="C586C0"/>
          <w:kern w:val="0"/>
          <w:sz w:val="24"/>
          <w:szCs w:val="24"/>
        </w:rPr>
        <w:t>def</w:t>
      </w:r>
      <w:r w:rsidRPr="009A29D4">
        <w:rPr>
          <w:rFonts w:ascii="Consolas" w:eastAsia="宋体" w:hAnsi="Consolas" w:cs="宋体"/>
          <w:color w:val="CCCCCC"/>
          <w:kern w:val="0"/>
          <w:sz w:val="24"/>
          <w:szCs w:val="24"/>
        </w:rPr>
        <w:t xml:space="preserve"> </w:t>
      </w:r>
      <w:proofErr w:type="spellStart"/>
      <w:proofErr w:type="gramStart"/>
      <w:r w:rsidRPr="009A29D4">
        <w:rPr>
          <w:rFonts w:ascii="Consolas" w:eastAsia="宋体" w:hAnsi="Consolas" w:cs="宋体"/>
          <w:color w:val="DCDCAA"/>
          <w:kern w:val="0"/>
          <w:sz w:val="24"/>
          <w:szCs w:val="24"/>
        </w:rPr>
        <w:t>isWordOp</w:t>
      </w:r>
      <w:proofErr w:type="spellEnd"/>
      <w:r w:rsidRPr="009A29D4">
        <w:rPr>
          <w:rFonts w:ascii="Consolas" w:eastAsia="宋体" w:hAnsi="Consolas" w:cs="宋体"/>
          <w:color w:val="CCCCCC"/>
          <w:kern w:val="0"/>
          <w:sz w:val="24"/>
          <w:szCs w:val="24"/>
        </w:rPr>
        <w:t>(</w:t>
      </w:r>
      <w:proofErr w:type="spellStart"/>
      <w:proofErr w:type="gramEnd"/>
      <w:r w:rsidRPr="009A29D4">
        <w:rPr>
          <w:rFonts w:ascii="Consolas" w:eastAsia="宋体" w:hAnsi="Consolas" w:cs="宋体"/>
          <w:color w:val="9CDCFE"/>
          <w:kern w:val="0"/>
          <w:sz w:val="24"/>
          <w:szCs w:val="24"/>
        </w:rPr>
        <w:t>func</w:t>
      </w:r>
      <w:proofErr w:type="spellEnd"/>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4EC9B0"/>
          <w:kern w:val="0"/>
          <w:sz w:val="24"/>
          <w:szCs w:val="24"/>
        </w:rPr>
        <w:t>UInt</w:t>
      </w:r>
      <w:proofErr w:type="spellEnd"/>
      <w:r w:rsidRPr="009A29D4">
        <w:rPr>
          <w:rFonts w:ascii="Consolas" w:eastAsia="宋体" w:hAnsi="Consolas" w:cs="宋体"/>
          <w:color w:val="CCCCCC"/>
          <w:kern w:val="0"/>
          <w:sz w:val="24"/>
          <w:szCs w:val="24"/>
        </w:rPr>
        <w:t xml:space="preserve">) </w:t>
      </w:r>
      <w:r w:rsidRPr="009A29D4">
        <w:rPr>
          <w:rFonts w:ascii="Consolas" w:eastAsia="宋体" w:hAnsi="Consolas" w:cs="宋体"/>
          <w:color w:val="D4D4D4"/>
          <w:kern w:val="0"/>
          <w:sz w:val="24"/>
          <w:szCs w:val="24"/>
        </w:rPr>
        <w:t>=</w:t>
      </w:r>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9CDCFE"/>
          <w:kern w:val="0"/>
          <w:sz w:val="24"/>
          <w:szCs w:val="24"/>
        </w:rPr>
        <w:t>func</w:t>
      </w:r>
      <w:proofErr w:type="spellEnd"/>
      <w:r w:rsidRPr="009A29D4">
        <w:rPr>
          <w:rFonts w:ascii="Consolas" w:eastAsia="宋体" w:hAnsi="Consolas" w:cs="宋体"/>
          <w:color w:val="CCCCCC"/>
          <w:kern w:val="0"/>
          <w:sz w:val="24"/>
          <w:szCs w:val="24"/>
        </w:rPr>
        <w:t>(</w:t>
      </w:r>
      <w:r w:rsidRPr="009A29D4">
        <w:rPr>
          <w:rFonts w:ascii="Consolas" w:eastAsia="宋体" w:hAnsi="Consolas" w:cs="宋体"/>
          <w:color w:val="B5CEA8"/>
          <w:kern w:val="0"/>
          <w:sz w:val="24"/>
          <w:szCs w:val="24"/>
        </w:rPr>
        <w:t>4</w:t>
      </w:r>
      <w:r w:rsidRPr="009A29D4">
        <w:rPr>
          <w:rFonts w:ascii="Consolas" w:eastAsia="宋体" w:hAnsi="Consolas" w:cs="宋体"/>
          <w:color w:val="CCCCCC"/>
          <w:kern w:val="0"/>
          <w:sz w:val="24"/>
          <w:szCs w:val="24"/>
        </w:rPr>
        <w:t>)</w:t>
      </w:r>
    </w:p>
    <w:p w14:paraId="387A3968" w14:textId="515CA383" w:rsidR="009A29D4" w:rsidRDefault="009A29D4">
      <w:pPr>
        <w:widowControl/>
        <w:shd w:val="clear" w:color="auto" w:fill="1F1F1F"/>
        <w:spacing w:line="330" w:lineRule="atLeast"/>
        <w:jc w:val="left"/>
        <w:rPr>
          <w:ins w:id="491" w:author="Xi Lifeng" w:date="2024-02-19T21:13:00Z"/>
          <w:rFonts w:ascii="Consolas" w:eastAsia="宋体" w:hAnsi="Consolas" w:cs="宋体"/>
          <w:color w:val="CCCCCC"/>
          <w:kern w:val="0"/>
          <w:sz w:val="24"/>
          <w:szCs w:val="24"/>
        </w:rPr>
      </w:pPr>
      <w:r w:rsidRPr="009A29D4">
        <w:rPr>
          <w:rFonts w:ascii="Consolas" w:eastAsia="宋体" w:hAnsi="Consolas" w:cs="宋体"/>
          <w:color w:val="CCCCCC"/>
          <w:kern w:val="0"/>
          <w:sz w:val="24"/>
          <w:szCs w:val="24"/>
        </w:rPr>
        <w:t>}</w:t>
      </w:r>
    </w:p>
    <w:p w14:paraId="69F9C7EE" w14:textId="149F9378" w:rsidR="00954AE5" w:rsidRPr="00954AE5" w:rsidRDefault="00954AE5">
      <w:pPr>
        <w:pStyle w:val="a3"/>
        <w:ind w:firstLine="420"/>
        <w:pPrChange w:id="492" w:author="Xi Lifeng" w:date="2024-02-20T13:03:00Z">
          <w:pPr>
            <w:widowControl/>
            <w:shd w:val="clear" w:color="auto" w:fill="1F1F1F"/>
            <w:spacing w:line="330" w:lineRule="atLeast"/>
            <w:jc w:val="left"/>
          </w:pPr>
        </w:pPrChange>
      </w:pPr>
      <w:ins w:id="493" w:author="Xi Lifeng" w:date="2024-02-19T21:13:00Z">
        <w:r>
          <w:rPr>
            <w:rFonts w:hint="eastAsia"/>
          </w:rPr>
          <w:t>valid</w:t>
        </w:r>
        <w:r>
          <w:rPr>
            <w:rFonts w:hint="eastAsia"/>
          </w:rPr>
          <w:t>表示当前指令是否有效</w:t>
        </w:r>
      </w:ins>
      <w:ins w:id="494" w:author="Xi Lifeng" w:date="2024-02-24T15:12:00Z">
        <w:r w:rsidR="00DD477C">
          <w:rPr>
            <w:rFonts w:hint="eastAsia"/>
          </w:rPr>
          <w:t>，其</w:t>
        </w:r>
        <w:proofErr w:type="gramStart"/>
        <w:r w:rsidR="00DD477C">
          <w:rPr>
            <w:rFonts w:hint="eastAsia"/>
          </w:rPr>
          <w:t>值来自于译码级</w:t>
        </w:r>
        <w:proofErr w:type="gramEnd"/>
        <w:r w:rsidR="00DD477C">
          <w:rPr>
            <w:rFonts w:hint="eastAsia"/>
          </w:rPr>
          <w:t>缓存</w:t>
        </w:r>
        <w:proofErr w:type="spellStart"/>
        <w:r w:rsidR="00DD477C">
          <w:rPr>
            <w:rFonts w:hint="eastAsia"/>
          </w:rPr>
          <w:t>DecodeStage</w:t>
        </w:r>
        <w:proofErr w:type="spellEnd"/>
        <w:r w:rsidR="00DD477C">
          <w:rPr>
            <w:rFonts w:hint="eastAsia"/>
          </w:rPr>
          <w:t>的</w:t>
        </w:r>
        <w:r w:rsidR="00DD477C">
          <w:rPr>
            <w:rFonts w:hint="eastAsia"/>
          </w:rPr>
          <w:t>valid</w:t>
        </w:r>
        <w:r w:rsidR="00DD477C">
          <w:rPr>
            <w:rFonts w:hint="eastAsia"/>
          </w:rPr>
          <w:t>信号</w:t>
        </w:r>
      </w:ins>
      <w:ins w:id="495" w:author="Xi Lifeng" w:date="2024-02-19T21:37:00Z">
        <w:r w:rsidR="005B3258">
          <w:rPr>
            <w:rFonts w:hint="eastAsia"/>
          </w:rPr>
          <w:t>。</w:t>
        </w:r>
      </w:ins>
    </w:p>
    <w:p w14:paraId="2123CA74" w14:textId="77777777" w:rsidR="00653B95" w:rsidRPr="00653B95" w:rsidRDefault="00653B95" w:rsidP="00653B95">
      <w:pPr>
        <w:pStyle w:val="af1"/>
        <w:keepNext/>
        <w:keepLines/>
        <w:widowControl/>
        <w:numPr>
          <w:ilvl w:val="7"/>
          <w:numId w:val="8"/>
        </w:numPr>
        <w:ind w:firstLineChars="0"/>
        <w:jc w:val="left"/>
        <w:outlineLvl w:val="4"/>
        <w:rPr>
          <w:ins w:id="496" w:author="Xi Lifeng" w:date="2024-02-20T13:04:00Z"/>
          <w:rFonts w:asciiTheme="majorHAnsi" w:eastAsiaTheme="majorEastAsia" w:hAnsiTheme="majorHAnsi"/>
          <w:bCs/>
          <w:vanish/>
          <w:szCs w:val="28"/>
        </w:rPr>
      </w:pPr>
    </w:p>
    <w:p w14:paraId="57C7D3FE" w14:textId="2E522A0C" w:rsidR="0000138C" w:rsidRDefault="00660632">
      <w:pPr>
        <w:pStyle w:val="5"/>
        <w:pPrChange w:id="497" w:author="Xi Lifeng" w:date="2024-02-20T13:04:00Z">
          <w:pPr>
            <w:pStyle w:val="4"/>
          </w:pPr>
        </w:pPrChange>
      </w:pPr>
      <w:r>
        <w:rPr>
          <w:rFonts w:hint="eastAsia"/>
        </w:rPr>
        <w:t>译码单元</w:t>
      </w:r>
      <w:r w:rsidR="004F21D5">
        <w:rPr>
          <w:rFonts w:hint="eastAsia"/>
        </w:rPr>
        <w:t>——</w:t>
      </w:r>
      <w:r w:rsidR="0000138C">
        <w:rPr>
          <w:rFonts w:hint="eastAsia"/>
        </w:rPr>
        <w:t>通用寄存器堆</w:t>
      </w:r>
    </w:p>
    <w:p w14:paraId="376E8EFD" w14:textId="6A3FB460" w:rsidR="00A607A0" w:rsidRDefault="0000138C">
      <w:pPr>
        <w:pStyle w:val="a3"/>
        <w:ind w:firstLine="420"/>
      </w:pPr>
      <w:r>
        <w:rPr>
          <w:rFonts w:hint="eastAsia"/>
        </w:rPr>
        <w:t>完成了控制信号的生成，接下来需要准备源操作数，也就是访问通用寄存器堆</w:t>
      </w:r>
      <w:r w:rsidR="00492D22">
        <w:rPr>
          <w:rFonts w:hint="eastAsia"/>
        </w:rPr>
        <w:t>。如前述，通用寄存器</w:t>
      </w:r>
      <w:proofErr w:type="gramStart"/>
      <w:r w:rsidR="00492D22">
        <w:rPr>
          <w:rFonts w:hint="eastAsia"/>
        </w:rPr>
        <w:t>堆采用双读端口</w:t>
      </w:r>
      <w:proofErr w:type="gramEnd"/>
      <w:r w:rsidR="00492D22">
        <w:rPr>
          <w:rFonts w:hint="eastAsia"/>
        </w:rPr>
        <w:t>和单写端口的三端口结构，</w:t>
      </w:r>
      <w:r>
        <w:rPr>
          <w:rFonts w:hint="eastAsia"/>
        </w:rPr>
        <w:t>相比</w:t>
      </w:r>
      <w:r w:rsidR="00492D22">
        <w:rPr>
          <w:rFonts w:hint="eastAsia"/>
        </w:rPr>
        <w:t>指令存储器的</w:t>
      </w:r>
      <w:r>
        <w:rPr>
          <w:rFonts w:hint="eastAsia"/>
        </w:rPr>
        <w:t>存储类型，通用寄存器堆的访问都是</w:t>
      </w:r>
      <w:r w:rsidR="00492D22">
        <w:rPr>
          <w:rFonts w:hint="eastAsia"/>
        </w:rPr>
        <w:t>在</w:t>
      </w:r>
      <w:r>
        <w:rPr>
          <w:rFonts w:hint="eastAsia"/>
        </w:rPr>
        <w:t>当</w:t>
      </w:r>
      <w:r w:rsidR="00492D22">
        <w:rPr>
          <w:rFonts w:hint="eastAsia"/>
        </w:rPr>
        <w:t>前时钟周期内</w:t>
      </w:r>
      <w:r>
        <w:rPr>
          <w:rFonts w:hint="eastAsia"/>
        </w:rPr>
        <w:t>完成。通用寄存器</w:t>
      </w:r>
      <w:proofErr w:type="gramStart"/>
      <w:r>
        <w:rPr>
          <w:rFonts w:hint="eastAsia"/>
        </w:rPr>
        <w:t>堆可以</w:t>
      </w:r>
      <w:proofErr w:type="gramEnd"/>
      <w:r>
        <w:rPr>
          <w:rFonts w:hint="eastAsia"/>
        </w:rPr>
        <w:t>实现在译码单元内部，也可以直接实现在</w:t>
      </w:r>
      <w:r>
        <w:rPr>
          <w:rFonts w:hint="eastAsia"/>
        </w:rPr>
        <w:t>CPU</w:t>
      </w:r>
      <w:r>
        <w:rPr>
          <w:rFonts w:hint="eastAsia"/>
        </w:rPr>
        <w:t>内部作为一个独立模块，两者没有什么太大的区别。</w:t>
      </w:r>
    </w:p>
    <w:p w14:paraId="31991550" w14:textId="51BD9A20" w:rsidR="0000138C" w:rsidRDefault="00A607A0">
      <w:pPr>
        <w:pStyle w:val="a3"/>
        <w:ind w:firstLine="420"/>
      </w:pPr>
      <w:r>
        <w:fldChar w:fldCharType="begin"/>
      </w:r>
      <w:r>
        <w:instrText xml:space="preserve"> </w:instrText>
      </w:r>
      <w:r>
        <w:rPr>
          <w:rFonts w:hint="eastAsia"/>
        </w:rPr>
        <w:instrText>REF _Ref157177873 \r \h</w:instrText>
      </w:r>
      <w:r>
        <w:instrText xml:space="preserve"> </w:instrText>
      </w:r>
      <w:r>
        <w:fldChar w:fldCharType="separate"/>
      </w:r>
      <w:ins w:id="498" w:author="Xi Lifeng" w:date="2024-02-24T15:02:00Z">
        <w:r w:rsidR="007E7757">
          <w:rPr>
            <w:rFonts w:hint="eastAsia"/>
          </w:rPr>
          <w:t>图</w:t>
        </w:r>
        <w:r w:rsidR="007E7757">
          <w:rPr>
            <w:rFonts w:hint="eastAsia"/>
          </w:rPr>
          <w:t>7-8</w:t>
        </w:r>
      </w:ins>
      <w:del w:id="499" w:author="Xi Lifeng" w:date="2024-02-23T13:49:00Z">
        <w:r w:rsidR="008F4ACE" w:rsidRPr="003124D7" w:rsidDel="00D84A70">
          <w:rPr>
            <w:rFonts w:hint="eastAsia"/>
            <w:sz w:val="18"/>
            <w:szCs w:val="18"/>
          </w:rPr>
          <w:delText>图</w:delText>
        </w:r>
        <w:r w:rsidR="008F4ACE" w:rsidRPr="003124D7" w:rsidDel="00D84A70">
          <w:rPr>
            <w:rFonts w:hint="eastAsia"/>
            <w:sz w:val="18"/>
            <w:szCs w:val="18"/>
          </w:rPr>
          <w:delText>6-8</w:delText>
        </w:r>
      </w:del>
      <w:r>
        <w:fldChar w:fldCharType="end"/>
      </w:r>
      <w:r w:rsidR="0000138C">
        <w:rPr>
          <w:rFonts w:hint="eastAsia"/>
        </w:rPr>
        <w:t>展示了译码单元的结构，译码器将从</w:t>
      </w:r>
      <w:proofErr w:type="gramStart"/>
      <w:ins w:id="500" w:author="Xi Lifeng" w:date="2024-02-24T15:13:00Z">
        <w:r w:rsidR="00BE6A9B">
          <w:rPr>
            <w:rFonts w:hint="eastAsia"/>
          </w:rPr>
          <w:t>译码级</w:t>
        </w:r>
        <w:proofErr w:type="gramEnd"/>
        <w:r w:rsidR="00BE6A9B">
          <w:rPr>
            <w:rFonts w:hint="eastAsia"/>
          </w:rPr>
          <w:t>缓存</w:t>
        </w:r>
      </w:ins>
      <w:del w:id="501" w:author="Xi Lifeng" w:date="2024-02-24T15:12:00Z">
        <w:r w:rsidR="0000138C" w:rsidDel="00BE6A9B">
          <w:rPr>
            <w:rFonts w:hint="eastAsia"/>
          </w:rPr>
          <w:delText>指令队列</w:delText>
        </w:r>
      </w:del>
      <w:r w:rsidR="0000138C">
        <w:rPr>
          <w:rFonts w:hint="eastAsia"/>
        </w:rPr>
        <w:t>获得的指令进行译码，产生了相关的控制信号，将所有的控制信号打包成</w:t>
      </w:r>
      <w:r w:rsidR="0000138C">
        <w:rPr>
          <w:rFonts w:hint="eastAsia"/>
        </w:rPr>
        <w:t>info</w:t>
      </w:r>
      <w:r w:rsidR="0000138C">
        <w:rPr>
          <w:rFonts w:hint="eastAsia"/>
        </w:rPr>
        <w:t>数据包与</w:t>
      </w:r>
      <w:proofErr w:type="gramStart"/>
      <w:r w:rsidR="0000138C">
        <w:rPr>
          <w:rFonts w:hint="eastAsia"/>
        </w:rPr>
        <w:t>寄存器堆读回</w:t>
      </w:r>
      <w:proofErr w:type="gramEnd"/>
      <w:r w:rsidR="0000138C">
        <w:rPr>
          <w:rFonts w:hint="eastAsia"/>
        </w:rPr>
        <w:t>的</w:t>
      </w:r>
      <w:proofErr w:type="gramStart"/>
      <w:r w:rsidR="0000138C">
        <w:rPr>
          <w:rFonts w:hint="eastAsia"/>
        </w:rPr>
        <w:t>源操作</w:t>
      </w:r>
      <w:proofErr w:type="gramEnd"/>
      <w:r w:rsidR="0000138C">
        <w:rPr>
          <w:rFonts w:hint="eastAsia"/>
        </w:rPr>
        <w:t>数组成的</w:t>
      </w:r>
      <w:proofErr w:type="spellStart"/>
      <w:r w:rsidR="0000138C">
        <w:rPr>
          <w:rFonts w:hint="eastAsia"/>
        </w:rPr>
        <w:t>src_info</w:t>
      </w:r>
      <w:proofErr w:type="spellEnd"/>
      <w:r w:rsidR="0000138C">
        <w:rPr>
          <w:rFonts w:hint="eastAsia"/>
        </w:rPr>
        <w:t>数据包以及</w:t>
      </w:r>
      <w:proofErr w:type="gramStart"/>
      <w:ins w:id="502" w:author="Xi Lifeng" w:date="2024-02-24T15:13:00Z">
        <w:r w:rsidR="00BE6A9B">
          <w:rPr>
            <w:rFonts w:hint="eastAsia"/>
          </w:rPr>
          <w:t>译码级</w:t>
        </w:r>
        <w:proofErr w:type="gramEnd"/>
        <w:r w:rsidR="00BE6A9B">
          <w:rPr>
            <w:rFonts w:hint="eastAsia"/>
          </w:rPr>
          <w:t>缓存</w:t>
        </w:r>
      </w:ins>
      <w:del w:id="503" w:author="Xi Lifeng" w:date="2024-02-24T15:13:00Z">
        <w:r w:rsidR="0000138C" w:rsidDel="00BE6A9B">
          <w:rPr>
            <w:rFonts w:hint="eastAsia"/>
          </w:rPr>
          <w:delText>指令队列</w:delText>
        </w:r>
      </w:del>
      <w:r w:rsidR="0000138C">
        <w:rPr>
          <w:rFonts w:hint="eastAsia"/>
        </w:rPr>
        <w:t>获得的</w:t>
      </w:r>
      <w:r w:rsidR="00E00CCD">
        <w:rPr>
          <w:rFonts w:hint="eastAsia"/>
        </w:rPr>
        <w:t>PC</w:t>
      </w:r>
      <w:r w:rsidR="0000138C">
        <w:rPr>
          <w:rFonts w:hint="eastAsia"/>
        </w:rPr>
        <w:t>一起打包成一个</w:t>
      </w:r>
      <w:r w:rsidR="0000138C">
        <w:rPr>
          <w:rFonts w:hint="eastAsia"/>
        </w:rPr>
        <w:t>data</w:t>
      </w:r>
      <w:r w:rsidR="0000138C">
        <w:rPr>
          <w:rFonts w:hint="eastAsia"/>
        </w:rPr>
        <w:t>数据包发送至下一级流水线缓存。</w:t>
      </w:r>
    </w:p>
    <w:p w14:paraId="5B02C429" w14:textId="0994674D" w:rsidR="0000138C" w:rsidRDefault="003E4932">
      <w:pPr>
        <w:pStyle w:val="aa"/>
        <w:spacing w:before="78"/>
      </w:pPr>
      <w:ins w:id="504" w:author="Xi Lifeng" w:date="2024-02-24T15:10:00Z">
        <w:r>
          <w:object w:dxaOrig="5317" w:dyaOrig="5580" w14:anchorId="1292174C">
            <v:shape id="_x0000_i1154" type="#_x0000_t75" style="width:265.7pt;height:279pt" o:ole="">
              <v:imagedata r:id="rId27" o:title=""/>
            </v:shape>
            <o:OLEObject Type="Embed" ProgID="Visio.Drawing.15" ShapeID="_x0000_i1154" DrawAspect="Content" ObjectID="_1770292995" r:id="rId28"/>
          </w:object>
        </w:r>
      </w:ins>
      <w:del w:id="505" w:author="Xi Lifeng" w:date="2024-02-24T15:06:00Z">
        <w:r w:rsidR="00726657" w:rsidDel="00100B37">
          <w:fldChar w:fldCharType="begin"/>
        </w:r>
        <w:r w:rsidR="00726657" w:rsidDel="00100B37">
          <w:fldChar w:fldCharType="separate"/>
        </w:r>
        <w:r w:rsidR="00726657" w:rsidDel="00100B37">
          <w:fldChar w:fldCharType="end"/>
        </w:r>
      </w:del>
      <w:del w:id="506" w:author="Xi Lifeng" w:date="2024-02-19T21:18:00Z">
        <w:r w:rsidR="00660D78" w:rsidDel="00726657">
          <w:object w:dxaOrig="5330" w:dyaOrig="5602" w14:anchorId="427B6116">
            <v:shape id="_x0000_i1141" type="#_x0000_t75" style="width:219pt;height:228.85pt" o:ole="">
              <v:imagedata r:id="rId29" o:title=""/>
            </v:shape>
            <o:OLEObject Type="Embed" ProgID="Visio.Drawing.11" ShapeID="_x0000_i1141" DrawAspect="Content" ObjectID="_1770292996" r:id="rId30"/>
          </w:object>
        </w:r>
      </w:del>
    </w:p>
    <w:p w14:paraId="145B6121" w14:textId="220A5115" w:rsidR="0000138C" w:rsidRDefault="0000138C">
      <w:pPr>
        <w:pStyle w:val="a0"/>
        <w:spacing w:after="78"/>
      </w:pPr>
      <w:bookmarkStart w:id="507" w:name="_Ref157177873"/>
      <w:r>
        <w:rPr>
          <w:rFonts w:hint="eastAsia"/>
        </w:rPr>
        <w:t>译码单元</w:t>
      </w:r>
      <w:bookmarkEnd w:id="507"/>
      <w:r w:rsidR="009C679C">
        <w:rPr>
          <w:rFonts w:hint="eastAsia"/>
        </w:rPr>
        <w:t>结构</w:t>
      </w:r>
    </w:p>
    <w:p w14:paraId="17E8474C" w14:textId="4506A6F4" w:rsidR="00EB72FD" w:rsidRDefault="0054758D">
      <w:pPr>
        <w:pStyle w:val="a3"/>
        <w:ind w:firstLine="420"/>
      </w:pPr>
      <w:r>
        <w:rPr>
          <w:rFonts w:hint="eastAsia"/>
        </w:rPr>
        <w:t>图中</w:t>
      </w:r>
      <w:proofErr w:type="spellStart"/>
      <w:r w:rsidR="00EB72FD">
        <w:rPr>
          <w:rFonts w:hint="eastAsia"/>
        </w:rPr>
        <w:t>src_</w:t>
      </w:r>
      <w:r w:rsidR="00EB72FD">
        <w:t>info</w:t>
      </w:r>
      <w:proofErr w:type="spellEnd"/>
      <w:r>
        <w:rPr>
          <w:rFonts w:hint="eastAsia"/>
        </w:rPr>
        <w:t>由</w:t>
      </w:r>
      <w:r>
        <w:rPr>
          <w:rFonts w:hint="eastAsia"/>
        </w:rPr>
        <w:t>s</w:t>
      </w:r>
      <w:r>
        <w:t>rc1_rdata</w:t>
      </w:r>
      <w:r>
        <w:rPr>
          <w:rFonts w:hint="eastAsia"/>
        </w:rPr>
        <w:t>和</w:t>
      </w:r>
      <w:r>
        <w:rPr>
          <w:rFonts w:hint="eastAsia"/>
        </w:rPr>
        <w:t xml:space="preserve"> s</w:t>
      </w:r>
      <w:r>
        <w:t>rc2_rdata</w:t>
      </w:r>
      <w:r>
        <w:rPr>
          <w:rFonts w:hint="eastAsia"/>
        </w:rPr>
        <w:t>组合而成，其</w:t>
      </w:r>
      <w:r w:rsidR="00EB72FD">
        <w:rPr>
          <w:rFonts w:hint="eastAsia"/>
        </w:rPr>
        <w:t>定义如下：</w:t>
      </w:r>
    </w:p>
    <w:p w14:paraId="4E795D72" w14:textId="77777777" w:rsidR="00630D2B" w:rsidRPr="00630D2B" w:rsidRDefault="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586C0"/>
          <w:kern w:val="0"/>
          <w:sz w:val="24"/>
          <w:szCs w:val="24"/>
        </w:rPr>
        <w:t>class</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SrcInfo</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extends</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4EC9B0"/>
          <w:kern w:val="0"/>
          <w:sz w:val="24"/>
          <w:szCs w:val="24"/>
        </w:rPr>
        <w:t>Bundle</w:t>
      </w:r>
      <w:r w:rsidRPr="00630D2B">
        <w:rPr>
          <w:rFonts w:ascii="Consolas" w:eastAsia="宋体" w:hAnsi="Consolas" w:cs="宋体"/>
          <w:color w:val="CCCCCC"/>
          <w:kern w:val="0"/>
          <w:sz w:val="24"/>
          <w:szCs w:val="24"/>
        </w:rPr>
        <w:t xml:space="preserve"> {</w:t>
      </w:r>
    </w:p>
    <w:p w14:paraId="2102B0C3" w14:textId="77777777" w:rsidR="00630D2B" w:rsidRPr="00630D2B" w:rsidRDefault="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src1_data</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7F43F437" w14:textId="77777777" w:rsidR="00630D2B" w:rsidRPr="00630D2B" w:rsidRDefault="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src2_data</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1EA42A6D" w14:textId="4FB56C4C" w:rsidR="00EB72FD" w:rsidRPr="00EB72FD" w:rsidRDefault="00630D2B">
      <w:pPr>
        <w:widowControl/>
        <w:shd w:val="clear" w:color="auto" w:fill="1F1F1F"/>
        <w:spacing w:line="330" w:lineRule="atLeast"/>
        <w:jc w:val="left"/>
      </w:pPr>
      <w:r w:rsidRPr="00630D2B">
        <w:rPr>
          <w:rFonts w:ascii="Consolas" w:eastAsia="宋体" w:hAnsi="Consolas" w:cs="宋体"/>
          <w:color w:val="CCCCCC"/>
          <w:kern w:val="0"/>
          <w:sz w:val="24"/>
          <w:szCs w:val="24"/>
        </w:rPr>
        <w:t>}</w:t>
      </w:r>
    </w:p>
    <w:p w14:paraId="52FCE3BB" w14:textId="77777777" w:rsidR="00653B95" w:rsidRPr="00653B95" w:rsidRDefault="00653B95" w:rsidP="00653B95">
      <w:pPr>
        <w:pStyle w:val="af1"/>
        <w:keepNext/>
        <w:keepLines/>
        <w:widowControl/>
        <w:numPr>
          <w:ilvl w:val="7"/>
          <w:numId w:val="8"/>
        </w:numPr>
        <w:ind w:firstLineChars="0"/>
        <w:jc w:val="left"/>
        <w:outlineLvl w:val="4"/>
        <w:rPr>
          <w:ins w:id="508" w:author="Xi Lifeng" w:date="2024-02-20T13:04:00Z"/>
          <w:rFonts w:asciiTheme="majorHAnsi" w:eastAsiaTheme="majorEastAsia" w:hAnsiTheme="majorHAnsi"/>
          <w:bCs/>
          <w:vanish/>
          <w:szCs w:val="28"/>
        </w:rPr>
      </w:pPr>
    </w:p>
    <w:p w14:paraId="44BB4AA9" w14:textId="77777777" w:rsidR="00653B95" w:rsidRPr="00653B95" w:rsidRDefault="00653B95" w:rsidP="00653B95">
      <w:pPr>
        <w:pStyle w:val="af1"/>
        <w:keepNext/>
        <w:keepLines/>
        <w:widowControl/>
        <w:numPr>
          <w:ilvl w:val="7"/>
          <w:numId w:val="8"/>
        </w:numPr>
        <w:ind w:firstLineChars="0"/>
        <w:jc w:val="left"/>
        <w:outlineLvl w:val="4"/>
        <w:rPr>
          <w:ins w:id="509" w:author="Xi Lifeng" w:date="2024-02-20T13:04:00Z"/>
          <w:rFonts w:asciiTheme="majorHAnsi" w:eastAsiaTheme="majorEastAsia" w:hAnsiTheme="majorHAnsi"/>
          <w:bCs/>
          <w:vanish/>
          <w:szCs w:val="28"/>
        </w:rPr>
      </w:pPr>
    </w:p>
    <w:p w14:paraId="55B61390" w14:textId="7BA83C1E" w:rsidR="0000138C" w:rsidRDefault="0000138C">
      <w:pPr>
        <w:pStyle w:val="5"/>
        <w:rPr>
          <w:ins w:id="510" w:author="Xi Lifeng" w:date="2024-02-24T14:58:00Z"/>
        </w:rPr>
      </w:pPr>
      <w:r>
        <w:rPr>
          <w:rFonts w:hint="eastAsia"/>
        </w:rPr>
        <w:t>执行级缓存</w:t>
      </w:r>
      <w:r w:rsidR="00FB614F">
        <w:rPr>
          <w:rFonts w:hint="eastAsia"/>
        </w:rPr>
        <w:t>和执行单元</w:t>
      </w:r>
    </w:p>
    <w:p w14:paraId="001747CF" w14:textId="34DB13AD" w:rsidR="006C23A2" w:rsidRPr="006C23A2" w:rsidDel="003C7AD4" w:rsidRDefault="006C23A2" w:rsidP="006C23A2">
      <w:pPr>
        <w:pStyle w:val="a3"/>
        <w:ind w:firstLine="420"/>
        <w:rPr>
          <w:del w:id="511" w:author="Xi Lifeng" w:date="2024-02-24T15:00:00Z"/>
          <w:rFonts w:hint="eastAsia"/>
          <w:rPrChange w:id="512" w:author="Xi Lifeng" w:date="2024-02-24T14:58:00Z">
            <w:rPr>
              <w:del w:id="513" w:author="Xi Lifeng" w:date="2024-02-24T15:00:00Z"/>
            </w:rPr>
          </w:rPrChange>
        </w:rPr>
        <w:pPrChange w:id="514" w:author="Xi Lifeng" w:date="2024-02-24T14:58:00Z">
          <w:pPr>
            <w:pStyle w:val="4"/>
          </w:pPr>
        </w:pPrChange>
      </w:pPr>
      <w:ins w:id="515" w:author="Xi Lifeng" w:date="2024-02-24T14:58:00Z">
        <w:r w:rsidRPr="0000138C">
          <w:rPr>
            <w:rFonts w:hint="eastAsia"/>
          </w:rPr>
          <w:t>译码单元</w:t>
        </w:r>
        <w:r>
          <w:rPr>
            <w:rFonts w:hint="eastAsia"/>
          </w:rPr>
          <w:t>和</w:t>
        </w:r>
        <w:r w:rsidRPr="0000138C">
          <w:rPr>
            <w:rFonts w:hint="eastAsia"/>
          </w:rPr>
          <w:t>执行单元这两级间的缓存称为</w:t>
        </w:r>
        <w:r w:rsidRPr="00D20996">
          <w:rPr>
            <w:rFonts w:ascii="黑体" w:eastAsia="黑体" w:hAnsi="黑体" w:hint="eastAsia"/>
            <w:b/>
            <w:bCs/>
          </w:rPr>
          <w:t>执行级缓存</w:t>
        </w:r>
        <w:r>
          <w:rPr>
            <w:rFonts w:hint="eastAsia"/>
          </w:rPr>
          <w:t>，其</w:t>
        </w:r>
        <w:r w:rsidRPr="00A607A0">
          <w:rPr>
            <w:rFonts w:hint="eastAsia"/>
          </w:rPr>
          <w:t>结构</w:t>
        </w:r>
        <w:r>
          <w:rPr>
            <w:rFonts w:hint="eastAsia"/>
          </w:rPr>
          <w:t>与</w:t>
        </w:r>
      </w:ins>
      <w:ins w:id="516" w:author="Xi Lifeng" w:date="2024-02-24T14:59:00Z">
        <w:r>
          <w:fldChar w:fldCharType="begin"/>
        </w:r>
        <w:r>
          <w:instrText xml:space="preserve"> </w:instrText>
        </w:r>
        <w:r>
          <w:rPr>
            <w:rFonts w:hint="eastAsia"/>
          </w:rPr>
          <w:instrText>REF _Ref159679169 \r \h</w:instrText>
        </w:r>
        <w:r>
          <w:instrText xml:space="preserve"> </w:instrText>
        </w:r>
      </w:ins>
      <w:r>
        <w:fldChar w:fldCharType="separate"/>
      </w:r>
      <w:ins w:id="517" w:author="Xi Lifeng" w:date="2024-02-24T15:02:00Z">
        <w:r w:rsidR="007E7757">
          <w:rPr>
            <w:rFonts w:hint="eastAsia"/>
          </w:rPr>
          <w:t>图</w:t>
        </w:r>
        <w:r w:rsidR="007E7757">
          <w:rPr>
            <w:rFonts w:hint="eastAsia"/>
          </w:rPr>
          <w:t>7-7</w:t>
        </w:r>
      </w:ins>
      <w:ins w:id="518" w:author="Xi Lifeng" w:date="2024-02-24T14:59:00Z">
        <w:r>
          <w:fldChar w:fldCharType="end"/>
        </w:r>
      </w:ins>
      <w:ins w:id="519" w:author="Xi Lifeng" w:date="2024-02-24T14:58:00Z">
        <w:r>
          <w:rPr>
            <w:rFonts w:hint="eastAsia"/>
          </w:rPr>
          <w:t>所示的</w:t>
        </w:r>
      </w:ins>
      <w:proofErr w:type="gramStart"/>
      <w:ins w:id="520" w:author="Xi Lifeng" w:date="2024-02-24T14:59:00Z">
        <w:r>
          <w:rPr>
            <w:rFonts w:hint="eastAsia"/>
          </w:rPr>
          <w:t>译码</w:t>
        </w:r>
      </w:ins>
      <w:ins w:id="521" w:author="Xi Lifeng" w:date="2024-02-24T14:58:00Z">
        <w:r>
          <w:rPr>
            <w:rFonts w:hint="eastAsia"/>
          </w:rPr>
          <w:t>级</w:t>
        </w:r>
        <w:proofErr w:type="gramEnd"/>
        <w:r>
          <w:rPr>
            <w:rFonts w:hint="eastAsia"/>
          </w:rPr>
          <w:t>缓存</w:t>
        </w:r>
        <w:r w:rsidRPr="00A607A0">
          <w:rPr>
            <w:rFonts w:hint="eastAsia"/>
          </w:rPr>
          <w:t>结构</w:t>
        </w:r>
        <w:r>
          <w:rPr>
            <w:rFonts w:hint="eastAsia"/>
          </w:rPr>
          <w:t>类似，也是由触发器构成的寄存器</w:t>
        </w:r>
        <w:r w:rsidRPr="00A607A0">
          <w:rPr>
            <w:rFonts w:hint="eastAsia"/>
          </w:rPr>
          <w:t>。</w:t>
        </w:r>
      </w:ins>
    </w:p>
    <w:p w14:paraId="78A408E6" w14:textId="3B459F55" w:rsidR="0000138C" w:rsidDel="006C23A2" w:rsidRDefault="0000138C">
      <w:pPr>
        <w:pStyle w:val="a3"/>
        <w:ind w:firstLine="420"/>
        <w:rPr>
          <w:del w:id="522" w:author="Xi Lifeng" w:date="2024-02-24T14:59:00Z"/>
        </w:rPr>
      </w:pPr>
      <w:del w:id="523" w:author="Xi Lifeng" w:date="2024-02-24T14:59:00Z">
        <w:r w:rsidRPr="0000138C" w:rsidDel="006C23A2">
          <w:rPr>
            <w:rFonts w:hint="eastAsia"/>
          </w:rPr>
          <w:delText>译码单元</w:delText>
        </w:r>
        <w:r w:rsidR="00D20996" w:rsidDel="006C23A2">
          <w:rPr>
            <w:rFonts w:hint="eastAsia"/>
          </w:rPr>
          <w:delText>和</w:delText>
        </w:r>
        <w:r w:rsidRPr="0000138C" w:rsidDel="006C23A2">
          <w:rPr>
            <w:rFonts w:hint="eastAsia"/>
          </w:rPr>
          <w:delText>执行单元这两级间的缓存称为</w:delText>
        </w:r>
        <w:r w:rsidRPr="00D20996" w:rsidDel="006C23A2">
          <w:rPr>
            <w:rFonts w:ascii="黑体" w:eastAsia="黑体" w:hAnsi="黑体" w:hint="eastAsia"/>
            <w:b/>
            <w:bCs/>
          </w:rPr>
          <w:delText>执行级缓存</w:delText>
        </w:r>
        <w:r w:rsidR="00775602" w:rsidDel="006C23A2">
          <w:rPr>
            <w:rFonts w:hint="eastAsia"/>
          </w:rPr>
          <w:delText>。执行级缓存的</w:delText>
        </w:r>
        <w:r w:rsidRPr="0000138C" w:rsidDel="006C23A2">
          <w:rPr>
            <w:rFonts w:hint="eastAsia"/>
          </w:rPr>
          <w:delText>触发器中存储的内容</w:delText>
        </w:r>
        <w:r w:rsidR="00775602" w:rsidDel="006C23A2">
          <w:rPr>
            <w:rFonts w:hint="eastAsia"/>
          </w:rPr>
          <w:delText>供应给下一级使用。譬如，</w:delText>
        </w:r>
        <w:r w:rsidRPr="0000138C" w:rsidDel="006C23A2">
          <w:rPr>
            <w:rFonts w:hint="eastAsia"/>
          </w:rPr>
          <w:delText>执行单元中运行的指令</w:delText>
        </w:r>
        <w:r w:rsidR="00775602" w:rsidDel="006C23A2">
          <w:rPr>
            <w:rFonts w:hint="eastAsia"/>
          </w:rPr>
          <w:delText>和数据</w:delText>
        </w:r>
        <w:r w:rsidRPr="0000138C" w:rsidDel="006C23A2">
          <w:rPr>
            <w:rFonts w:hint="eastAsia"/>
          </w:rPr>
          <w:delText>实际上是执行级缓存中存储的</w:delText>
        </w:r>
        <w:r w:rsidR="00775602" w:rsidDel="006C23A2">
          <w:rPr>
            <w:rFonts w:hint="eastAsia"/>
          </w:rPr>
          <w:delText>指令和数据</w:delText>
        </w:r>
        <w:r w:rsidRPr="0000138C" w:rsidDel="006C23A2">
          <w:rPr>
            <w:rFonts w:hint="eastAsia"/>
          </w:rPr>
          <w:delText>。</w:delText>
        </w:r>
      </w:del>
    </w:p>
    <w:p w14:paraId="0C387AC0" w14:textId="3F891860" w:rsidR="0000138C" w:rsidDel="003C7AD4" w:rsidRDefault="00FD207C" w:rsidP="003C7AD4">
      <w:pPr>
        <w:pStyle w:val="aa"/>
        <w:spacing w:before="78"/>
        <w:jc w:val="both"/>
        <w:rPr>
          <w:del w:id="524" w:author="Xi Lifeng" w:date="2024-02-24T15:00:00Z"/>
        </w:rPr>
        <w:pPrChange w:id="525" w:author="Xi Lifeng" w:date="2024-02-24T15:00:00Z">
          <w:pPr>
            <w:pStyle w:val="aa"/>
            <w:spacing w:before="78"/>
          </w:pPr>
        </w:pPrChange>
      </w:pPr>
      <w:del w:id="526" w:author="Xi Lifeng" w:date="2024-02-24T15:00:00Z">
        <w:r w:rsidDel="003C7AD4">
          <w:object w:dxaOrig="6174" w:dyaOrig="2481" w14:anchorId="128477BB">
            <v:shape id="_x0000_i1142" type="#_x0000_t75" style="width:258pt;height:104.15pt" o:ole="">
              <v:imagedata r:id="rId31" o:title=""/>
            </v:shape>
            <o:OLEObject Type="Embed" ProgID="Visio.Drawing.11" ShapeID="_x0000_i1142" DrawAspect="Content" ObjectID="_1770292997" r:id="rId32"/>
          </w:object>
        </w:r>
      </w:del>
    </w:p>
    <w:p w14:paraId="60C19EA2" w14:textId="18E0DB96" w:rsidR="0000138C" w:rsidRDefault="00A607A0" w:rsidP="003C7AD4">
      <w:pPr>
        <w:pStyle w:val="a3"/>
        <w:ind w:firstLine="420"/>
        <w:pPrChange w:id="527" w:author="Xi Lifeng" w:date="2024-02-24T15:00:00Z">
          <w:pPr>
            <w:pStyle w:val="a0"/>
            <w:spacing w:after="78"/>
          </w:pPr>
        </w:pPrChange>
      </w:pPr>
      <w:bookmarkStart w:id="528" w:name="_Ref157177886"/>
      <w:del w:id="529" w:author="Xi Lifeng" w:date="2024-02-24T15:00:00Z">
        <w:r w:rsidDel="003C7AD4">
          <w:rPr>
            <w:rFonts w:hint="eastAsia"/>
          </w:rPr>
          <w:delText>执行级缓存</w:delText>
        </w:r>
        <w:bookmarkEnd w:id="528"/>
        <w:r w:rsidR="009C679C" w:rsidDel="003C7AD4">
          <w:rPr>
            <w:rFonts w:hint="eastAsia"/>
          </w:rPr>
          <w:delText>结构</w:delText>
        </w:r>
      </w:del>
    </w:p>
    <w:p w14:paraId="6BBFB94D" w14:textId="0ADAB735" w:rsidR="00A607A0" w:rsidDel="003C7AD4" w:rsidRDefault="00A607A0">
      <w:pPr>
        <w:pStyle w:val="a3"/>
        <w:ind w:firstLine="420"/>
        <w:rPr>
          <w:del w:id="530" w:author="Xi Lifeng" w:date="2024-02-24T15:00:00Z"/>
        </w:rPr>
      </w:pPr>
      <w:del w:id="531" w:author="Xi Lifeng" w:date="2024-02-24T15:00:00Z">
        <w:r w:rsidDel="003C7AD4">
          <w:fldChar w:fldCharType="begin"/>
        </w:r>
        <w:r w:rsidDel="003C7AD4">
          <w:delInstrText xml:space="preserve"> </w:delInstrText>
        </w:r>
        <w:r w:rsidDel="003C7AD4">
          <w:rPr>
            <w:rFonts w:hint="eastAsia"/>
          </w:rPr>
          <w:delInstrText>REF _Ref157177886 \r \h</w:delInstrText>
        </w:r>
        <w:r w:rsidDel="003C7AD4">
          <w:delInstrText xml:space="preserve"> </w:delInstrText>
        </w:r>
        <w:r w:rsidDel="003C7AD4">
          <w:fldChar w:fldCharType="separate"/>
        </w:r>
      </w:del>
      <w:del w:id="532" w:author="Xi Lifeng" w:date="2024-02-23T13:49:00Z">
        <w:r w:rsidR="00D20996" w:rsidRPr="003124D7" w:rsidDel="00D84A70">
          <w:rPr>
            <w:rFonts w:hint="eastAsia"/>
            <w:sz w:val="18"/>
            <w:szCs w:val="18"/>
          </w:rPr>
          <w:delText>图</w:delText>
        </w:r>
        <w:r w:rsidR="00D20996" w:rsidRPr="003124D7" w:rsidDel="00D84A70">
          <w:rPr>
            <w:rFonts w:hint="eastAsia"/>
            <w:sz w:val="18"/>
            <w:szCs w:val="18"/>
          </w:rPr>
          <w:delText>6-9</w:delText>
        </w:r>
      </w:del>
      <w:del w:id="533" w:author="Xi Lifeng" w:date="2024-02-24T15:00:00Z">
        <w:r w:rsidDel="003C7AD4">
          <w:fldChar w:fldCharType="end"/>
        </w:r>
        <w:r w:rsidRPr="00A607A0" w:rsidDel="003C7AD4">
          <w:rPr>
            <w:rFonts w:hint="eastAsia"/>
          </w:rPr>
          <w:delText>展示了执行级缓存的结构。执行级缓存内部有一个用于保存上一级传来的</w:delText>
        </w:r>
        <w:r w:rsidRPr="00A607A0" w:rsidDel="003C7AD4">
          <w:rPr>
            <w:rFonts w:hint="eastAsia"/>
          </w:rPr>
          <w:delText>data</w:delText>
        </w:r>
        <w:r w:rsidRPr="00A607A0" w:rsidDel="003C7AD4">
          <w:rPr>
            <w:rFonts w:hint="eastAsia"/>
          </w:rPr>
          <w:delText>数据包</w:delText>
        </w:r>
        <w:r w:rsidR="00FE050A" w:rsidDel="003C7AD4">
          <w:rPr>
            <w:rFonts w:hint="eastAsia"/>
          </w:rPr>
          <w:delText>（即，</w:delText>
        </w:r>
        <w:r w:rsidR="00FE050A" w:rsidDel="003C7AD4">
          <w:fldChar w:fldCharType="begin"/>
        </w:r>
        <w:r w:rsidR="00FE050A" w:rsidDel="003C7AD4">
          <w:delInstrText xml:space="preserve"> </w:delInstrText>
        </w:r>
        <w:r w:rsidR="00FE050A" w:rsidDel="003C7AD4">
          <w:rPr>
            <w:rFonts w:hint="eastAsia"/>
          </w:rPr>
          <w:delInstrText>REF _Ref157177886 \r \h</w:delInstrText>
        </w:r>
        <w:r w:rsidR="00FE050A" w:rsidDel="003C7AD4">
          <w:delInstrText xml:space="preserve"> </w:delInstrText>
        </w:r>
        <w:r w:rsidR="00FE050A" w:rsidDel="003C7AD4">
          <w:fldChar w:fldCharType="separate"/>
        </w:r>
      </w:del>
      <w:del w:id="534" w:author="Xi Lifeng" w:date="2024-02-23T13:49:00Z">
        <w:r w:rsidR="00FE050A" w:rsidRPr="003124D7" w:rsidDel="00D84A70">
          <w:rPr>
            <w:rFonts w:hint="eastAsia"/>
            <w:sz w:val="18"/>
            <w:szCs w:val="18"/>
          </w:rPr>
          <w:delText>图</w:delText>
        </w:r>
        <w:r w:rsidR="00FE050A" w:rsidRPr="003124D7" w:rsidDel="00D84A70">
          <w:rPr>
            <w:rFonts w:hint="eastAsia"/>
            <w:sz w:val="18"/>
            <w:szCs w:val="18"/>
          </w:rPr>
          <w:delText>6-9</w:delText>
        </w:r>
      </w:del>
      <w:del w:id="535" w:author="Xi Lifeng" w:date="2024-02-24T15:00:00Z">
        <w:r w:rsidR="00FE050A" w:rsidDel="003C7AD4">
          <w:fldChar w:fldCharType="end"/>
        </w:r>
        <w:r w:rsidR="00FE050A" w:rsidDel="003C7AD4">
          <w:rPr>
            <w:rFonts w:hint="eastAsia"/>
          </w:rPr>
          <w:delText>中的</w:delText>
        </w:r>
        <w:r w:rsidR="00FE050A" w:rsidDel="003C7AD4">
          <w:rPr>
            <w:rFonts w:hint="eastAsia"/>
          </w:rPr>
          <w:delText>d</w:delText>
        </w:r>
        <w:r w:rsidR="00FE050A" w:rsidDel="003C7AD4">
          <w:delText>ata1</w:delText>
        </w:r>
        <w:r w:rsidR="00FE050A" w:rsidDel="003C7AD4">
          <w:rPr>
            <w:rFonts w:hint="eastAsia"/>
          </w:rPr>
          <w:delText>）</w:delText>
        </w:r>
        <w:r w:rsidRPr="00A607A0" w:rsidDel="003C7AD4">
          <w:rPr>
            <w:rFonts w:hint="eastAsia"/>
          </w:rPr>
          <w:delText>的寄存器</w:delText>
        </w:r>
        <w:r w:rsidR="00FE050A" w:rsidDel="003C7AD4">
          <w:rPr>
            <w:rFonts w:hint="eastAsia"/>
          </w:rPr>
          <w:delText>，寄存器</w:delText>
        </w:r>
        <w:r w:rsidR="00E00CCD" w:rsidDel="003C7AD4">
          <w:rPr>
            <w:rFonts w:hint="eastAsia"/>
          </w:rPr>
          <w:delText>由触发器组成</w:delText>
        </w:r>
        <w:r w:rsidRPr="00A607A0" w:rsidDel="003C7AD4">
          <w:rPr>
            <w:rFonts w:hint="eastAsia"/>
          </w:rPr>
          <w:delText>，在每个</w:delText>
        </w:r>
        <w:r w:rsidRPr="00A607A0" w:rsidDel="003C7AD4">
          <w:rPr>
            <w:rFonts w:hint="eastAsia"/>
          </w:rPr>
          <w:delText>clock</w:delText>
        </w:r>
        <w:r w:rsidRPr="00A607A0" w:rsidDel="003C7AD4">
          <w:rPr>
            <w:rFonts w:hint="eastAsia"/>
          </w:rPr>
          <w:delText>的上跳沿更新寄存器</w:delText>
        </w:r>
        <w:r w:rsidR="00E00CCD" w:rsidDel="003C7AD4">
          <w:rPr>
            <w:rFonts w:hint="eastAsia"/>
          </w:rPr>
          <w:delText>的</w:delText>
        </w:r>
        <w:r w:rsidRPr="00A607A0" w:rsidDel="003C7AD4">
          <w:rPr>
            <w:rFonts w:hint="eastAsia"/>
          </w:rPr>
          <w:delText>内容。寄存器保存的内容直接传往下一级。</w:delText>
        </w:r>
      </w:del>
    </w:p>
    <w:p w14:paraId="754C03A9" w14:textId="45CA4BCE" w:rsidR="00EB72FD" w:rsidRDefault="00D821E6">
      <w:pPr>
        <w:pStyle w:val="a3"/>
        <w:ind w:firstLine="420"/>
      </w:pPr>
      <w:ins w:id="536" w:author="Xi Lifeng" w:date="2024-02-19T21:40:00Z">
        <w:r>
          <w:rPr>
            <w:rFonts w:hint="eastAsia"/>
          </w:rPr>
          <w:t>执行单元</w:t>
        </w:r>
      </w:ins>
      <w:del w:id="537" w:author="Xi Lifeng" w:date="2024-02-19T21:40:00Z">
        <w:r w:rsidR="00EB72FD" w:rsidDel="00D821E6">
          <w:rPr>
            <w:rFonts w:hint="eastAsia"/>
          </w:rPr>
          <w:delText>该级</w:delText>
        </w:r>
      </w:del>
      <w:r w:rsidR="00FD207C">
        <w:rPr>
          <w:rFonts w:hint="eastAsia"/>
        </w:rPr>
        <w:t>中</w:t>
      </w:r>
      <w:r w:rsidR="00FE050A">
        <w:rPr>
          <w:rFonts w:hint="eastAsia"/>
        </w:rPr>
        <w:t>使用的</w:t>
      </w:r>
      <w:r w:rsidR="00EB72FD">
        <w:rPr>
          <w:rFonts w:hint="eastAsia"/>
        </w:rPr>
        <w:t>data</w:t>
      </w:r>
      <w:r w:rsidR="00EB72FD">
        <w:rPr>
          <w:rFonts w:hint="eastAsia"/>
        </w:rPr>
        <w:t>数据包</w:t>
      </w:r>
      <w:r w:rsidR="00FD207C">
        <w:rPr>
          <w:rFonts w:hint="eastAsia"/>
        </w:rPr>
        <w:t>（即</w:t>
      </w:r>
      <w:ins w:id="538" w:author="Xi Lifeng" w:date="2024-02-24T15:00:00Z">
        <w:r w:rsidR="003C7AD4">
          <w:fldChar w:fldCharType="begin"/>
        </w:r>
        <w:r w:rsidR="003C7AD4">
          <w:instrText xml:space="preserve"> </w:instrText>
        </w:r>
        <w:r w:rsidR="003C7AD4">
          <w:rPr>
            <w:rFonts w:hint="eastAsia"/>
          </w:rPr>
          <w:instrText>REF _Ref159679245 \r \h</w:instrText>
        </w:r>
        <w:r w:rsidR="003C7AD4">
          <w:instrText xml:space="preserve"> </w:instrText>
        </w:r>
      </w:ins>
      <w:r w:rsidR="003C7AD4">
        <w:fldChar w:fldCharType="separate"/>
      </w:r>
      <w:ins w:id="539" w:author="Xi Lifeng" w:date="2024-02-24T15:02:00Z">
        <w:r w:rsidR="007E7757">
          <w:rPr>
            <w:rFonts w:hint="eastAsia"/>
          </w:rPr>
          <w:t>图</w:t>
        </w:r>
        <w:r w:rsidR="007E7757">
          <w:rPr>
            <w:rFonts w:hint="eastAsia"/>
          </w:rPr>
          <w:t>7</w:t>
        </w:r>
        <w:r w:rsidR="007E7757">
          <w:rPr>
            <w:rFonts w:hint="eastAsia"/>
          </w:rPr>
          <w:t>-</w:t>
        </w:r>
        <w:r w:rsidR="007E7757">
          <w:rPr>
            <w:rFonts w:hint="eastAsia"/>
          </w:rPr>
          <w:t>9</w:t>
        </w:r>
      </w:ins>
      <w:ins w:id="540" w:author="Xi Lifeng" w:date="2024-02-24T15:00:00Z">
        <w:r w:rsidR="003C7AD4">
          <w:fldChar w:fldCharType="end"/>
        </w:r>
      </w:ins>
      <w:del w:id="541" w:author="Xi Lifeng" w:date="2024-02-24T15:00:00Z">
        <w:r w:rsidR="00FD207C" w:rsidDel="003C7AD4">
          <w:fldChar w:fldCharType="begin"/>
        </w:r>
        <w:r w:rsidR="00FD207C" w:rsidDel="003C7AD4">
          <w:delInstrText xml:space="preserve"> </w:delInstrText>
        </w:r>
        <w:r w:rsidR="00FD207C" w:rsidDel="003C7AD4">
          <w:rPr>
            <w:rFonts w:hint="eastAsia"/>
          </w:rPr>
          <w:delInstrText>REF _Ref157177886 \r \h</w:delInstrText>
        </w:r>
        <w:r w:rsidR="00FD207C" w:rsidDel="003C7AD4">
          <w:delInstrText xml:space="preserve"> </w:delInstrText>
        </w:r>
        <w:r w:rsidR="00FD207C" w:rsidDel="003C7AD4">
          <w:fldChar w:fldCharType="separate"/>
        </w:r>
      </w:del>
      <w:del w:id="542" w:author="Xi Lifeng" w:date="2024-02-23T13:49:00Z">
        <w:r w:rsidR="00FD207C" w:rsidRPr="003124D7" w:rsidDel="00D84A70">
          <w:rPr>
            <w:rFonts w:hint="eastAsia"/>
            <w:sz w:val="18"/>
            <w:szCs w:val="18"/>
          </w:rPr>
          <w:delText>图</w:delText>
        </w:r>
        <w:r w:rsidR="00FD207C" w:rsidRPr="003124D7" w:rsidDel="00D84A70">
          <w:rPr>
            <w:rFonts w:hint="eastAsia"/>
            <w:sz w:val="18"/>
            <w:szCs w:val="18"/>
          </w:rPr>
          <w:delText>6-9</w:delText>
        </w:r>
      </w:del>
      <w:del w:id="543" w:author="Xi Lifeng" w:date="2024-02-24T15:00:00Z">
        <w:r w:rsidR="00FD207C" w:rsidDel="003C7AD4">
          <w:fldChar w:fldCharType="end"/>
        </w:r>
      </w:del>
      <w:r w:rsidR="00FD207C">
        <w:rPr>
          <w:rFonts w:hint="eastAsia"/>
        </w:rPr>
        <w:t>中的</w:t>
      </w:r>
      <w:r w:rsidR="00FD207C">
        <w:rPr>
          <w:rFonts w:hint="eastAsia"/>
        </w:rPr>
        <w:t>d</w:t>
      </w:r>
      <w:r w:rsidR="00FD207C">
        <w:t>ata</w:t>
      </w:r>
      <w:ins w:id="544" w:author="Xi Lifeng" w:date="2024-02-24T15:00:00Z">
        <w:r w:rsidR="003C7AD4">
          <w:t>1</w:t>
        </w:r>
      </w:ins>
      <w:del w:id="545" w:author="Xi Lifeng" w:date="2024-02-24T15:00:00Z">
        <w:r w:rsidR="00FD207C" w:rsidDel="003C7AD4">
          <w:delText>2</w:delText>
        </w:r>
      </w:del>
      <w:r w:rsidR="00FD207C">
        <w:rPr>
          <w:rFonts w:hint="eastAsia"/>
        </w:rPr>
        <w:t>）</w:t>
      </w:r>
      <w:r w:rsidR="00E00CCD">
        <w:rPr>
          <w:rFonts w:hint="eastAsia"/>
        </w:rPr>
        <w:t>的内容有：当前指令地址</w:t>
      </w:r>
      <w:r w:rsidR="00E00CCD">
        <w:rPr>
          <w:rFonts w:hint="eastAsia"/>
        </w:rPr>
        <w:t>PC</w:t>
      </w:r>
      <w:r w:rsidR="00E00CCD">
        <w:rPr>
          <w:rFonts w:hint="eastAsia"/>
        </w:rPr>
        <w:t>值、当前指令译码信号产生的信号</w:t>
      </w:r>
      <w:r w:rsidR="00E00CCD">
        <w:rPr>
          <w:rFonts w:hint="eastAsia"/>
        </w:rPr>
        <w:t>i</w:t>
      </w:r>
      <w:r w:rsidR="00E00CCD">
        <w:t>nfo</w:t>
      </w:r>
      <w:r w:rsidR="00E00CCD">
        <w:rPr>
          <w:rFonts w:hint="eastAsia"/>
        </w:rPr>
        <w:t>、从通用寄存器堆读出的</w:t>
      </w:r>
      <w:proofErr w:type="gramStart"/>
      <w:r w:rsidR="00E00CCD">
        <w:rPr>
          <w:rFonts w:hint="eastAsia"/>
        </w:rPr>
        <w:t>两个源</w:t>
      </w:r>
      <w:proofErr w:type="gramEnd"/>
      <w:r w:rsidR="00E00CCD">
        <w:rPr>
          <w:rFonts w:hint="eastAsia"/>
        </w:rPr>
        <w:t>操作数</w:t>
      </w:r>
      <w:proofErr w:type="spellStart"/>
      <w:r w:rsidR="00E00CCD">
        <w:rPr>
          <w:rFonts w:hint="eastAsia"/>
        </w:rPr>
        <w:t>s</w:t>
      </w:r>
      <w:r w:rsidR="00E00CCD">
        <w:t>rc_info</w:t>
      </w:r>
      <w:proofErr w:type="spellEnd"/>
      <w:r w:rsidR="00E00CCD">
        <w:rPr>
          <w:rFonts w:hint="eastAsia"/>
        </w:rPr>
        <w:t>。用</w:t>
      </w:r>
      <w:r w:rsidR="00E00CCD">
        <w:rPr>
          <w:rFonts w:hint="eastAsia"/>
        </w:rPr>
        <w:t>C</w:t>
      </w:r>
      <w:r w:rsidR="00E00CCD">
        <w:t>hisel</w:t>
      </w:r>
      <w:r w:rsidR="00E00CCD">
        <w:rPr>
          <w:rFonts w:hint="eastAsia"/>
        </w:rPr>
        <w:t>编写本级</w:t>
      </w:r>
      <w:r w:rsidR="00E00CCD">
        <w:rPr>
          <w:rFonts w:hint="eastAsia"/>
        </w:rPr>
        <w:t>data</w:t>
      </w:r>
      <w:r w:rsidR="00E00CCD">
        <w:rPr>
          <w:rFonts w:hint="eastAsia"/>
        </w:rPr>
        <w:t>数据包</w:t>
      </w:r>
      <w:r w:rsidR="00EB72FD">
        <w:rPr>
          <w:rFonts w:hint="eastAsia"/>
        </w:rPr>
        <w:t>定义如下：</w:t>
      </w:r>
    </w:p>
    <w:p w14:paraId="6D6943FE" w14:textId="77777777" w:rsidR="00EB72FD" w:rsidRPr="00EB72FD" w:rsidRDefault="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586C0"/>
          <w:kern w:val="0"/>
          <w:sz w:val="24"/>
          <w:szCs w:val="24"/>
        </w:rPr>
        <w:t>class</w:t>
      </w: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4EC9B0"/>
          <w:kern w:val="0"/>
          <w:sz w:val="24"/>
          <w:szCs w:val="24"/>
        </w:rPr>
        <w:t>IdExeData</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extends</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4EC9B0"/>
          <w:kern w:val="0"/>
          <w:sz w:val="24"/>
          <w:szCs w:val="24"/>
        </w:rPr>
        <w:t>Bundle</w:t>
      </w:r>
      <w:r w:rsidRPr="00EB72FD">
        <w:rPr>
          <w:rFonts w:ascii="Consolas" w:eastAsia="宋体" w:hAnsi="Consolas" w:cs="宋体"/>
          <w:color w:val="CCCCCC"/>
          <w:kern w:val="0"/>
          <w:sz w:val="24"/>
          <w:szCs w:val="24"/>
        </w:rPr>
        <w:t xml:space="preserve"> {</w:t>
      </w:r>
    </w:p>
    <w:p w14:paraId="7A62653A" w14:textId="77777777" w:rsidR="00EB72FD" w:rsidRPr="00EB72FD" w:rsidRDefault="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4FC1FF"/>
          <w:kern w:val="0"/>
          <w:sz w:val="24"/>
          <w:szCs w:val="24"/>
        </w:rPr>
        <w:t>pc</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proofErr w:type="spellStart"/>
      <w:proofErr w:type="gramStart"/>
      <w:r w:rsidRPr="00EB72FD">
        <w:rPr>
          <w:rFonts w:ascii="Consolas" w:eastAsia="宋体" w:hAnsi="Consolas" w:cs="宋体"/>
          <w:color w:val="4EC9B0"/>
          <w:kern w:val="0"/>
          <w:sz w:val="24"/>
          <w:szCs w:val="24"/>
        </w:rPr>
        <w:t>UInt</w:t>
      </w:r>
      <w:proofErr w:type="spellEnd"/>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4FC1FF"/>
          <w:kern w:val="0"/>
          <w:sz w:val="24"/>
          <w:szCs w:val="24"/>
        </w:rPr>
        <w:t>XLEN</w:t>
      </w:r>
      <w:r w:rsidRPr="00EB72FD">
        <w:rPr>
          <w:rFonts w:ascii="Consolas" w:eastAsia="宋体" w:hAnsi="Consolas" w:cs="宋体"/>
          <w:color w:val="CCCCCC"/>
          <w:kern w:val="0"/>
          <w:sz w:val="24"/>
          <w:szCs w:val="24"/>
        </w:rPr>
        <w:t>.</w:t>
      </w:r>
      <w:r w:rsidRPr="00EB72FD">
        <w:rPr>
          <w:rFonts w:ascii="Consolas" w:eastAsia="宋体" w:hAnsi="Consolas" w:cs="宋体"/>
          <w:color w:val="DCDCAA"/>
          <w:kern w:val="0"/>
          <w:sz w:val="24"/>
          <w:szCs w:val="24"/>
        </w:rPr>
        <w:t>W</w:t>
      </w:r>
      <w:r w:rsidRPr="00EB72FD">
        <w:rPr>
          <w:rFonts w:ascii="Consolas" w:eastAsia="宋体" w:hAnsi="Consolas" w:cs="宋体"/>
          <w:color w:val="CCCCCC"/>
          <w:kern w:val="0"/>
          <w:sz w:val="24"/>
          <w:szCs w:val="24"/>
        </w:rPr>
        <w:t>)</w:t>
      </w:r>
    </w:p>
    <w:p w14:paraId="2BD248F3" w14:textId="31CC41E8" w:rsidR="00EB72FD" w:rsidRPr="00EB72FD" w:rsidRDefault="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4FC1FF"/>
          <w:kern w:val="0"/>
          <w:sz w:val="24"/>
          <w:szCs w:val="24"/>
        </w:rPr>
        <w:t>info</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new</w:t>
      </w:r>
      <w:r w:rsidRPr="00EB72FD">
        <w:rPr>
          <w:rFonts w:ascii="Consolas" w:eastAsia="宋体" w:hAnsi="Consolas" w:cs="宋体"/>
          <w:color w:val="CCCCCC"/>
          <w:kern w:val="0"/>
          <w:sz w:val="24"/>
          <w:szCs w:val="24"/>
        </w:rPr>
        <w:t xml:space="preserve"> </w:t>
      </w:r>
      <w:proofErr w:type="gramStart"/>
      <w:r w:rsidRPr="00EB72FD">
        <w:rPr>
          <w:rFonts w:ascii="Consolas" w:eastAsia="宋体" w:hAnsi="Consolas" w:cs="宋体"/>
          <w:color w:val="4EC9B0"/>
          <w:kern w:val="0"/>
          <w:sz w:val="24"/>
          <w:szCs w:val="24"/>
        </w:rPr>
        <w:t>Info</w:t>
      </w:r>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CCCCCC"/>
          <w:kern w:val="0"/>
          <w:sz w:val="24"/>
          <w:szCs w:val="24"/>
        </w:rPr>
        <w:t>)</w:t>
      </w:r>
    </w:p>
    <w:p w14:paraId="3D4554E4" w14:textId="77777777" w:rsidR="00EB72FD" w:rsidRPr="00EB72FD" w:rsidRDefault="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4FC1FF"/>
          <w:kern w:val="0"/>
          <w:sz w:val="24"/>
          <w:szCs w:val="24"/>
        </w:rPr>
        <w:t>src_info</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new</w:t>
      </w:r>
      <w:r w:rsidRPr="00EB72FD">
        <w:rPr>
          <w:rFonts w:ascii="Consolas" w:eastAsia="宋体" w:hAnsi="Consolas" w:cs="宋体"/>
          <w:color w:val="CCCCCC"/>
          <w:kern w:val="0"/>
          <w:sz w:val="24"/>
          <w:szCs w:val="24"/>
        </w:rPr>
        <w:t xml:space="preserve"> </w:t>
      </w:r>
      <w:proofErr w:type="spellStart"/>
      <w:proofErr w:type="gramStart"/>
      <w:r w:rsidRPr="00EB72FD">
        <w:rPr>
          <w:rFonts w:ascii="Consolas" w:eastAsia="宋体" w:hAnsi="Consolas" w:cs="宋体"/>
          <w:color w:val="4EC9B0"/>
          <w:kern w:val="0"/>
          <w:sz w:val="24"/>
          <w:szCs w:val="24"/>
        </w:rPr>
        <w:t>SrcInfo</w:t>
      </w:r>
      <w:proofErr w:type="spellEnd"/>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CCCCCC"/>
          <w:kern w:val="0"/>
          <w:sz w:val="24"/>
          <w:szCs w:val="24"/>
        </w:rPr>
        <w:t>)</w:t>
      </w:r>
    </w:p>
    <w:p w14:paraId="69465C52" w14:textId="77777777" w:rsidR="00EB72FD" w:rsidRPr="00EB72FD" w:rsidRDefault="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w:t>
      </w:r>
    </w:p>
    <w:p w14:paraId="0186C062" w14:textId="25C40527" w:rsidR="00A607A0" w:rsidRDefault="00CD588A">
      <w:pPr>
        <w:pStyle w:val="a3"/>
        <w:ind w:firstLine="420"/>
      </w:pPr>
      <w:r w:rsidRPr="00A607A0">
        <w:rPr>
          <w:rFonts w:hint="eastAsia"/>
        </w:rPr>
        <w:t>指令</w:t>
      </w:r>
      <w:r w:rsidR="00A607A0" w:rsidRPr="00A607A0">
        <w:rPr>
          <w:rFonts w:hint="eastAsia"/>
        </w:rPr>
        <w:t>在执行单元中完成运算</w:t>
      </w:r>
      <w:r>
        <w:rPr>
          <w:rFonts w:hint="eastAsia"/>
        </w:rPr>
        <w:t>，并获得计算</w:t>
      </w:r>
      <w:r w:rsidR="00A607A0" w:rsidRPr="00A607A0">
        <w:rPr>
          <w:rFonts w:hint="eastAsia"/>
        </w:rPr>
        <w:t>结果。</w:t>
      </w:r>
    </w:p>
    <w:p w14:paraId="4BC5B07A" w14:textId="79420C70" w:rsidR="00A607A0" w:rsidRDefault="00DF3FE2">
      <w:pPr>
        <w:pStyle w:val="aa"/>
        <w:spacing w:before="78"/>
      </w:pPr>
      <w:ins w:id="546" w:author="Xi Lifeng" w:date="2024-02-19T21:57:00Z">
        <w:r>
          <w:object w:dxaOrig="6889" w:dyaOrig="4584" w14:anchorId="771199B1">
            <v:shape id="_x0000_i1143" type="#_x0000_t75" style="width:344.15pt;height:229.3pt" o:ole="">
              <v:imagedata r:id="rId33" o:title=""/>
            </v:shape>
            <o:OLEObject Type="Embed" ProgID="Visio.Drawing.15" ShapeID="_x0000_i1143" DrawAspect="Content" ObjectID="_1770292998" r:id="rId34"/>
          </w:object>
        </w:r>
      </w:ins>
      <w:del w:id="547" w:author="Xi Lifeng" w:date="2024-02-19T21:56:00Z">
        <w:r w:rsidR="00CD588A" w:rsidDel="00820D0A">
          <w:object w:dxaOrig="6913" w:dyaOrig="4043" w14:anchorId="2175D27A">
            <v:shape id="_x0000_i1144" type="#_x0000_t75" style="width:272.55pt;height:159.85pt" o:ole="">
              <v:imagedata r:id="rId35" o:title=""/>
            </v:shape>
            <o:OLEObject Type="Embed" ProgID="Visio.Drawing.11" ShapeID="_x0000_i1144" DrawAspect="Content" ObjectID="_1770292999" r:id="rId36"/>
          </w:object>
        </w:r>
      </w:del>
    </w:p>
    <w:p w14:paraId="1342C435" w14:textId="4F43484C" w:rsidR="00A607A0" w:rsidRDefault="00A607A0">
      <w:pPr>
        <w:pStyle w:val="a0"/>
        <w:spacing w:after="78"/>
      </w:pPr>
      <w:bookmarkStart w:id="548" w:name="_Ref157177901"/>
      <w:bookmarkStart w:id="549" w:name="_Ref159679245"/>
      <w:r>
        <w:rPr>
          <w:rFonts w:hint="eastAsia"/>
        </w:rPr>
        <w:t>执行单元</w:t>
      </w:r>
      <w:bookmarkEnd w:id="548"/>
      <w:r w:rsidR="009C679C">
        <w:rPr>
          <w:rFonts w:hint="eastAsia"/>
        </w:rPr>
        <w:t>结构</w:t>
      </w:r>
      <w:bookmarkEnd w:id="549"/>
    </w:p>
    <w:p w14:paraId="25383BB1" w14:textId="041A5E7E" w:rsidR="00A607A0" w:rsidRDefault="00A607A0">
      <w:pPr>
        <w:pStyle w:val="a3"/>
        <w:ind w:firstLine="360"/>
        <w:pPrChange w:id="550" w:author="Xi Lifeng" w:date="2024-02-20T13:03:00Z">
          <w:pPr>
            <w:pStyle w:val="a3"/>
            <w:ind w:firstLine="420"/>
          </w:pPr>
        </w:pPrChange>
      </w:pPr>
      <w:r w:rsidRPr="00A9726A">
        <w:rPr>
          <w:sz w:val="18"/>
          <w:szCs w:val="18"/>
          <w:rPrChange w:id="551" w:author="Xi Lifeng" w:date="2024-02-19T14:02:00Z">
            <w:rPr/>
          </w:rPrChange>
        </w:rPr>
        <w:fldChar w:fldCharType="begin"/>
      </w:r>
      <w:r w:rsidRPr="00A9726A">
        <w:rPr>
          <w:sz w:val="18"/>
          <w:szCs w:val="18"/>
          <w:rPrChange w:id="552" w:author="Xi Lifeng" w:date="2024-02-19T14:02:00Z">
            <w:rPr/>
          </w:rPrChange>
        </w:rPr>
        <w:instrText xml:space="preserve"> REF _Ref157177901 \r \h </w:instrText>
      </w:r>
      <w:r w:rsidR="00A9726A" w:rsidRPr="00A9726A">
        <w:rPr>
          <w:sz w:val="18"/>
          <w:szCs w:val="18"/>
          <w:rPrChange w:id="553" w:author="Xi Lifeng" w:date="2024-02-19T14:02:00Z">
            <w:rPr>
              <w:sz w:val="20"/>
              <w:szCs w:val="20"/>
            </w:rPr>
          </w:rPrChange>
        </w:rPr>
        <w:instrText xml:space="preserve"> \* MERGEFORMAT </w:instrText>
      </w:r>
      <w:r w:rsidRPr="00A9726A">
        <w:rPr>
          <w:sz w:val="18"/>
          <w:szCs w:val="18"/>
          <w:rPrChange w:id="554" w:author="Xi Lifeng" w:date="2024-02-19T14:02:00Z">
            <w:rPr>
              <w:sz w:val="18"/>
              <w:szCs w:val="18"/>
            </w:rPr>
          </w:rPrChange>
        </w:rPr>
      </w:r>
      <w:r w:rsidRPr="00A9726A">
        <w:rPr>
          <w:sz w:val="18"/>
          <w:szCs w:val="18"/>
          <w:rPrChange w:id="555" w:author="Xi Lifeng" w:date="2024-02-19T14:02:00Z">
            <w:rPr/>
          </w:rPrChange>
        </w:rPr>
        <w:fldChar w:fldCharType="separate"/>
      </w:r>
      <w:ins w:id="556" w:author="Xi Lifeng" w:date="2024-02-24T15:02:00Z">
        <w:r w:rsidR="007E7757">
          <w:rPr>
            <w:rFonts w:hint="eastAsia"/>
            <w:sz w:val="18"/>
            <w:szCs w:val="18"/>
          </w:rPr>
          <w:t>图</w:t>
        </w:r>
        <w:r w:rsidR="007E7757">
          <w:rPr>
            <w:rFonts w:hint="eastAsia"/>
            <w:sz w:val="18"/>
            <w:szCs w:val="18"/>
          </w:rPr>
          <w:t>7-9</w:t>
        </w:r>
      </w:ins>
      <w:del w:id="557" w:author="Xi Lifeng" w:date="2024-02-23T13:49:00Z">
        <w:r w:rsidR="003E6DEB" w:rsidRPr="003124D7" w:rsidDel="00D84A70">
          <w:rPr>
            <w:rFonts w:hint="eastAsia"/>
            <w:sz w:val="18"/>
            <w:szCs w:val="18"/>
            <w:rPrChange w:id="558" w:author="Xi Lifeng" w:date="2024-02-19T14:10:00Z">
              <w:rPr>
                <w:rFonts w:hint="eastAsia"/>
              </w:rPr>
            </w:rPrChange>
          </w:rPr>
          <w:delText>图</w:delText>
        </w:r>
        <w:r w:rsidR="003E6DEB" w:rsidRPr="003124D7" w:rsidDel="00D84A70">
          <w:rPr>
            <w:sz w:val="18"/>
            <w:szCs w:val="18"/>
            <w:rPrChange w:id="559" w:author="Xi Lifeng" w:date="2024-02-19T14:10:00Z">
              <w:rPr/>
            </w:rPrChange>
          </w:rPr>
          <w:delText>6-10</w:delText>
        </w:r>
      </w:del>
      <w:r w:rsidRPr="00A9726A">
        <w:rPr>
          <w:sz w:val="18"/>
          <w:szCs w:val="18"/>
          <w:rPrChange w:id="560" w:author="Xi Lifeng" w:date="2024-02-19T14:02:00Z">
            <w:rPr/>
          </w:rPrChange>
        </w:rPr>
        <w:fldChar w:fldCharType="end"/>
      </w:r>
      <w:r w:rsidRPr="00A607A0">
        <w:rPr>
          <w:rFonts w:hint="eastAsia"/>
        </w:rPr>
        <w:t>展示了执行单元的结构，</w:t>
      </w:r>
      <w:r w:rsidRPr="00A607A0">
        <w:rPr>
          <w:rFonts w:hint="eastAsia"/>
        </w:rPr>
        <w:t>R</w:t>
      </w:r>
      <w:r w:rsidRPr="00A607A0">
        <w:rPr>
          <w:rFonts w:hint="eastAsia"/>
        </w:rPr>
        <w:t>型运算指令只需要使用</w:t>
      </w:r>
      <w:r w:rsidR="003E6DEB">
        <w:rPr>
          <w:rFonts w:hint="eastAsia"/>
        </w:rPr>
        <w:t>多功能算术逻辑运算器</w:t>
      </w:r>
      <w:r w:rsidRPr="00A607A0">
        <w:rPr>
          <w:rFonts w:hint="eastAsia"/>
        </w:rPr>
        <w:t>ALU</w:t>
      </w:r>
      <w:r w:rsidRPr="00A607A0">
        <w:rPr>
          <w:rFonts w:hint="eastAsia"/>
        </w:rPr>
        <w:t>这一个部件。将执行级缓存传来的</w:t>
      </w:r>
      <w:r w:rsidRPr="00A607A0">
        <w:rPr>
          <w:rFonts w:hint="eastAsia"/>
        </w:rPr>
        <w:t>data</w:t>
      </w:r>
      <w:r w:rsidRPr="00A607A0">
        <w:rPr>
          <w:rFonts w:hint="eastAsia"/>
        </w:rPr>
        <w:t>数据包</w:t>
      </w:r>
      <w:r w:rsidR="00C90044">
        <w:rPr>
          <w:rFonts w:hint="eastAsia"/>
        </w:rPr>
        <w:t>中的</w:t>
      </w:r>
      <w:r w:rsidRPr="00A607A0">
        <w:rPr>
          <w:rFonts w:hint="eastAsia"/>
        </w:rPr>
        <w:t>info</w:t>
      </w:r>
      <w:r w:rsidRPr="00A607A0">
        <w:rPr>
          <w:rFonts w:hint="eastAsia"/>
        </w:rPr>
        <w:t>数据包和</w:t>
      </w:r>
      <w:proofErr w:type="spellStart"/>
      <w:r w:rsidRPr="00A607A0">
        <w:rPr>
          <w:rFonts w:hint="eastAsia"/>
        </w:rPr>
        <w:t>src_info</w:t>
      </w:r>
      <w:proofErr w:type="spellEnd"/>
      <w:r w:rsidRPr="00A607A0">
        <w:rPr>
          <w:rFonts w:hint="eastAsia"/>
        </w:rPr>
        <w:t>数据包发送</w:t>
      </w:r>
      <w:r w:rsidR="00C90044">
        <w:rPr>
          <w:rFonts w:hint="eastAsia"/>
        </w:rPr>
        <w:t>给</w:t>
      </w:r>
      <w:r w:rsidRPr="00A607A0">
        <w:rPr>
          <w:rFonts w:hint="eastAsia"/>
        </w:rPr>
        <w:t>ALU</w:t>
      </w:r>
      <w:r w:rsidRPr="00A607A0">
        <w:rPr>
          <w:rFonts w:hint="eastAsia"/>
        </w:rPr>
        <w:t>。</w:t>
      </w:r>
      <w:r w:rsidRPr="00A607A0">
        <w:rPr>
          <w:rFonts w:hint="eastAsia"/>
        </w:rPr>
        <w:t>ALU</w:t>
      </w:r>
      <w:r w:rsidR="00C90044">
        <w:rPr>
          <w:rFonts w:hint="eastAsia"/>
        </w:rPr>
        <w:t>根据</w:t>
      </w:r>
      <w:r w:rsidRPr="00A607A0">
        <w:rPr>
          <w:rFonts w:hint="eastAsia"/>
        </w:rPr>
        <w:t>info</w:t>
      </w:r>
      <w:r w:rsidRPr="00A607A0">
        <w:rPr>
          <w:rFonts w:hint="eastAsia"/>
        </w:rPr>
        <w:t>数据包内</w:t>
      </w:r>
      <w:r w:rsidR="00C90044">
        <w:rPr>
          <w:rFonts w:hint="eastAsia"/>
        </w:rPr>
        <w:t>指令操作</w:t>
      </w:r>
      <w:r w:rsidRPr="00A607A0">
        <w:rPr>
          <w:rFonts w:hint="eastAsia"/>
        </w:rPr>
        <w:t>op</w:t>
      </w:r>
      <w:r w:rsidR="00C90044">
        <w:rPr>
          <w:rFonts w:hint="eastAsia"/>
        </w:rPr>
        <w:t>编码进行相应的</w:t>
      </w:r>
      <w:r w:rsidRPr="00A607A0">
        <w:rPr>
          <w:rFonts w:hint="eastAsia"/>
        </w:rPr>
        <w:t>计算，源操作数</w:t>
      </w:r>
      <w:r w:rsidR="00C90044">
        <w:rPr>
          <w:rFonts w:hint="eastAsia"/>
        </w:rPr>
        <w:t>从</w:t>
      </w:r>
      <w:proofErr w:type="spellStart"/>
      <w:r w:rsidRPr="00A607A0">
        <w:rPr>
          <w:rFonts w:hint="eastAsia"/>
        </w:rPr>
        <w:t>src_info</w:t>
      </w:r>
      <w:proofErr w:type="spellEnd"/>
      <w:r w:rsidRPr="00A607A0">
        <w:rPr>
          <w:rFonts w:hint="eastAsia"/>
        </w:rPr>
        <w:t>数据包</w:t>
      </w:r>
      <w:r w:rsidR="00C90044">
        <w:rPr>
          <w:rFonts w:hint="eastAsia"/>
        </w:rPr>
        <w:t>而来</w:t>
      </w:r>
      <w:r w:rsidRPr="00A607A0">
        <w:rPr>
          <w:rFonts w:hint="eastAsia"/>
        </w:rPr>
        <w:t>。</w:t>
      </w:r>
      <w:r w:rsidRPr="00A607A0">
        <w:rPr>
          <w:rFonts w:hint="eastAsia"/>
        </w:rPr>
        <w:t>ALU</w:t>
      </w:r>
      <w:r w:rsidRPr="00A607A0">
        <w:rPr>
          <w:rFonts w:hint="eastAsia"/>
        </w:rPr>
        <w:t>将运算结果</w:t>
      </w:r>
      <w:proofErr w:type="spellStart"/>
      <w:r w:rsidRPr="00A607A0">
        <w:rPr>
          <w:rFonts w:hint="eastAsia"/>
        </w:rPr>
        <w:t>reg_wdata</w:t>
      </w:r>
      <w:proofErr w:type="spellEnd"/>
      <w:r w:rsidRPr="00A607A0">
        <w:rPr>
          <w:rFonts w:hint="eastAsia"/>
        </w:rPr>
        <w:t>打包到</w:t>
      </w:r>
      <w:proofErr w:type="spellStart"/>
      <w:r w:rsidRPr="00A607A0">
        <w:rPr>
          <w:rFonts w:hint="eastAsia"/>
        </w:rPr>
        <w:t>rd_info</w:t>
      </w:r>
      <w:proofErr w:type="spellEnd"/>
      <w:r w:rsidRPr="00A607A0">
        <w:rPr>
          <w:rFonts w:hint="eastAsia"/>
        </w:rPr>
        <w:t>数据包中</w:t>
      </w:r>
      <w:r w:rsidR="00F90887">
        <w:rPr>
          <w:rFonts w:hint="eastAsia"/>
        </w:rPr>
        <w:t>，</w:t>
      </w:r>
      <w:r w:rsidRPr="00A607A0">
        <w:rPr>
          <w:rFonts w:hint="eastAsia"/>
        </w:rPr>
        <w:t>和</w:t>
      </w:r>
      <w:r w:rsidR="00F90887">
        <w:rPr>
          <w:rFonts w:hint="eastAsia"/>
        </w:rPr>
        <w:t>PC</w:t>
      </w:r>
      <w:r w:rsidR="00F90887">
        <w:rPr>
          <w:rFonts w:hint="eastAsia"/>
        </w:rPr>
        <w:t>值</w:t>
      </w:r>
      <w:r w:rsidRPr="00A607A0">
        <w:rPr>
          <w:rFonts w:hint="eastAsia"/>
        </w:rPr>
        <w:t>以及</w:t>
      </w:r>
      <w:r w:rsidRPr="00A607A0">
        <w:rPr>
          <w:rFonts w:hint="eastAsia"/>
        </w:rPr>
        <w:t>info</w:t>
      </w:r>
      <w:r w:rsidRPr="00A607A0">
        <w:rPr>
          <w:rFonts w:hint="eastAsia"/>
        </w:rPr>
        <w:t>数据包内的</w:t>
      </w:r>
      <w:ins w:id="561" w:author="Xi Lifeng" w:date="2024-02-19T21:56:00Z">
        <w:r w:rsidR="00820D0A">
          <w:rPr>
            <w:rFonts w:hint="eastAsia"/>
          </w:rPr>
          <w:t>valid</w:t>
        </w:r>
        <w:r w:rsidR="00820D0A">
          <w:rPr>
            <w:rFonts w:hint="eastAsia"/>
          </w:rPr>
          <w:t>、</w:t>
        </w:r>
      </w:ins>
      <w:proofErr w:type="spellStart"/>
      <w:r w:rsidRPr="00A607A0">
        <w:rPr>
          <w:rFonts w:hint="eastAsia"/>
        </w:rPr>
        <w:t>reg_wen</w:t>
      </w:r>
      <w:proofErr w:type="spellEnd"/>
      <w:r w:rsidRPr="00A607A0">
        <w:rPr>
          <w:rFonts w:hint="eastAsia"/>
        </w:rPr>
        <w:t>、</w:t>
      </w:r>
      <w:proofErr w:type="spellStart"/>
      <w:r w:rsidRPr="00A607A0">
        <w:rPr>
          <w:rFonts w:hint="eastAsia"/>
        </w:rPr>
        <w:t>reg_waddr</w:t>
      </w:r>
      <w:proofErr w:type="spellEnd"/>
      <w:r w:rsidR="00F90887">
        <w:rPr>
          <w:rFonts w:hint="eastAsia"/>
        </w:rPr>
        <w:t>信号</w:t>
      </w:r>
      <w:r w:rsidRPr="00A607A0">
        <w:rPr>
          <w:rFonts w:hint="eastAsia"/>
        </w:rPr>
        <w:t>一块打包成新的</w:t>
      </w:r>
      <w:r w:rsidRPr="00A607A0">
        <w:rPr>
          <w:rFonts w:hint="eastAsia"/>
        </w:rPr>
        <w:t>data</w:t>
      </w:r>
      <w:r w:rsidRPr="00A607A0">
        <w:rPr>
          <w:rFonts w:hint="eastAsia"/>
        </w:rPr>
        <w:t>数据包发送至访存级缓存。</w:t>
      </w:r>
    </w:p>
    <w:p w14:paraId="5FBC30B9" w14:textId="5E8D8D6E" w:rsidR="000B09D8" w:rsidRDefault="00F90887">
      <w:pPr>
        <w:pStyle w:val="a3"/>
        <w:ind w:firstLine="360"/>
        <w:pPrChange w:id="562" w:author="Xi Lifeng" w:date="2024-02-20T13:03:00Z">
          <w:pPr>
            <w:pStyle w:val="a3"/>
            <w:ind w:firstLine="420"/>
          </w:pPr>
        </w:pPrChange>
      </w:pPr>
      <w:r w:rsidRPr="009D247F">
        <w:rPr>
          <w:sz w:val="18"/>
          <w:szCs w:val="18"/>
          <w:rPrChange w:id="563" w:author="Xi Lifeng" w:date="2024-02-19T14:02:00Z">
            <w:rPr/>
          </w:rPrChange>
        </w:rPr>
        <w:fldChar w:fldCharType="begin"/>
      </w:r>
      <w:r w:rsidRPr="009D247F">
        <w:rPr>
          <w:sz w:val="18"/>
          <w:szCs w:val="18"/>
          <w:rPrChange w:id="564" w:author="Xi Lifeng" w:date="2024-02-19T14:02:00Z">
            <w:rPr/>
          </w:rPrChange>
        </w:rPr>
        <w:instrText xml:space="preserve"> REF _Ref157177901 \r \h </w:instrText>
      </w:r>
      <w:r w:rsidR="009D247F">
        <w:rPr>
          <w:sz w:val="18"/>
          <w:szCs w:val="18"/>
        </w:rPr>
        <w:instrText xml:space="preserve"> \* MERGEFORMAT </w:instrText>
      </w:r>
      <w:r w:rsidRPr="009D247F">
        <w:rPr>
          <w:sz w:val="18"/>
          <w:szCs w:val="18"/>
          <w:rPrChange w:id="565" w:author="Xi Lifeng" w:date="2024-02-19T14:02:00Z">
            <w:rPr>
              <w:sz w:val="18"/>
              <w:szCs w:val="18"/>
            </w:rPr>
          </w:rPrChange>
        </w:rPr>
      </w:r>
      <w:r w:rsidRPr="009D247F">
        <w:rPr>
          <w:sz w:val="18"/>
          <w:szCs w:val="18"/>
          <w:rPrChange w:id="566" w:author="Xi Lifeng" w:date="2024-02-19T14:02:00Z">
            <w:rPr/>
          </w:rPrChange>
        </w:rPr>
        <w:fldChar w:fldCharType="separate"/>
      </w:r>
      <w:ins w:id="567" w:author="Xi Lifeng" w:date="2024-02-24T15:02:00Z">
        <w:r w:rsidR="007E7757">
          <w:rPr>
            <w:rFonts w:hint="eastAsia"/>
            <w:sz w:val="18"/>
            <w:szCs w:val="18"/>
          </w:rPr>
          <w:t>图</w:t>
        </w:r>
        <w:r w:rsidR="007E7757">
          <w:rPr>
            <w:rFonts w:hint="eastAsia"/>
            <w:sz w:val="18"/>
            <w:szCs w:val="18"/>
          </w:rPr>
          <w:t>7-9</w:t>
        </w:r>
      </w:ins>
      <w:del w:id="568" w:author="Xi Lifeng" w:date="2024-02-23T13:49:00Z">
        <w:r w:rsidRPr="003124D7" w:rsidDel="00D84A70">
          <w:rPr>
            <w:rFonts w:hint="eastAsia"/>
            <w:sz w:val="18"/>
            <w:szCs w:val="18"/>
            <w:rPrChange w:id="569" w:author="Xi Lifeng" w:date="2024-02-19T14:10:00Z">
              <w:rPr>
                <w:rFonts w:hint="eastAsia"/>
              </w:rPr>
            </w:rPrChange>
          </w:rPr>
          <w:delText>图</w:delText>
        </w:r>
        <w:r w:rsidRPr="003124D7" w:rsidDel="00D84A70">
          <w:rPr>
            <w:sz w:val="18"/>
            <w:szCs w:val="18"/>
            <w:rPrChange w:id="570" w:author="Xi Lifeng" w:date="2024-02-19T14:10:00Z">
              <w:rPr/>
            </w:rPrChange>
          </w:rPr>
          <w:delText>6-10</w:delText>
        </w:r>
      </w:del>
      <w:r w:rsidRPr="009D247F">
        <w:rPr>
          <w:sz w:val="18"/>
          <w:szCs w:val="18"/>
          <w:rPrChange w:id="571" w:author="Xi Lifeng" w:date="2024-02-19T14:02:00Z">
            <w:rPr/>
          </w:rPrChange>
        </w:rPr>
        <w:fldChar w:fldCharType="end"/>
      </w:r>
      <w:r>
        <w:rPr>
          <w:rFonts w:hint="eastAsia"/>
        </w:rPr>
        <w:t>中</w:t>
      </w:r>
      <w:proofErr w:type="spellStart"/>
      <w:r w:rsidR="000B09D8">
        <w:rPr>
          <w:rFonts w:hint="eastAsia"/>
        </w:rPr>
        <w:t>rd</w:t>
      </w:r>
      <w:r w:rsidR="000B09D8">
        <w:t>_info</w:t>
      </w:r>
      <w:proofErr w:type="spellEnd"/>
      <w:r w:rsidR="00777F86">
        <w:rPr>
          <w:rFonts w:hint="eastAsia"/>
        </w:rPr>
        <w:t>数据包</w:t>
      </w:r>
      <w:r w:rsidR="000B09D8">
        <w:rPr>
          <w:rFonts w:hint="eastAsia"/>
        </w:rPr>
        <w:t>的定义如下：</w:t>
      </w:r>
    </w:p>
    <w:p w14:paraId="6E038D5A" w14:textId="77777777" w:rsidR="000B09D8" w:rsidRPr="000B09D8" w:rsidRDefault="000B09D8">
      <w:pPr>
        <w:widowControl/>
        <w:shd w:val="clear" w:color="auto" w:fill="1F1F1F"/>
        <w:spacing w:line="330" w:lineRule="atLeast"/>
        <w:jc w:val="left"/>
        <w:rPr>
          <w:rFonts w:ascii="Consolas" w:eastAsia="宋体" w:hAnsi="Consolas" w:cs="宋体"/>
          <w:color w:val="CCCCCC"/>
          <w:kern w:val="0"/>
          <w:sz w:val="24"/>
          <w:szCs w:val="24"/>
        </w:rPr>
      </w:pPr>
      <w:r w:rsidRPr="000B09D8">
        <w:rPr>
          <w:rFonts w:ascii="Consolas" w:eastAsia="宋体" w:hAnsi="Consolas" w:cs="宋体"/>
          <w:color w:val="C586C0"/>
          <w:kern w:val="0"/>
          <w:sz w:val="24"/>
          <w:szCs w:val="24"/>
        </w:rPr>
        <w:t>class</w:t>
      </w:r>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4EC9B0"/>
          <w:kern w:val="0"/>
          <w:sz w:val="24"/>
          <w:szCs w:val="24"/>
        </w:rPr>
        <w:t>RdInfo</w:t>
      </w:r>
      <w:proofErr w:type="spellEnd"/>
      <w:r w:rsidRPr="000B09D8">
        <w:rPr>
          <w:rFonts w:ascii="Consolas" w:eastAsia="宋体" w:hAnsi="Consolas" w:cs="宋体"/>
          <w:color w:val="CCCCCC"/>
          <w:kern w:val="0"/>
          <w:sz w:val="24"/>
          <w:szCs w:val="24"/>
        </w:rPr>
        <w:t xml:space="preserve"> </w:t>
      </w:r>
      <w:r w:rsidRPr="000B09D8">
        <w:rPr>
          <w:rFonts w:ascii="Consolas" w:eastAsia="宋体" w:hAnsi="Consolas" w:cs="宋体"/>
          <w:color w:val="C586C0"/>
          <w:kern w:val="0"/>
          <w:sz w:val="24"/>
          <w:szCs w:val="24"/>
        </w:rPr>
        <w:t>extends</w:t>
      </w:r>
      <w:r w:rsidRPr="000B09D8">
        <w:rPr>
          <w:rFonts w:ascii="Consolas" w:eastAsia="宋体" w:hAnsi="Consolas" w:cs="宋体"/>
          <w:color w:val="CCCCCC"/>
          <w:kern w:val="0"/>
          <w:sz w:val="24"/>
          <w:szCs w:val="24"/>
        </w:rPr>
        <w:t xml:space="preserve"> </w:t>
      </w:r>
      <w:r w:rsidRPr="000B09D8">
        <w:rPr>
          <w:rFonts w:ascii="Consolas" w:eastAsia="宋体" w:hAnsi="Consolas" w:cs="宋体"/>
          <w:color w:val="4EC9B0"/>
          <w:kern w:val="0"/>
          <w:sz w:val="24"/>
          <w:szCs w:val="24"/>
        </w:rPr>
        <w:t>Bundle</w:t>
      </w:r>
      <w:r w:rsidRPr="000B09D8">
        <w:rPr>
          <w:rFonts w:ascii="Consolas" w:eastAsia="宋体" w:hAnsi="Consolas" w:cs="宋体"/>
          <w:color w:val="CCCCCC"/>
          <w:kern w:val="0"/>
          <w:sz w:val="24"/>
          <w:szCs w:val="24"/>
        </w:rPr>
        <w:t xml:space="preserve"> {</w:t>
      </w:r>
    </w:p>
    <w:p w14:paraId="1952AD5C" w14:textId="5DEE4EF8" w:rsidR="000B09D8" w:rsidRPr="000B09D8" w:rsidRDefault="000B09D8">
      <w:pPr>
        <w:widowControl/>
        <w:shd w:val="clear" w:color="auto" w:fill="1F1F1F"/>
        <w:spacing w:line="330" w:lineRule="atLeast"/>
        <w:jc w:val="left"/>
        <w:rPr>
          <w:rFonts w:ascii="Consolas" w:eastAsia="宋体" w:hAnsi="Consolas" w:cs="宋体"/>
          <w:color w:val="CCCCCC"/>
          <w:kern w:val="0"/>
          <w:sz w:val="24"/>
          <w:szCs w:val="24"/>
        </w:rPr>
      </w:pPr>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C586C0"/>
          <w:kern w:val="0"/>
          <w:sz w:val="24"/>
          <w:szCs w:val="24"/>
        </w:rPr>
        <w:t>val</w:t>
      </w:r>
      <w:proofErr w:type="spellEnd"/>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4FC1FF"/>
          <w:kern w:val="0"/>
          <w:sz w:val="24"/>
          <w:szCs w:val="24"/>
        </w:rPr>
        <w:t>wdata</w:t>
      </w:r>
      <w:proofErr w:type="spellEnd"/>
      <w:r w:rsidRPr="000B09D8">
        <w:rPr>
          <w:rFonts w:ascii="Consolas" w:eastAsia="宋体" w:hAnsi="Consolas" w:cs="宋体"/>
          <w:color w:val="CCCCCC"/>
          <w:kern w:val="0"/>
          <w:sz w:val="24"/>
          <w:szCs w:val="24"/>
        </w:rPr>
        <w:t xml:space="preserve"> </w:t>
      </w:r>
      <w:r w:rsidRPr="000B09D8">
        <w:rPr>
          <w:rFonts w:ascii="Consolas" w:eastAsia="宋体" w:hAnsi="Consolas" w:cs="宋体"/>
          <w:color w:val="D4D4D4"/>
          <w:kern w:val="0"/>
          <w:sz w:val="24"/>
          <w:szCs w:val="24"/>
        </w:rPr>
        <w:t>=</w:t>
      </w:r>
      <w:r w:rsidRPr="000B09D8">
        <w:rPr>
          <w:rFonts w:ascii="Consolas" w:eastAsia="宋体" w:hAnsi="Consolas" w:cs="宋体"/>
          <w:color w:val="CCCCCC"/>
          <w:kern w:val="0"/>
          <w:sz w:val="24"/>
          <w:szCs w:val="24"/>
        </w:rPr>
        <w:t xml:space="preserve"> </w:t>
      </w:r>
      <w:proofErr w:type="spellStart"/>
      <w:proofErr w:type="gramStart"/>
      <w:r w:rsidRPr="000B09D8">
        <w:rPr>
          <w:rFonts w:ascii="Consolas" w:eastAsia="宋体" w:hAnsi="Consolas" w:cs="宋体"/>
          <w:color w:val="4EC9B0"/>
          <w:kern w:val="0"/>
          <w:sz w:val="24"/>
          <w:szCs w:val="24"/>
        </w:rPr>
        <w:t>UInt</w:t>
      </w:r>
      <w:proofErr w:type="spellEnd"/>
      <w:r w:rsidRPr="000B09D8">
        <w:rPr>
          <w:rFonts w:ascii="Consolas" w:eastAsia="宋体" w:hAnsi="Consolas" w:cs="宋体"/>
          <w:color w:val="CCCCCC"/>
          <w:kern w:val="0"/>
          <w:sz w:val="24"/>
          <w:szCs w:val="24"/>
        </w:rPr>
        <w:t>(</w:t>
      </w:r>
      <w:proofErr w:type="gramEnd"/>
      <w:r w:rsidRPr="000B09D8">
        <w:rPr>
          <w:rFonts w:ascii="Consolas" w:eastAsia="宋体" w:hAnsi="Consolas" w:cs="宋体"/>
          <w:color w:val="4FC1FF"/>
          <w:kern w:val="0"/>
          <w:sz w:val="24"/>
          <w:szCs w:val="24"/>
        </w:rPr>
        <w:t>XLEN</w:t>
      </w:r>
      <w:r w:rsidRPr="000B09D8">
        <w:rPr>
          <w:rFonts w:ascii="Consolas" w:eastAsia="宋体" w:hAnsi="Consolas" w:cs="宋体"/>
          <w:color w:val="CCCCCC"/>
          <w:kern w:val="0"/>
          <w:sz w:val="24"/>
          <w:szCs w:val="24"/>
        </w:rPr>
        <w:t>.</w:t>
      </w:r>
      <w:r w:rsidRPr="000B09D8">
        <w:rPr>
          <w:rFonts w:ascii="Consolas" w:eastAsia="宋体" w:hAnsi="Consolas" w:cs="宋体"/>
          <w:color w:val="DCDCAA"/>
          <w:kern w:val="0"/>
          <w:sz w:val="24"/>
          <w:szCs w:val="24"/>
        </w:rPr>
        <w:t>W</w:t>
      </w:r>
      <w:r w:rsidRPr="000B09D8">
        <w:rPr>
          <w:rFonts w:ascii="Consolas" w:eastAsia="宋体" w:hAnsi="Consolas" w:cs="宋体"/>
          <w:color w:val="CCCCCC"/>
          <w:kern w:val="0"/>
          <w:sz w:val="24"/>
          <w:szCs w:val="24"/>
        </w:rPr>
        <w:t>)</w:t>
      </w:r>
    </w:p>
    <w:p w14:paraId="13D1590C" w14:textId="77777777" w:rsidR="000B09D8" w:rsidRPr="000B09D8" w:rsidRDefault="000B09D8">
      <w:pPr>
        <w:widowControl/>
        <w:shd w:val="clear" w:color="auto" w:fill="1F1F1F"/>
        <w:spacing w:line="330" w:lineRule="atLeast"/>
        <w:jc w:val="left"/>
        <w:rPr>
          <w:rFonts w:ascii="Consolas" w:eastAsia="宋体" w:hAnsi="Consolas" w:cs="宋体"/>
          <w:color w:val="CCCCCC"/>
          <w:kern w:val="0"/>
          <w:sz w:val="24"/>
          <w:szCs w:val="24"/>
        </w:rPr>
      </w:pPr>
      <w:r w:rsidRPr="000B09D8">
        <w:rPr>
          <w:rFonts w:ascii="Consolas" w:eastAsia="宋体" w:hAnsi="Consolas" w:cs="宋体"/>
          <w:color w:val="CCCCCC"/>
          <w:kern w:val="0"/>
          <w:sz w:val="24"/>
          <w:szCs w:val="24"/>
        </w:rPr>
        <w:t>}</w:t>
      </w:r>
    </w:p>
    <w:p w14:paraId="6251EB11" w14:textId="77777777" w:rsidR="000B09D8" w:rsidRDefault="000B09D8">
      <w:pPr>
        <w:pStyle w:val="a3"/>
        <w:ind w:firstLine="420"/>
      </w:pPr>
    </w:p>
    <w:p w14:paraId="77AC2166" w14:textId="77777777" w:rsidR="00653B95" w:rsidRPr="00653B95" w:rsidRDefault="00653B95" w:rsidP="00653B95">
      <w:pPr>
        <w:pStyle w:val="af1"/>
        <w:keepNext/>
        <w:keepLines/>
        <w:widowControl/>
        <w:numPr>
          <w:ilvl w:val="7"/>
          <w:numId w:val="8"/>
        </w:numPr>
        <w:ind w:firstLineChars="0"/>
        <w:jc w:val="left"/>
        <w:outlineLvl w:val="4"/>
        <w:rPr>
          <w:ins w:id="572" w:author="Xi Lifeng" w:date="2024-02-20T13:04:00Z"/>
          <w:rFonts w:asciiTheme="majorHAnsi" w:eastAsiaTheme="majorEastAsia" w:hAnsiTheme="majorHAnsi"/>
          <w:bCs/>
          <w:vanish/>
          <w:szCs w:val="28"/>
        </w:rPr>
      </w:pPr>
    </w:p>
    <w:p w14:paraId="4F23B5D4" w14:textId="77777777" w:rsidR="00653B95" w:rsidRPr="00653B95" w:rsidRDefault="00653B95" w:rsidP="00653B95">
      <w:pPr>
        <w:pStyle w:val="af1"/>
        <w:keepNext/>
        <w:keepLines/>
        <w:widowControl/>
        <w:numPr>
          <w:ilvl w:val="7"/>
          <w:numId w:val="8"/>
        </w:numPr>
        <w:ind w:firstLineChars="0"/>
        <w:jc w:val="left"/>
        <w:outlineLvl w:val="4"/>
        <w:rPr>
          <w:ins w:id="573" w:author="Xi Lifeng" w:date="2024-02-20T13:04:00Z"/>
          <w:rFonts w:asciiTheme="majorHAnsi" w:eastAsiaTheme="majorEastAsia" w:hAnsiTheme="majorHAnsi"/>
          <w:bCs/>
          <w:vanish/>
          <w:szCs w:val="28"/>
        </w:rPr>
      </w:pPr>
    </w:p>
    <w:p w14:paraId="25B4B865" w14:textId="77777777" w:rsidR="00653B95" w:rsidRPr="00653B95" w:rsidRDefault="00653B95" w:rsidP="00653B95">
      <w:pPr>
        <w:pStyle w:val="af1"/>
        <w:keepNext/>
        <w:keepLines/>
        <w:widowControl/>
        <w:numPr>
          <w:ilvl w:val="7"/>
          <w:numId w:val="8"/>
        </w:numPr>
        <w:ind w:firstLineChars="0"/>
        <w:jc w:val="left"/>
        <w:outlineLvl w:val="4"/>
        <w:rPr>
          <w:ins w:id="574" w:author="Xi Lifeng" w:date="2024-02-20T13:04:00Z"/>
          <w:rFonts w:asciiTheme="majorHAnsi" w:eastAsiaTheme="majorEastAsia" w:hAnsiTheme="majorHAnsi"/>
          <w:bCs/>
          <w:vanish/>
          <w:szCs w:val="28"/>
        </w:rPr>
      </w:pPr>
    </w:p>
    <w:p w14:paraId="7F69C4F4" w14:textId="280367E0" w:rsidR="00A607A0" w:rsidRDefault="00A607A0">
      <w:pPr>
        <w:pStyle w:val="5"/>
        <w:pPrChange w:id="575" w:author="Xi Lifeng" w:date="2024-02-20T13:04:00Z">
          <w:pPr>
            <w:pStyle w:val="4"/>
          </w:pPr>
        </w:pPrChange>
      </w:pPr>
      <w:r>
        <w:rPr>
          <w:rFonts w:hint="eastAsia"/>
        </w:rPr>
        <w:t>访存级缓存</w:t>
      </w:r>
      <w:r w:rsidR="00F90887">
        <w:rPr>
          <w:rFonts w:hint="eastAsia"/>
        </w:rPr>
        <w:t>和访存单元</w:t>
      </w:r>
    </w:p>
    <w:p w14:paraId="5FAFC0FA" w14:textId="291D68CD" w:rsidR="00A607A0" w:rsidRDefault="007A2709">
      <w:pPr>
        <w:pStyle w:val="a3"/>
        <w:ind w:firstLine="420"/>
      </w:pPr>
      <w:r>
        <w:rPr>
          <w:rFonts w:hint="eastAsia"/>
        </w:rPr>
        <w:t>执行</w:t>
      </w:r>
      <w:r w:rsidRPr="0000138C">
        <w:rPr>
          <w:rFonts w:hint="eastAsia"/>
        </w:rPr>
        <w:t>单元</w:t>
      </w:r>
      <w:r>
        <w:rPr>
          <w:rFonts w:hint="eastAsia"/>
        </w:rPr>
        <w:t>和访</w:t>
      </w:r>
      <w:proofErr w:type="gramStart"/>
      <w:r>
        <w:rPr>
          <w:rFonts w:hint="eastAsia"/>
        </w:rPr>
        <w:t>存</w:t>
      </w:r>
      <w:r w:rsidRPr="0000138C">
        <w:rPr>
          <w:rFonts w:hint="eastAsia"/>
        </w:rPr>
        <w:t>单元这两级</w:t>
      </w:r>
      <w:proofErr w:type="gramEnd"/>
      <w:r w:rsidRPr="0000138C">
        <w:rPr>
          <w:rFonts w:hint="eastAsia"/>
        </w:rPr>
        <w:t>间的缓存称为</w:t>
      </w:r>
      <w:r>
        <w:rPr>
          <w:rFonts w:ascii="黑体" w:eastAsia="黑体" w:hAnsi="黑体" w:hint="eastAsia"/>
          <w:b/>
          <w:bCs/>
        </w:rPr>
        <w:t>访存</w:t>
      </w:r>
      <w:r w:rsidRPr="00D20996">
        <w:rPr>
          <w:rFonts w:ascii="黑体" w:eastAsia="黑体" w:hAnsi="黑体" w:hint="eastAsia"/>
          <w:b/>
          <w:bCs/>
        </w:rPr>
        <w:t>级缓存</w:t>
      </w:r>
      <w:r w:rsidR="00537DB3">
        <w:rPr>
          <w:rFonts w:hint="eastAsia"/>
        </w:rPr>
        <w:t>，其</w:t>
      </w:r>
      <w:r w:rsidR="00A607A0" w:rsidRPr="00A607A0">
        <w:rPr>
          <w:rFonts w:hint="eastAsia"/>
        </w:rPr>
        <w:t>结构</w:t>
      </w:r>
      <w:r w:rsidR="00537DB3">
        <w:rPr>
          <w:rFonts w:hint="eastAsia"/>
        </w:rPr>
        <w:t>与</w:t>
      </w:r>
      <w:del w:id="576" w:author="Xi Lifeng" w:date="2024-02-24T15:02:00Z">
        <w:r w:rsidR="00537DB3" w:rsidDel="00B43A71">
          <w:rPr>
            <w:rFonts w:hint="eastAsia"/>
          </w:rPr>
          <w:fldChar w:fldCharType="begin"/>
        </w:r>
        <w:r w:rsidR="00537DB3" w:rsidDel="00B43A71">
          <w:rPr>
            <w:rFonts w:hint="eastAsia"/>
          </w:rPr>
          <w:delInstrText xml:space="preserve"> REF _Ref157177886 \r \h </w:delInstrText>
        </w:r>
        <w:r w:rsidR="00537DB3" w:rsidDel="00B43A71">
          <w:rPr>
            <w:rFonts w:hint="eastAsia"/>
          </w:rPr>
        </w:r>
        <w:r w:rsidR="00537DB3" w:rsidDel="00B43A71">
          <w:rPr>
            <w:rFonts w:hint="eastAsia"/>
          </w:rPr>
          <w:fldChar w:fldCharType="separate"/>
        </w:r>
      </w:del>
      <w:del w:id="577" w:author="Xi Lifeng" w:date="2024-02-23T13:49:00Z">
        <w:r w:rsidR="00537DB3" w:rsidRPr="003124D7" w:rsidDel="00D84A70">
          <w:rPr>
            <w:rFonts w:hint="eastAsia"/>
            <w:sz w:val="18"/>
            <w:szCs w:val="18"/>
          </w:rPr>
          <w:delText>图</w:delText>
        </w:r>
        <w:r w:rsidR="00537DB3" w:rsidRPr="003124D7" w:rsidDel="00D84A70">
          <w:rPr>
            <w:rFonts w:hint="eastAsia"/>
            <w:sz w:val="18"/>
            <w:szCs w:val="18"/>
          </w:rPr>
          <w:delText>6-9</w:delText>
        </w:r>
      </w:del>
      <w:del w:id="578" w:author="Xi Lifeng" w:date="2024-02-24T15:02:00Z">
        <w:r w:rsidR="00537DB3" w:rsidDel="00B43A71">
          <w:rPr>
            <w:rFonts w:hint="eastAsia"/>
          </w:rPr>
          <w:fldChar w:fldCharType="end"/>
        </w:r>
      </w:del>
      <w:del w:id="579" w:author="Xi Lifeng" w:date="2024-02-24T15:03:00Z">
        <w:r w:rsidR="00537DB3" w:rsidDel="00DA7C91">
          <w:rPr>
            <w:rFonts w:hint="eastAsia"/>
          </w:rPr>
          <w:delText>所示的</w:delText>
        </w:r>
      </w:del>
      <w:del w:id="580" w:author="Xi Lifeng" w:date="2024-02-24T15:02:00Z">
        <w:r w:rsidR="00537DB3" w:rsidDel="00B43A71">
          <w:rPr>
            <w:rFonts w:hint="eastAsia"/>
          </w:rPr>
          <w:delText>执行</w:delText>
        </w:r>
      </w:del>
      <w:del w:id="581" w:author="Xi Lifeng" w:date="2024-02-24T15:03:00Z">
        <w:r w:rsidR="00537DB3" w:rsidDel="00DA7C91">
          <w:rPr>
            <w:rFonts w:hint="eastAsia"/>
          </w:rPr>
          <w:delText>级</w:delText>
        </w:r>
      </w:del>
      <w:ins w:id="582" w:author="Xi Lifeng" w:date="2024-02-24T15:03:00Z">
        <w:r w:rsidR="00DA7C91">
          <w:rPr>
            <w:rFonts w:hint="eastAsia"/>
          </w:rPr>
          <w:t>执行级</w:t>
        </w:r>
      </w:ins>
      <w:r w:rsidR="00537DB3">
        <w:rPr>
          <w:rFonts w:hint="eastAsia"/>
        </w:rPr>
        <w:t>缓存</w:t>
      </w:r>
      <w:r w:rsidR="00A607A0" w:rsidRPr="00A607A0">
        <w:rPr>
          <w:rFonts w:hint="eastAsia"/>
        </w:rPr>
        <w:t>结构</w:t>
      </w:r>
      <w:del w:id="583" w:author="Xi Lifeng" w:date="2024-02-24T15:03:00Z">
        <w:r w:rsidR="00AC5CAC" w:rsidDel="00DA7C91">
          <w:rPr>
            <w:rFonts w:hint="eastAsia"/>
          </w:rPr>
          <w:delText>类似，也是由触发器构成的寄存器</w:delText>
        </w:r>
        <w:r w:rsidR="00A607A0" w:rsidRPr="00A607A0" w:rsidDel="00DA7C91">
          <w:rPr>
            <w:rFonts w:hint="eastAsia"/>
          </w:rPr>
          <w:delText>。</w:delText>
        </w:r>
      </w:del>
      <w:ins w:id="584" w:author="Xi Lifeng" w:date="2024-02-24T15:03:00Z">
        <w:r w:rsidR="00DA7C91">
          <w:rPr>
            <w:rFonts w:hint="eastAsia"/>
          </w:rPr>
          <w:t>一样。</w:t>
        </w:r>
      </w:ins>
    </w:p>
    <w:p w14:paraId="348DD3F2" w14:textId="607426B1" w:rsidR="00630D2B" w:rsidRDefault="00994FB4">
      <w:pPr>
        <w:pStyle w:val="a3"/>
        <w:ind w:firstLine="360"/>
        <w:pPrChange w:id="585" w:author="Xi Lifeng" w:date="2024-02-20T13:03:00Z">
          <w:pPr>
            <w:pStyle w:val="a3"/>
            <w:ind w:firstLine="420"/>
          </w:pPr>
        </w:pPrChange>
      </w:pPr>
      <w:r w:rsidRPr="009D247F">
        <w:rPr>
          <w:sz w:val="18"/>
          <w:szCs w:val="18"/>
          <w:rPrChange w:id="586" w:author="Xi Lifeng" w:date="2024-02-19T14:02:00Z">
            <w:rPr/>
          </w:rPrChange>
        </w:rPr>
        <w:fldChar w:fldCharType="begin"/>
      </w:r>
      <w:r w:rsidRPr="009D247F">
        <w:rPr>
          <w:sz w:val="18"/>
          <w:szCs w:val="18"/>
          <w:rPrChange w:id="587" w:author="Xi Lifeng" w:date="2024-02-19T14:02:00Z">
            <w:rPr/>
          </w:rPrChange>
        </w:rPr>
        <w:instrText xml:space="preserve"> REF _Ref157177928 \r \h </w:instrText>
      </w:r>
      <w:r w:rsidR="009D247F">
        <w:rPr>
          <w:sz w:val="18"/>
          <w:szCs w:val="18"/>
        </w:rPr>
        <w:instrText xml:space="preserve"> \* MERGEFORMAT </w:instrText>
      </w:r>
      <w:r w:rsidRPr="009D247F">
        <w:rPr>
          <w:sz w:val="18"/>
          <w:szCs w:val="18"/>
          <w:rPrChange w:id="588" w:author="Xi Lifeng" w:date="2024-02-19T14:02:00Z">
            <w:rPr>
              <w:sz w:val="18"/>
              <w:szCs w:val="18"/>
            </w:rPr>
          </w:rPrChange>
        </w:rPr>
      </w:r>
      <w:r w:rsidRPr="009D247F">
        <w:rPr>
          <w:sz w:val="18"/>
          <w:szCs w:val="18"/>
          <w:rPrChange w:id="589" w:author="Xi Lifeng" w:date="2024-02-19T14:02:00Z">
            <w:rPr/>
          </w:rPrChange>
        </w:rPr>
        <w:fldChar w:fldCharType="separate"/>
      </w:r>
      <w:ins w:id="590" w:author="Xi Lifeng" w:date="2024-02-24T15:02:00Z">
        <w:r w:rsidR="007E7757">
          <w:rPr>
            <w:rFonts w:hint="eastAsia"/>
            <w:sz w:val="18"/>
            <w:szCs w:val="18"/>
          </w:rPr>
          <w:t>图</w:t>
        </w:r>
        <w:r w:rsidR="007E7757">
          <w:rPr>
            <w:rFonts w:hint="eastAsia"/>
            <w:sz w:val="18"/>
            <w:szCs w:val="18"/>
          </w:rPr>
          <w:t>7-10</w:t>
        </w:r>
      </w:ins>
      <w:del w:id="591" w:author="Xi Lifeng" w:date="2024-02-23T13:49:00Z">
        <w:r w:rsidRPr="003124D7" w:rsidDel="00D84A70">
          <w:rPr>
            <w:rFonts w:hint="eastAsia"/>
            <w:sz w:val="18"/>
            <w:szCs w:val="18"/>
            <w:rPrChange w:id="592" w:author="Xi Lifeng" w:date="2024-02-19T14:10:00Z">
              <w:rPr>
                <w:rFonts w:hint="eastAsia"/>
              </w:rPr>
            </w:rPrChange>
          </w:rPr>
          <w:delText>图</w:delText>
        </w:r>
        <w:r w:rsidRPr="003124D7" w:rsidDel="00D84A70">
          <w:rPr>
            <w:sz w:val="18"/>
            <w:szCs w:val="18"/>
            <w:rPrChange w:id="593" w:author="Xi Lifeng" w:date="2024-02-19T14:10:00Z">
              <w:rPr/>
            </w:rPrChange>
          </w:rPr>
          <w:delText>6-11</w:delText>
        </w:r>
      </w:del>
      <w:r w:rsidRPr="009D247F">
        <w:rPr>
          <w:sz w:val="18"/>
          <w:szCs w:val="18"/>
          <w:rPrChange w:id="594" w:author="Xi Lifeng" w:date="2024-02-19T14:02:00Z">
            <w:rPr/>
          </w:rPrChange>
        </w:rPr>
        <w:fldChar w:fldCharType="end"/>
      </w:r>
      <w:r>
        <w:rPr>
          <w:rFonts w:hint="eastAsia"/>
        </w:rPr>
        <w:t>中</w:t>
      </w:r>
      <w:r w:rsidR="00537DB3">
        <w:rPr>
          <w:rFonts w:hint="eastAsia"/>
        </w:rPr>
        <w:t>访存级缓存的</w:t>
      </w:r>
      <w:r w:rsidR="00630D2B">
        <w:rPr>
          <w:rFonts w:hint="eastAsia"/>
        </w:rPr>
        <w:t>data</w:t>
      </w:r>
      <w:r>
        <w:rPr>
          <w:rFonts w:hint="eastAsia"/>
        </w:rPr>
        <w:t>1</w:t>
      </w:r>
      <w:r w:rsidR="00630D2B">
        <w:rPr>
          <w:rFonts w:hint="eastAsia"/>
        </w:rPr>
        <w:t>数据包定义如下：</w:t>
      </w:r>
    </w:p>
    <w:p w14:paraId="5683B66A" w14:textId="77777777" w:rsidR="00630D2B" w:rsidRPr="00630D2B" w:rsidRDefault="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586C0"/>
          <w:kern w:val="0"/>
          <w:sz w:val="24"/>
          <w:szCs w:val="24"/>
        </w:rPr>
        <w:t>class</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ExeMemData</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extends</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4EC9B0"/>
          <w:kern w:val="0"/>
          <w:sz w:val="24"/>
          <w:szCs w:val="24"/>
        </w:rPr>
        <w:t>Bundle</w:t>
      </w:r>
      <w:r w:rsidRPr="00630D2B">
        <w:rPr>
          <w:rFonts w:ascii="Consolas" w:eastAsia="宋体" w:hAnsi="Consolas" w:cs="宋体"/>
          <w:color w:val="CCCCCC"/>
          <w:kern w:val="0"/>
          <w:sz w:val="24"/>
          <w:szCs w:val="24"/>
        </w:rPr>
        <w:t xml:space="preserve"> {</w:t>
      </w:r>
    </w:p>
    <w:p w14:paraId="15F9ED62" w14:textId="77777777" w:rsidR="00630D2B" w:rsidRPr="00630D2B" w:rsidRDefault="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pc</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30147928" w14:textId="70DF2DCD" w:rsidR="00630D2B" w:rsidRPr="00630D2B" w:rsidRDefault="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info</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new</w:t>
      </w:r>
      <w:r w:rsidRPr="00630D2B">
        <w:rPr>
          <w:rFonts w:ascii="Consolas" w:eastAsia="宋体" w:hAnsi="Consolas" w:cs="宋体"/>
          <w:color w:val="CCCCCC"/>
          <w:kern w:val="0"/>
          <w:sz w:val="24"/>
          <w:szCs w:val="24"/>
        </w:rPr>
        <w:t xml:space="preserve"> </w:t>
      </w:r>
      <w:proofErr w:type="gramStart"/>
      <w:r w:rsidRPr="00630D2B">
        <w:rPr>
          <w:rFonts w:ascii="Consolas" w:eastAsia="宋体" w:hAnsi="Consolas" w:cs="宋体"/>
          <w:color w:val="4EC9B0"/>
          <w:kern w:val="0"/>
          <w:sz w:val="24"/>
          <w:szCs w:val="24"/>
        </w:rPr>
        <w:t>Info</w:t>
      </w:r>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CCCCCC"/>
          <w:kern w:val="0"/>
          <w:sz w:val="24"/>
          <w:szCs w:val="24"/>
        </w:rPr>
        <w:t>)</w:t>
      </w:r>
    </w:p>
    <w:p w14:paraId="1C78C1FC" w14:textId="77777777" w:rsidR="00630D2B" w:rsidRPr="00630D2B" w:rsidRDefault="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FC1FF"/>
          <w:kern w:val="0"/>
          <w:sz w:val="24"/>
          <w:szCs w:val="24"/>
        </w:rPr>
        <w:t>rd_</w:t>
      </w:r>
      <w:proofErr w:type="gramStart"/>
      <w:r w:rsidRPr="00630D2B">
        <w:rPr>
          <w:rFonts w:ascii="Consolas" w:eastAsia="宋体" w:hAnsi="Consolas" w:cs="宋体"/>
          <w:color w:val="4FC1FF"/>
          <w:kern w:val="0"/>
          <w:sz w:val="24"/>
          <w:szCs w:val="24"/>
        </w:rPr>
        <w:t>info</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proofErr w:type="gram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new</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RdInfo</w:t>
      </w:r>
      <w:proofErr w:type="spellEnd"/>
      <w:r w:rsidRPr="00630D2B">
        <w:rPr>
          <w:rFonts w:ascii="Consolas" w:eastAsia="宋体" w:hAnsi="Consolas" w:cs="宋体"/>
          <w:color w:val="CCCCCC"/>
          <w:kern w:val="0"/>
          <w:sz w:val="24"/>
          <w:szCs w:val="24"/>
        </w:rPr>
        <w:t>()</w:t>
      </w:r>
    </w:p>
    <w:p w14:paraId="08F8D7A4" w14:textId="77777777" w:rsidR="00630D2B" w:rsidRPr="00630D2B" w:rsidRDefault="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w:t>
      </w:r>
    </w:p>
    <w:p w14:paraId="339F1D47" w14:textId="2323326D" w:rsidR="00630D2B" w:rsidRDefault="00B35BBE">
      <w:pPr>
        <w:pStyle w:val="a3"/>
        <w:ind w:firstLine="420"/>
      </w:pPr>
      <w:r>
        <w:rPr>
          <w:rFonts w:hint="eastAsia"/>
        </w:rPr>
        <w:t>可见</w:t>
      </w:r>
      <w:r w:rsidR="00537DB3">
        <w:rPr>
          <w:rFonts w:hint="eastAsia"/>
        </w:rPr>
        <w:t>执行级缓存</w:t>
      </w:r>
      <w:r w:rsidR="00FE050A">
        <w:rPr>
          <w:rFonts w:hint="eastAsia"/>
        </w:rPr>
        <w:t>输出</w:t>
      </w:r>
      <w:r w:rsidR="00537DB3">
        <w:rPr>
          <w:rFonts w:hint="eastAsia"/>
        </w:rPr>
        <w:t>的</w:t>
      </w:r>
      <w:proofErr w:type="spellStart"/>
      <w:r w:rsidR="00C60B05">
        <w:rPr>
          <w:rFonts w:hint="eastAsia"/>
        </w:rPr>
        <w:t>src_</w:t>
      </w:r>
      <w:r w:rsidR="00C60B05">
        <w:t>info</w:t>
      </w:r>
      <w:proofErr w:type="spellEnd"/>
      <w:r w:rsidR="00C60B05">
        <w:rPr>
          <w:rFonts w:hint="eastAsia"/>
        </w:rPr>
        <w:t>数据包没有继续往</w:t>
      </w:r>
      <w:r w:rsidR="00FE050A">
        <w:rPr>
          <w:rFonts w:hint="eastAsia"/>
        </w:rPr>
        <w:t>访存</w:t>
      </w:r>
      <w:r w:rsidR="00AC5CAC">
        <w:rPr>
          <w:rFonts w:hint="eastAsia"/>
        </w:rPr>
        <w:t>级</w:t>
      </w:r>
      <w:r w:rsidR="00FE050A">
        <w:rPr>
          <w:rFonts w:hint="eastAsia"/>
        </w:rPr>
        <w:t>缓存</w:t>
      </w:r>
      <w:r w:rsidR="00C60B05">
        <w:rPr>
          <w:rFonts w:hint="eastAsia"/>
        </w:rPr>
        <w:t>传递</w:t>
      </w:r>
      <w:r w:rsidR="00985177">
        <w:rPr>
          <w:rFonts w:hint="eastAsia"/>
        </w:rPr>
        <w:t>，</w:t>
      </w:r>
      <w:r w:rsidR="00AC5CAC">
        <w:rPr>
          <w:rFonts w:hint="eastAsia"/>
        </w:rPr>
        <w:t>在</w:t>
      </w:r>
      <w:r w:rsidR="00FE050A">
        <w:rPr>
          <w:rFonts w:hint="eastAsia"/>
        </w:rPr>
        <w:t>访存</w:t>
      </w:r>
      <w:r w:rsidR="00AC5CAC">
        <w:rPr>
          <w:rFonts w:hint="eastAsia"/>
        </w:rPr>
        <w:t>级</w:t>
      </w:r>
      <w:r w:rsidR="00FE050A">
        <w:rPr>
          <w:rFonts w:hint="eastAsia"/>
        </w:rPr>
        <w:t>缓存中</w:t>
      </w:r>
      <w:r w:rsidR="00985177">
        <w:rPr>
          <w:rFonts w:hint="eastAsia"/>
        </w:rPr>
        <w:t>增加了</w:t>
      </w:r>
      <w:proofErr w:type="spellStart"/>
      <w:r w:rsidR="00985177">
        <w:rPr>
          <w:rFonts w:hint="eastAsia"/>
        </w:rPr>
        <w:t>rd</w:t>
      </w:r>
      <w:r w:rsidR="00985177">
        <w:t>_info</w:t>
      </w:r>
      <w:proofErr w:type="spellEnd"/>
      <w:r w:rsidR="00985177">
        <w:rPr>
          <w:rFonts w:hint="eastAsia"/>
        </w:rPr>
        <w:t>的数据包</w:t>
      </w:r>
      <w:r w:rsidR="00C60B05">
        <w:rPr>
          <w:rFonts w:hint="eastAsia"/>
        </w:rPr>
        <w:t>。</w:t>
      </w:r>
    </w:p>
    <w:p w14:paraId="4A176CF9" w14:textId="1CD761DB" w:rsidR="00FE050A" w:rsidRDefault="00994FB4">
      <w:pPr>
        <w:pStyle w:val="a3"/>
        <w:ind w:firstLine="420"/>
      </w:pPr>
      <w:r>
        <w:fldChar w:fldCharType="begin"/>
      </w:r>
      <w:r>
        <w:instrText xml:space="preserve"> </w:instrText>
      </w:r>
      <w:r>
        <w:rPr>
          <w:rFonts w:hint="eastAsia"/>
        </w:rPr>
        <w:instrText>REF _Ref157177928 \r \h</w:instrText>
      </w:r>
      <w:r>
        <w:instrText xml:space="preserve"> </w:instrText>
      </w:r>
      <w:r>
        <w:fldChar w:fldCharType="separate"/>
      </w:r>
      <w:ins w:id="595" w:author="Xi Lifeng" w:date="2024-02-24T15:02:00Z">
        <w:r w:rsidR="007E7757">
          <w:rPr>
            <w:rFonts w:hint="eastAsia"/>
          </w:rPr>
          <w:t>图</w:t>
        </w:r>
        <w:r w:rsidR="007E7757">
          <w:rPr>
            <w:rFonts w:hint="eastAsia"/>
          </w:rPr>
          <w:t>7-10</w:t>
        </w:r>
      </w:ins>
      <w:del w:id="596" w:author="Xi Lifeng" w:date="2024-02-23T13:49:00Z">
        <w:r w:rsidRPr="003124D7" w:rsidDel="00D84A70">
          <w:rPr>
            <w:rFonts w:hint="eastAsia"/>
            <w:sz w:val="18"/>
            <w:szCs w:val="18"/>
          </w:rPr>
          <w:delText>图</w:delText>
        </w:r>
        <w:r w:rsidRPr="003124D7" w:rsidDel="00D84A70">
          <w:rPr>
            <w:rFonts w:hint="eastAsia"/>
            <w:sz w:val="18"/>
            <w:szCs w:val="18"/>
          </w:rPr>
          <w:delText>6-11</w:delText>
        </w:r>
      </w:del>
      <w:r>
        <w:fldChar w:fldCharType="end"/>
      </w:r>
      <w:r w:rsidRPr="00A607A0">
        <w:rPr>
          <w:rFonts w:hint="eastAsia"/>
        </w:rPr>
        <w:t>展示了访存单元的结构</w:t>
      </w:r>
      <w:r w:rsidR="00EF74E9">
        <w:rPr>
          <w:rFonts w:hint="eastAsia"/>
        </w:rPr>
        <w:t>。</w:t>
      </w:r>
      <w:r w:rsidR="00EF74E9">
        <w:rPr>
          <w:rFonts w:hint="eastAsia"/>
        </w:rPr>
        <w:t>R</w:t>
      </w:r>
      <w:r w:rsidR="00EF74E9">
        <w:rPr>
          <w:rFonts w:hint="eastAsia"/>
        </w:rPr>
        <w:t>型运算</w:t>
      </w:r>
      <w:r w:rsidR="00FE050A" w:rsidRPr="00A607A0">
        <w:rPr>
          <w:rFonts w:hint="eastAsia"/>
        </w:rPr>
        <w:t>指令不需要访问内存，因此</w:t>
      </w:r>
      <w:r w:rsidR="00EF74E9">
        <w:t>add</w:t>
      </w:r>
      <w:r w:rsidR="00AC5CAC">
        <w:rPr>
          <w:rFonts w:hint="eastAsia"/>
        </w:rPr>
        <w:t>指令</w:t>
      </w:r>
      <w:r w:rsidR="00FE050A" w:rsidRPr="00A607A0">
        <w:rPr>
          <w:rFonts w:hint="eastAsia"/>
        </w:rPr>
        <w:t>在该</w:t>
      </w:r>
      <w:proofErr w:type="gramStart"/>
      <w:r w:rsidR="00FE050A" w:rsidRPr="00A607A0">
        <w:rPr>
          <w:rFonts w:hint="eastAsia"/>
        </w:rPr>
        <w:t>流水级什么</w:t>
      </w:r>
      <w:proofErr w:type="gramEnd"/>
      <w:r w:rsidR="00FE050A" w:rsidRPr="00A607A0">
        <w:rPr>
          <w:rFonts w:hint="eastAsia"/>
        </w:rPr>
        <w:t>也不做，只需要将上一级缓存内的</w:t>
      </w:r>
      <w:r w:rsidR="00FE050A" w:rsidRPr="00A607A0">
        <w:rPr>
          <w:rFonts w:hint="eastAsia"/>
        </w:rPr>
        <w:t>data</w:t>
      </w:r>
      <w:r w:rsidR="00FE050A" w:rsidRPr="00A607A0">
        <w:rPr>
          <w:rFonts w:hint="eastAsia"/>
        </w:rPr>
        <w:t>数据包传到下一级缓存中即可</w:t>
      </w:r>
      <w:r>
        <w:rPr>
          <w:rFonts w:hint="eastAsia"/>
        </w:rPr>
        <w:t>，即在</w:t>
      </w:r>
      <w:r>
        <w:fldChar w:fldCharType="begin"/>
      </w:r>
      <w:r>
        <w:instrText xml:space="preserve"> </w:instrText>
      </w:r>
      <w:r>
        <w:rPr>
          <w:rFonts w:hint="eastAsia"/>
        </w:rPr>
        <w:instrText>REF _Ref157177928 \r \h</w:instrText>
      </w:r>
      <w:r>
        <w:instrText xml:space="preserve"> </w:instrText>
      </w:r>
      <w:r>
        <w:fldChar w:fldCharType="separate"/>
      </w:r>
      <w:ins w:id="597" w:author="Xi Lifeng" w:date="2024-02-24T15:02:00Z">
        <w:r w:rsidR="007E7757">
          <w:rPr>
            <w:rFonts w:hint="eastAsia"/>
          </w:rPr>
          <w:t>图</w:t>
        </w:r>
        <w:r w:rsidR="007E7757">
          <w:rPr>
            <w:rFonts w:hint="eastAsia"/>
          </w:rPr>
          <w:t>7-10</w:t>
        </w:r>
      </w:ins>
      <w:del w:id="598" w:author="Xi Lifeng" w:date="2024-02-23T13:49:00Z">
        <w:r w:rsidRPr="003124D7" w:rsidDel="00D84A70">
          <w:rPr>
            <w:rFonts w:hint="eastAsia"/>
            <w:sz w:val="18"/>
            <w:szCs w:val="18"/>
          </w:rPr>
          <w:delText>图</w:delText>
        </w:r>
        <w:r w:rsidRPr="003124D7" w:rsidDel="00D84A70">
          <w:rPr>
            <w:rFonts w:hint="eastAsia"/>
            <w:sz w:val="18"/>
            <w:szCs w:val="18"/>
          </w:rPr>
          <w:delText>6-11</w:delText>
        </w:r>
      </w:del>
      <w:r>
        <w:fldChar w:fldCharType="end"/>
      </w:r>
      <w:r>
        <w:rPr>
          <w:rFonts w:hint="eastAsia"/>
        </w:rPr>
        <w:t>中，</w:t>
      </w:r>
      <w:r>
        <w:rPr>
          <w:rFonts w:hint="eastAsia"/>
        </w:rPr>
        <w:t>d</w:t>
      </w:r>
      <w:r>
        <w:t>ata1</w:t>
      </w:r>
      <w:r>
        <w:rPr>
          <w:rFonts w:hint="eastAsia"/>
        </w:rPr>
        <w:t>数据包与</w:t>
      </w:r>
      <w:r>
        <w:t>data2</w:t>
      </w:r>
      <w:r>
        <w:rPr>
          <w:rFonts w:hint="eastAsia"/>
        </w:rPr>
        <w:t>数据包完全相同</w:t>
      </w:r>
      <w:r w:rsidR="00FE050A" w:rsidRPr="00A607A0">
        <w:rPr>
          <w:rFonts w:hint="eastAsia"/>
        </w:rPr>
        <w:t>。将</w:t>
      </w:r>
      <w:r>
        <w:rPr>
          <w:rFonts w:hint="eastAsia"/>
        </w:rPr>
        <w:t>数据存储器</w:t>
      </w:r>
      <w:r w:rsidR="00EF74E9">
        <w:rPr>
          <w:rFonts w:hint="eastAsia"/>
        </w:rPr>
        <w:t>的</w:t>
      </w:r>
      <w:r>
        <w:rPr>
          <w:rFonts w:hint="eastAsia"/>
        </w:rPr>
        <w:t>读使能信号</w:t>
      </w:r>
      <w:proofErr w:type="spellStart"/>
      <w:r>
        <w:t>DataMEM</w:t>
      </w:r>
      <w:r w:rsidR="00FE050A" w:rsidRPr="00A607A0">
        <w:rPr>
          <w:rFonts w:hint="eastAsia"/>
        </w:rPr>
        <w:t>_en</w:t>
      </w:r>
      <w:proofErr w:type="spellEnd"/>
      <w:r w:rsidR="00FE050A" w:rsidRPr="00A607A0">
        <w:rPr>
          <w:rFonts w:hint="eastAsia"/>
        </w:rPr>
        <w:t>和</w:t>
      </w:r>
      <w:r>
        <w:rPr>
          <w:rFonts w:hint="eastAsia"/>
        </w:rPr>
        <w:t>写使能信号</w:t>
      </w:r>
      <w:proofErr w:type="spellStart"/>
      <w:r>
        <w:t>DataMEM</w:t>
      </w:r>
      <w:r w:rsidR="00FE050A" w:rsidRPr="00A607A0">
        <w:rPr>
          <w:rFonts w:hint="eastAsia"/>
        </w:rPr>
        <w:t>_wen</w:t>
      </w:r>
      <w:proofErr w:type="spellEnd"/>
      <w:r>
        <w:rPr>
          <w:rFonts w:hint="eastAsia"/>
        </w:rPr>
        <w:t>都</w:t>
      </w:r>
      <w:r w:rsidR="00FE050A" w:rsidRPr="00A607A0">
        <w:rPr>
          <w:rFonts w:hint="eastAsia"/>
        </w:rPr>
        <w:t>置为</w:t>
      </w:r>
      <w:r>
        <w:rPr>
          <w:rFonts w:hint="eastAsia"/>
        </w:rPr>
        <w:t>无效（即，清零）</w:t>
      </w:r>
      <w:r w:rsidR="00FE050A" w:rsidRPr="00A607A0">
        <w:rPr>
          <w:rFonts w:hint="eastAsia"/>
        </w:rPr>
        <w:t>，</w:t>
      </w:r>
      <w:r w:rsidR="00EF74E9">
        <w:rPr>
          <w:rFonts w:hint="eastAsia"/>
        </w:rPr>
        <w:t>无需理会数据存储器的地址信号</w:t>
      </w:r>
      <w:proofErr w:type="spellStart"/>
      <w:r>
        <w:t>DataMEM</w:t>
      </w:r>
      <w:r w:rsidR="00FE050A" w:rsidRPr="00A607A0">
        <w:rPr>
          <w:rFonts w:hint="eastAsia"/>
        </w:rPr>
        <w:t>_addr</w:t>
      </w:r>
      <w:proofErr w:type="spellEnd"/>
      <w:r w:rsidR="00FE050A" w:rsidRPr="00A607A0">
        <w:rPr>
          <w:rFonts w:hint="eastAsia"/>
        </w:rPr>
        <w:t>、</w:t>
      </w:r>
      <w:r w:rsidR="00EF74E9">
        <w:rPr>
          <w:rFonts w:hint="eastAsia"/>
        </w:rPr>
        <w:t>写入数据</w:t>
      </w:r>
      <w:proofErr w:type="spellStart"/>
      <w:r>
        <w:t>DataMEM</w:t>
      </w:r>
      <w:r w:rsidR="00FE050A" w:rsidRPr="00A607A0">
        <w:rPr>
          <w:rFonts w:hint="eastAsia"/>
        </w:rPr>
        <w:t>_wdata</w:t>
      </w:r>
      <w:proofErr w:type="spellEnd"/>
      <w:r w:rsidR="00FE050A" w:rsidRPr="00A607A0">
        <w:rPr>
          <w:rFonts w:hint="eastAsia"/>
        </w:rPr>
        <w:t>以及</w:t>
      </w:r>
      <w:r w:rsidR="00EF74E9">
        <w:rPr>
          <w:rFonts w:hint="eastAsia"/>
        </w:rPr>
        <w:t>读出数据</w:t>
      </w:r>
      <w:proofErr w:type="spellStart"/>
      <w:r>
        <w:t>DataMEM</w:t>
      </w:r>
      <w:r w:rsidR="00FE050A" w:rsidRPr="00A607A0">
        <w:rPr>
          <w:rFonts w:hint="eastAsia"/>
        </w:rPr>
        <w:t>_rdata</w:t>
      </w:r>
      <w:proofErr w:type="spellEnd"/>
      <w:r w:rsidR="00FE050A" w:rsidRPr="00A607A0">
        <w:rPr>
          <w:rFonts w:hint="eastAsia"/>
        </w:rPr>
        <w:t>这三</w:t>
      </w:r>
      <w:r w:rsidR="00EF74E9">
        <w:rPr>
          <w:rFonts w:hint="eastAsia"/>
        </w:rPr>
        <w:t>种</w:t>
      </w:r>
      <w:r w:rsidR="00FE050A" w:rsidRPr="00A607A0">
        <w:rPr>
          <w:rFonts w:hint="eastAsia"/>
        </w:rPr>
        <w:t>信号</w:t>
      </w:r>
      <w:r w:rsidR="00EF74E9">
        <w:rPr>
          <w:rFonts w:hint="eastAsia"/>
        </w:rPr>
        <w:t>。</w:t>
      </w:r>
    </w:p>
    <w:p w14:paraId="67AF45D8" w14:textId="77777777" w:rsidR="00FE050A" w:rsidRPr="00FE050A" w:rsidRDefault="00FE050A">
      <w:pPr>
        <w:pStyle w:val="a3"/>
        <w:ind w:firstLine="420"/>
      </w:pPr>
    </w:p>
    <w:p w14:paraId="385EF878" w14:textId="04CDE99B" w:rsidR="00A607A0" w:rsidRDefault="00770DD0">
      <w:pPr>
        <w:pStyle w:val="aa"/>
        <w:spacing w:before="78"/>
      </w:pPr>
      <w:r>
        <w:object w:dxaOrig="6325" w:dyaOrig="5801" w14:anchorId="442C766D">
          <v:shape id="_x0000_i1145" type="#_x0000_t75" style="width:254.15pt;height:233.15pt" o:ole="">
            <v:imagedata r:id="rId37" o:title=""/>
          </v:shape>
          <o:OLEObject Type="Embed" ProgID="Visio.Drawing.11" ShapeID="_x0000_i1145" DrawAspect="Content" ObjectID="_1770293000" r:id="rId38"/>
        </w:object>
      </w:r>
    </w:p>
    <w:p w14:paraId="50A781CB" w14:textId="000831B9" w:rsidR="00A607A0" w:rsidRDefault="00A607A0">
      <w:pPr>
        <w:pStyle w:val="a0"/>
        <w:spacing w:after="78"/>
      </w:pPr>
      <w:bookmarkStart w:id="599" w:name="_Ref157177928"/>
      <w:r>
        <w:rPr>
          <w:rFonts w:hint="eastAsia"/>
        </w:rPr>
        <w:t>访存单元</w:t>
      </w:r>
      <w:bookmarkEnd w:id="599"/>
      <w:r w:rsidR="009C679C">
        <w:rPr>
          <w:rFonts w:hint="eastAsia"/>
        </w:rPr>
        <w:t>结构</w:t>
      </w:r>
    </w:p>
    <w:p w14:paraId="252CA667" w14:textId="77777777" w:rsidR="00653B95" w:rsidRPr="00653B95" w:rsidRDefault="00653B95" w:rsidP="00653B95">
      <w:pPr>
        <w:pStyle w:val="af1"/>
        <w:keepNext/>
        <w:keepLines/>
        <w:widowControl/>
        <w:numPr>
          <w:ilvl w:val="7"/>
          <w:numId w:val="8"/>
        </w:numPr>
        <w:ind w:firstLineChars="0"/>
        <w:jc w:val="left"/>
        <w:outlineLvl w:val="4"/>
        <w:rPr>
          <w:ins w:id="600" w:author="Xi Lifeng" w:date="2024-02-20T13:05:00Z"/>
          <w:rFonts w:asciiTheme="majorHAnsi" w:eastAsiaTheme="majorEastAsia" w:hAnsiTheme="majorHAnsi"/>
          <w:bCs/>
          <w:vanish/>
          <w:szCs w:val="28"/>
        </w:rPr>
      </w:pPr>
    </w:p>
    <w:p w14:paraId="270EF951" w14:textId="77777777" w:rsidR="00653B95" w:rsidRPr="00653B95" w:rsidRDefault="00653B95" w:rsidP="00653B95">
      <w:pPr>
        <w:pStyle w:val="af1"/>
        <w:keepNext/>
        <w:keepLines/>
        <w:widowControl/>
        <w:numPr>
          <w:ilvl w:val="7"/>
          <w:numId w:val="8"/>
        </w:numPr>
        <w:ind w:firstLineChars="0"/>
        <w:jc w:val="left"/>
        <w:outlineLvl w:val="4"/>
        <w:rPr>
          <w:ins w:id="601" w:author="Xi Lifeng" w:date="2024-02-20T13:05:00Z"/>
          <w:rFonts w:asciiTheme="majorHAnsi" w:eastAsiaTheme="majorEastAsia" w:hAnsiTheme="majorHAnsi"/>
          <w:bCs/>
          <w:vanish/>
          <w:szCs w:val="28"/>
        </w:rPr>
      </w:pPr>
    </w:p>
    <w:p w14:paraId="23A0C24E" w14:textId="77777777" w:rsidR="00653B95" w:rsidRPr="00653B95" w:rsidRDefault="00653B95" w:rsidP="00653B95">
      <w:pPr>
        <w:pStyle w:val="af1"/>
        <w:keepNext/>
        <w:keepLines/>
        <w:widowControl/>
        <w:numPr>
          <w:ilvl w:val="7"/>
          <w:numId w:val="8"/>
        </w:numPr>
        <w:ind w:firstLineChars="0"/>
        <w:jc w:val="left"/>
        <w:outlineLvl w:val="4"/>
        <w:rPr>
          <w:ins w:id="602" w:author="Xi Lifeng" w:date="2024-02-20T13:05:00Z"/>
          <w:rFonts w:asciiTheme="majorHAnsi" w:eastAsiaTheme="majorEastAsia" w:hAnsiTheme="majorHAnsi"/>
          <w:bCs/>
          <w:vanish/>
          <w:szCs w:val="28"/>
        </w:rPr>
      </w:pPr>
    </w:p>
    <w:p w14:paraId="7CACF25F" w14:textId="77777777" w:rsidR="00653B95" w:rsidRPr="00653B95" w:rsidRDefault="00653B95" w:rsidP="00653B95">
      <w:pPr>
        <w:pStyle w:val="af1"/>
        <w:keepNext/>
        <w:keepLines/>
        <w:widowControl/>
        <w:numPr>
          <w:ilvl w:val="7"/>
          <w:numId w:val="8"/>
        </w:numPr>
        <w:ind w:firstLineChars="0"/>
        <w:jc w:val="left"/>
        <w:outlineLvl w:val="4"/>
        <w:rPr>
          <w:ins w:id="603" w:author="Xi Lifeng" w:date="2024-02-20T13:05:00Z"/>
          <w:rFonts w:asciiTheme="majorHAnsi" w:eastAsiaTheme="majorEastAsia" w:hAnsiTheme="majorHAnsi"/>
          <w:bCs/>
          <w:vanish/>
          <w:szCs w:val="28"/>
        </w:rPr>
      </w:pPr>
    </w:p>
    <w:p w14:paraId="0CDBF94F" w14:textId="694AFBDB" w:rsidR="00A607A0" w:rsidRDefault="00A607A0">
      <w:pPr>
        <w:pStyle w:val="5"/>
        <w:pPrChange w:id="604" w:author="Xi Lifeng" w:date="2024-02-20T13:05:00Z">
          <w:pPr>
            <w:pStyle w:val="4"/>
          </w:pPr>
        </w:pPrChange>
      </w:pPr>
      <w:r>
        <w:rPr>
          <w:rFonts w:hint="eastAsia"/>
        </w:rPr>
        <w:t>写回级缓存</w:t>
      </w:r>
      <w:r w:rsidR="00892F08">
        <w:rPr>
          <w:rFonts w:hint="eastAsia"/>
        </w:rPr>
        <w:t>和写回单元</w:t>
      </w:r>
    </w:p>
    <w:p w14:paraId="30E63988" w14:textId="485FDDBF" w:rsidR="00985177" w:rsidRDefault="00AB2DB9" w:rsidP="00A607A0">
      <w:pPr>
        <w:pStyle w:val="a3"/>
        <w:ind w:firstLine="420"/>
      </w:pPr>
      <w:r>
        <w:rPr>
          <w:rFonts w:hint="eastAsia"/>
        </w:rPr>
        <w:t>访存</w:t>
      </w:r>
      <w:r w:rsidRPr="0000138C">
        <w:rPr>
          <w:rFonts w:hint="eastAsia"/>
        </w:rPr>
        <w:t>单元</w:t>
      </w:r>
      <w:r>
        <w:rPr>
          <w:rFonts w:hint="eastAsia"/>
        </w:rPr>
        <w:t>和写回</w:t>
      </w:r>
      <w:r w:rsidRPr="0000138C">
        <w:rPr>
          <w:rFonts w:hint="eastAsia"/>
        </w:rPr>
        <w:t>单元这两级间的缓存称为</w:t>
      </w:r>
      <w:r>
        <w:rPr>
          <w:rFonts w:ascii="黑体" w:eastAsia="黑体" w:hAnsi="黑体" w:hint="eastAsia"/>
          <w:b/>
          <w:bCs/>
        </w:rPr>
        <w:t>写回</w:t>
      </w:r>
      <w:r w:rsidRPr="00D20996">
        <w:rPr>
          <w:rFonts w:ascii="黑体" w:eastAsia="黑体" w:hAnsi="黑体" w:hint="eastAsia"/>
          <w:b/>
          <w:bCs/>
        </w:rPr>
        <w:t>级缓存</w:t>
      </w:r>
      <w:r w:rsidRPr="00AB2DB9">
        <w:rPr>
          <w:rFonts w:ascii="宋体" w:eastAsia="宋体" w:hAnsi="宋体" w:hint="eastAsia"/>
        </w:rPr>
        <w:t>，</w:t>
      </w:r>
      <w:r w:rsidRPr="00A607A0">
        <w:rPr>
          <w:rFonts w:hint="eastAsia"/>
        </w:rPr>
        <w:t>写回级缓存的结构</w:t>
      </w:r>
      <w:r w:rsidR="00A607A0" w:rsidRPr="00A607A0">
        <w:rPr>
          <w:rFonts w:hint="eastAsia"/>
        </w:rPr>
        <w:t>与访存级缓存结构</w:t>
      </w:r>
      <w:r w:rsidR="00D121EC">
        <w:rPr>
          <w:rFonts w:hint="eastAsia"/>
        </w:rPr>
        <w:t>一样，</w:t>
      </w:r>
      <w:r w:rsidR="00985177">
        <w:rPr>
          <w:rFonts w:hint="eastAsia"/>
        </w:rPr>
        <w:t>data</w:t>
      </w:r>
      <w:r w:rsidR="00985177">
        <w:rPr>
          <w:rFonts w:hint="eastAsia"/>
        </w:rPr>
        <w:t>数据包的内容</w:t>
      </w:r>
      <w:r w:rsidR="00D121EC">
        <w:rPr>
          <w:rFonts w:hint="eastAsia"/>
        </w:rPr>
        <w:t>也</w:t>
      </w:r>
      <w:r w:rsidR="00985177">
        <w:rPr>
          <w:rFonts w:hint="eastAsia"/>
        </w:rPr>
        <w:t>与访存级缓存</w:t>
      </w:r>
      <w:r w:rsidR="00D121EC">
        <w:rPr>
          <w:rFonts w:hint="eastAsia"/>
        </w:rPr>
        <w:t>一样</w:t>
      </w:r>
      <w:r w:rsidR="00985177">
        <w:rPr>
          <w:rFonts w:hint="eastAsia"/>
        </w:rPr>
        <w:t>。</w:t>
      </w:r>
    </w:p>
    <w:p w14:paraId="24A2CE76" w14:textId="39E88634" w:rsidR="00A607A0" w:rsidRDefault="00C31637" w:rsidP="00A607A0">
      <w:pPr>
        <w:pStyle w:val="a3"/>
        <w:ind w:firstLine="420"/>
      </w:pPr>
      <w:r>
        <w:rPr>
          <w:rFonts w:hint="eastAsia"/>
        </w:rPr>
        <w:t>R</w:t>
      </w:r>
      <w:r>
        <w:rPr>
          <w:rFonts w:hint="eastAsia"/>
        </w:rPr>
        <w:t>型运算</w:t>
      </w:r>
      <w:r w:rsidR="00A607A0" w:rsidRPr="00A607A0">
        <w:rPr>
          <w:rFonts w:hint="eastAsia"/>
        </w:rPr>
        <w:t>指令需要写回通用寄存器堆，因此</w:t>
      </w:r>
      <w:r>
        <w:rPr>
          <w:rFonts w:hint="eastAsia"/>
        </w:rPr>
        <w:t>a</w:t>
      </w:r>
      <w:r>
        <w:t>dd</w:t>
      </w:r>
      <w:r>
        <w:rPr>
          <w:rFonts w:hint="eastAsia"/>
        </w:rPr>
        <w:t>指令</w:t>
      </w:r>
      <w:r w:rsidR="00A607A0" w:rsidRPr="00A607A0">
        <w:rPr>
          <w:rFonts w:hint="eastAsia"/>
        </w:rPr>
        <w:t>需要在写回</w:t>
      </w:r>
      <w:proofErr w:type="gramStart"/>
      <w:r w:rsidR="00A607A0" w:rsidRPr="00A607A0">
        <w:rPr>
          <w:rFonts w:hint="eastAsia"/>
        </w:rPr>
        <w:t>级访问</w:t>
      </w:r>
      <w:proofErr w:type="gramEnd"/>
      <w:r w:rsidR="00A607A0" w:rsidRPr="00A607A0">
        <w:rPr>
          <w:rFonts w:hint="eastAsia"/>
        </w:rPr>
        <w:t>通用寄存器堆。</w:t>
      </w:r>
      <w:r w:rsidR="00F864B9">
        <w:fldChar w:fldCharType="begin"/>
      </w:r>
      <w:r w:rsidR="00F864B9">
        <w:instrText xml:space="preserve"> </w:instrText>
      </w:r>
      <w:r w:rsidR="00F864B9">
        <w:rPr>
          <w:rFonts w:hint="eastAsia"/>
        </w:rPr>
        <w:instrText>REF _Ref157178073 \r \h</w:instrText>
      </w:r>
      <w:r w:rsidR="00F864B9">
        <w:instrText xml:space="preserve"> </w:instrText>
      </w:r>
      <w:r w:rsidR="00F864B9">
        <w:fldChar w:fldCharType="separate"/>
      </w:r>
      <w:ins w:id="605" w:author="Xi Lifeng" w:date="2024-02-24T15:02:00Z">
        <w:r w:rsidR="007E7757">
          <w:rPr>
            <w:rFonts w:hint="eastAsia"/>
          </w:rPr>
          <w:t>图</w:t>
        </w:r>
        <w:r w:rsidR="007E7757">
          <w:rPr>
            <w:rFonts w:hint="eastAsia"/>
          </w:rPr>
          <w:t>7-11</w:t>
        </w:r>
      </w:ins>
      <w:del w:id="606" w:author="Xi Lifeng" w:date="2024-02-23T13:49:00Z">
        <w:r w:rsidR="00F864B9" w:rsidRPr="003124D7" w:rsidDel="00D84A70">
          <w:rPr>
            <w:rFonts w:hint="eastAsia"/>
            <w:sz w:val="18"/>
            <w:szCs w:val="18"/>
          </w:rPr>
          <w:delText>图</w:delText>
        </w:r>
        <w:r w:rsidR="00F864B9" w:rsidRPr="003124D7" w:rsidDel="00D84A70">
          <w:rPr>
            <w:rFonts w:hint="eastAsia"/>
            <w:sz w:val="18"/>
            <w:szCs w:val="18"/>
          </w:rPr>
          <w:delText>6-12</w:delText>
        </w:r>
      </w:del>
      <w:r w:rsidR="00F864B9">
        <w:fldChar w:fldCharType="end"/>
      </w:r>
      <w:r w:rsidR="00F864B9">
        <w:rPr>
          <w:rFonts w:hint="eastAsia"/>
        </w:rPr>
        <w:t>展示了写回单元的结构。由图可知，</w:t>
      </w:r>
      <w:r w:rsidR="00A607A0" w:rsidRPr="00A607A0">
        <w:rPr>
          <w:rFonts w:hint="eastAsia"/>
        </w:rPr>
        <w:t>将</w:t>
      </w:r>
      <w:r w:rsidR="00F864B9">
        <w:rPr>
          <w:rFonts w:hint="eastAsia"/>
        </w:rPr>
        <w:t>写回级缓存输出的</w:t>
      </w:r>
      <w:r w:rsidR="00A607A0" w:rsidRPr="00A607A0">
        <w:rPr>
          <w:rFonts w:hint="eastAsia"/>
        </w:rPr>
        <w:t>data</w:t>
      </w:r>
      <w:r w:rsidR="00A607A0" w:rsidRPr="00A607A0">
        <w:rPr>
          <w:rFonts w:hint="eastAsia"/>
        </w:rPr>
        <w:t>数据包解包</w:t>
      </w:r>
      <w:ins w:id="607" w:author="Xi Lifeng" w:date="2024-02-19T21:48:00Z">
        <w:r w:rsidR="004F79CB">
          <w:rPr>
            <w:rFonts w:hint="eastAsia"/>
          </w:rPr>
          <w:t>得到</w:t>
        </w:r>
      </w:ins>
      <w:ins w:id="608" w:author="Xi Lifeng" w:date="2024-02-19T21:49:00Z">
        <w:r w:rsidR="004F79CB">
          <w:rPr>
            <w:rFonts w:hint="eastAsia"/>
          </w:rPr>
          <w:t>valid</w:t>
        </w:r>
        <w:r w:rsidR="004F79CB">
          <w:rPr>
            <w:rFonts w:hint="eastAsia"/>
          </w:rPr>
          <w:t>、</w:t>
        </w:r>
        <w:proofErr w:type="spellStart"/>
        <w:r w:rsidR="004F79CB" w:rsidRPr="00A607A0">
          <w:rPr>
            <w:rFonts w:hint="eastAsia"/>
          </w:rPr>
          <w:t>reg_wen</w:t>
        </w:r>
        <w:proofErr w:type="spellEnd"/>
        <w:r w:rsidR="004F79CB" w:rsidRPr="00A607A0">
          <w:rPr>
            <w:rFonts w:hint="eastAsia"/>
          </w:rPr>
          <w:t>、</w:t>
        </w:r>
        <w:proofErr w:type="spellStart"/>
        <w:r w:rsidR="004F79CB" w:rsidRPr="00A607A0">
          <w:rPr>
            <w:rFonts w:hint="eastAsia"/>
          </w:rPr>
          <w:t>reg_waddr</w:t>
        </w:r>
        <w:proofErr w:type="spellEnd"/>
        <w:r w:rsidR="004F79CB" w:rsidRPr="00A607A0">
          <w:rPr>
            <w:rFonts w:hint="eastAsia"/>
          </w:rPr>
          <w:t>和</w:t>
        </w:r>
        <w:proofErr w:type="spellStart"/>
        <w:r w:rsidR="004F79CB" w:rsidRPr="00A607A0">
          <w:rPr>
            <w:rFonts w:hint="eastAsia"/>
          </w:rPr>
          <w:t>reg_wdata</w:t>
        </w:r>
        <w:proofErr w:type="spellEnd"/>
        <w:r w:rsidR="004F79CB">
          <w:rPr>
            <w:rFonts w:hint="eastAsia"/>
          </w:rPr>
          <w:t>信号。</w:t>
        </w:r>
      </w:ins>
      <w:ins w:id="609" w:author="Xi Lifeng" w:date="2024-02-19T21:47:00Z">
        <w:r w:rsidR="00BE4AE1">
          <w:rPr>
            <w:rFonts w:hint="eastAsia"/>
          </w:rPr>
          <w:t>由于指令可能无效，因此还需</w:t>
        </w:r>
        <w:r w:rsidR="00C74E75">
          <w:rPr>
            <w:rFonts w:hint="eastAsia"/>
          </w:rPr>
          <w:t>对写使能进行处理，</w:t>
        </w:r>
      </w:ins>
      <w:ins w:id="610" w:author="Xi Lifeng" w:date="2024-02-19T21:48:00Z">
        <w:r w:rsidR="00C74E75">
          <w:rPr>
            <w:rFonts w:hint="eastAsia"/>
          </w:rPr>
          <w:t>最终的写使能等于</w:t>
        </w:r>
        <w:r w:rsidR="00C74E75">
          <w:rPr>
            <w:rFonts w:hint="eastAsia"/>
          </w:rPr>
          <w:t>valid</w:t>
        </w:r>
        <w:r w:rsidR="00C74E75">
          <w:rPr>
            <w:rFonts w:hint="eastAsia"/>
          </w:rPr>
          <w:t>和</w:t>
        </w:r>
        <w:proofErr w:type="spellStart"/>
        <w:r w:rsidR="00C74E75">
          <w:rPr>
            <w:rFonts w:hint="eastAsia"/>
          </w:rPr>
          <w:t>reg</w:t>
        </w:r>
        <w:r w:rsidR="00C74E75">
          <w:t>_wen</w:t>
        </w:r>
        <w:proofErr w:type="spellEnd"/>
        <w:r w:rsidR="00C74E75">
          <w:rPr>
            <w:rFonts w:hint="eastAsia"/>
          </w:rPr>
          <w:t>的</w:t>
        </w:r>
        <w:r w:rsidR="004F79CB">
          <w:rPr>
            <w:rFonts w:hint="eastAsia"/>
          </w:rPr>
          <w:t>逻辑</w:t>
        </w:r>
        <w:r w:rsidR="00C74E75">
          <w:rPr>
            <w:rFonts w:hint="eastAsia"/>
          </w:rPr>
          <w:t>与</w:t>
        </w:r>
      </w:ins>
      <w:del w:id="611" w:author="Xi Lifeng" w:date="2024-02-19T21:48:00Z">
        <w:r w:rsidR="00A607A0" w:rsidRPr="00A607A0" w:rsidDel="00C74E75">
          <w:rPr>
            <w:rFonts w:hint="eastAsia"/>
          </w:rPr>
          <w:delText>，</w:delText>
        </w:r>
      </w:del>
      <w:ins w:id="612" w:author="Xi Lifeng" w:date="2024-02-19T21:48:00Z">
        <w:r w:rsidR="00C74E75">
          <w:rPr>
            <w:rFonts w:hint="eastAsia"/>
          </w:rPr>
          <w:t>。</w:t>
        </w:r>
      </w:ins>
      <w:r w:rsidR="00A607A0" w:rsidRPr="00A607A0">
        <w:rPr>
          <w:rFonts w:hint="eastAsia"/>
        </w:rPr>
        <w:t>将</w:t>
      </w:r>
      <w:del w:id="613" w:author="Xi Lifeng" w:date="2024-02-19T21:49:00Z">
        <w:r w:rsidR="00A607A0" w:rsidRPr="00A607A0" w:rsidDel="004F79CB">
          <w:rPr>
            <w:rFonts w:hint="eastAsia"/>
          </w:rPr>
          <w:delText>info</w:delText>
        </w:r>
        <w:r w:rsidR="00A607A0" w:rsidRPr="00A607A0" w:rsidDel="004F79CB">
          <w:rPr>
            <w:rFonts w:hint="eastAsia"/>
          </w:rPr>
          <w:delText>数据包内</w:delText>
        </w:r>
      </w:del>
      <w:ins w:id="614" w:author="Xi Lifeng" w:date="2024-02-19T21:49:00Z">
        <w:r w:rsidR="004F79CB">
          <w:rPr>
            <w:rFonts w:hint="eastAsia"/>
          </w:rPr>
          <w:t>最终</w:t>
        </w:r>
      </w:ins>
      <w:r w:rsidR="00A607A0" w:rsidRPr="00A607A0">
        <w:rPr>
          <w:rFonts w:hint="eastAsia"/>
        </w:rPr>
        <w:t>的</w:t>
      </w:r>
      <w:ins w:id="615" w:author="Xi Lifeng" w:date="2024-02-19T21:49:00Z">
        <w:r w:rsidR="005D5018">
          <w:rPr>
            <w:rFonts w:hint="eastAsia"/>
          </w:rPr>
          <w:t>写使能</w:t>
        </w:r>
      </w:ins>
      <w:del w:id="616" w:author="Xi Lifeng" w:date="2024-02-19T21:49:00Z">
        <w:r w:rsidR="00A607A0" w:rsidRPr="00A607A0" w:rsidDel="005D5018">
          <w:rPr>
            <w:rFonts w:hint="eastAsia"/>
          </w:rPr>
          <w:delText>reg_wen</w:delText>
        </w:r>
      </w:del>
      <w:r w:rsidR="00A607A0" w:rsidRPr="00A607A0">
        <w:rPr>
          <w:rFonts w:hint="eastAsia"/>
        </w:rPr>
        <w:t>、</w:t>
      </w:r>
      <w:ins w:id="617" w:author="Xi Lifeng" w:date="2024-02-19T21:49:00Z">
        <w:r w:rsidR="005D5018">
          <w:rPr>
            <w:rFonts w:hint="eastAsia"/>
          </w:rPr>
          <w:t>写地址</w:t>
        </w:r>
      </w:ins>
      <w:del w:id="618" w:author="Xi Lifeng" w:date="2024-02-19T21:49:00Z">
        <w:r w:rsidR="00A607A0" w:rsidRPr="00A607A0" w:rsidDel="005D5018">
          <w:rPr>
            <w:rFonts w:hint="eastAsia"/>
          </w:rPr>
          <w:delText>reg_waddr</w:delText>
        </w:r>
      </w:del>
      <w:r w:rsidR="00A607A0" w:rsidRPr="00A607A0">
        <w:rPr>
          <w:rFonts w:hint="eastAsia"/>
        </w:rPr>
        <w:t>和</w:t>
      </w:r>
      <w:ins w:id="619" w:author="Xi Lifeng" w:date="2024-02-19T21:49:00Z">
        <w:r w:rsidR="005D5018">
          <w:rPr>
            <w:rFonts w:hint="eastAsia"/>
          </w:rPr>
          <w:t>写数据</w:t>
        </w:r>
      </w:ins>
      <w:del w:id="620" w:author="Xi Lifeng" w:date="2024-02-19T21:49:00Z">
        <w:r w:rsidR="00A607A0" w:rsidRPr="00A607A0" w:rsidDel="005D5018">
          <w:rPr>
            <w:rFonts w:hint="eastAsia"/>
          </w:rPr>
          <w:delText>reg_wdata</w:delText>
        </w:r>
      </w:del>
      <w:r>
        <w:rPr>
          <w:rFonts w:hint="eastAsia"/>
        </w:rPr>
        <w:t>信号</w:t>
      </w:r>
      <w:r w:rsidR="00A607A0" w:rsidRPr="00A607A0">
        <w:rPr>
          <w:rFonts w:hint="eastAsia"/>
        </w:rPr>
        <w:t>发送至通用寄存器堆，同时这些信号还需要与</w:t>
      </w:r>
      <w:r>
        <w:rPr>
          <w:rFonts w:hint="eastAsia"/>
        </w:rPr>
        <w:t>PC</w:t>
      </w:r>
      <w:r w:rsidR="00A607A0" w:rsidRPr="00A607A0">
        <w:rPr>
          <w:rFonts w:hint="eastAsia"/>
        </w:rPr>
        <w:t>一起发往</w:t>
      </w:r>
      <w:r w:rsidR="00A607A0" w:rsidRPr="00A607A0">
        <w:rPr>
          <w:rFonts w:hint="eastAsia"/>
        </w:rPr>
        <w:t>CPU</w:t>
      </w:r>
      <w:r w:rsidR="00A607A0" w:rsidRPr="00A607A0">
        <w:rPr>
          <w:rFonts w:hint="eastAsia"/>
        </w:rPr>
        <w:t>的外部作为</w:t>
      </w:r>
      <w:r w:rsidR="00A607A0" w:rsidRPr="00A607A0">
        <w:rPr>
          <w:rFonts w:hint="eastAsia"/>
        </w:rPr>
        <w:t>debug</w:t>
      </w:r>
      <w:r>
        <w:rPr>
          <w:rFonts w:hint="eastAsia"/>
        </w:rPr>
        <w:t>调试</w:t>
      </w:r>
      <w:r w:rsidR="00A607A0" w:rsidRPr="00A607A0">
        <w:rPr>
          <w:rFonts w:hint="eastAsia"/>
        </w:rPr>
        <w:t>信号。</w:t>
      </w:r>
    </w:p>
    <w:p w14:paraId="2C04DC67" w14:textId="392746AB" w:rsidR="00A607A0" w:rsidRDefault="00955909" w:rsidP="00A607A0">
      <w:pPr>
        <w:pStyle w:val="aa"/>
        <w:spacing w:before="78"/>
      </w:pPr>
      <w:ins w:id="621" w:author="Xi Lifeng" w:date="2024-02-19T21:46:00Z">
        <w:r>
          <w:object w:dxaOrig="7656" w:dyaOrig="5833" w14:anchorId="6E46E98A">
            <v:shape id="_x0000_i1146" type="#_x0000_t75" style="width:382.3pt;height:291.85pt" o:ole="">
              <v:imagedata r:id="rId39" o:title=""/>
            </v:shape>
            <o:OLEObject Type="Embed" ProgID="Visio.Drawing.15" ShapeID="_x0000_i1146" DrawAspect="Content" ObjectID="_1770293001" r:id="rId40"/>
          </w:object>
        </w:r>
      </w:ins>
      <w:ins w:id="622" w:author="Xi Lifeng" w:date="2024-02-19T21:46:00Z">
        <w:r w:rsidDel="00870B91">
          <w:t xml:space="preserve"> </w:t>
        </w:r>
      </w:ins>
      <w:del w:id="623" w:author="Xi Lifeng" w:date="2024-02-19T21:43:00Z">
        <w:r w:rsidR="002D412C" w:rsidDel="00870B91">
          <w:object w:dxaOrig="7671" w:dyaOrig="5858" w14:anchorId="0F255E99">
            <v:shape id="_x0000_i1147" type="#_x0000_t75" style="width:293.55pt;height:223.3pt" o:ole="">
              <v:imagedata r:id="rId41" o:title=""/>
            </v:shape>
            <o:OLEObject Type="Embed" ProgID="Visio.Drawing.11" ShapeID="_x0000_i1147" DrawAspect="Content" ObjectID="_1770293002" r:id="rId42"/>
          </w:object>
        </w:r>
      </w:del>
    </w:p>
    <w:p w14:paraId="1924117F" w14:textId="7666C1F6" w:rsidR="00A607A0" w:rsidRDefault="00A607A0" w:rsidP="00A607A0">
      <w:pPr>
        <w:pStyle w:val="a0"/>
        <w:spacing w:after="78"/>
      </w:pPr>
      <w:bookmarkStart w:id="624" w:name="_Ref157178073"/>
      <w:r>
        <w:rPr>
          <w:rFonts w:hint="eastAsia"/>
        </w:rPr>
        <w:t>写回单元</w:t>
      </w:r>
      <w:bookmarkEnd w:id="624"/>
    </w:p>
    <w:p w14:paraId="3C4D0259" w14:textId="0A6AC56A" w:rsidR="00F73EB2" w:rsidRDefault="00F73EB2" w:rsidP="008C307F">
      <w:pPr>
        <w:pStyle w:val="3"/>
      </w:pPr>
      <w:r>
        <w:rPr>
          <w:rFonts w:hint="eastAsia"/>
        </w:rPr>
        <w:lastRenderedPageBreak/>
        <w:t>实验要求</w:t>
      </w:r>
    </w:p>
    <w:p w14:paraId="6A8D4C5A" w14:textId="646103E6" w:rsidR="00F73EB2" w:rsidRDefault="00652478" w:rsidP="00C408F9">
      <w:pPr>
        <w:pStyle w:val="a3"/>
        <w:numPr>
          <w:ilvl w:val="0"/>
          <w:numId w:val="27"/>
        </w:numPr>
        <w:ind w:firstLineChars="0"/>
      </w:pPr>
      <w:r>
        <w:rPr>
          <w:rFonts w:hint="eastAsia"/>
        </w:rPr>
        <w:t>基于</w:t>
      </w:r>
      <w:r w:rsidR="00F73EB2">
        <w:rPr>
          <w:rFonts w:hint="eastAsia"/>
        </w:rPr>
        <w:t>本实验提供的五级流水线编程框架</w:t>
      </w:r>
      <w:r>
        <w:rPr>
          <w:rFonts w:hint="eastAsia"/>
        </w:rPr>
        <w:t>开展编程设计，使得</w:t>
      </w:r>
      <w:r w:rsidR="00C408F9">
        <w:rPr>
          <w:rFonts w:hint="eastAsia"/>
        </w:rPr>
        <w:t>设计的</w:t>
      </w:r>
      <w:proofErr w:type="spellStart"/>
      <w:r>
        <w:rPr>
          <w:rFonts w:hint="eastAsia"/>
        </w:rPr>
        <w:t>My</w:t>
      </w:r>
      <w:r w:rsidR="00F73EB2">
        <w:rPr>
          <w:rFonts w:hint="eastAsia"/>
        </w:rPr>
        <w:t>CPU</w:t>
      </w:r>
      <w:proofErr w:type="spellEnd"/>
      <w:r w:rsidR="00F73EB2">
        <w:rPr>
          <w:rFonts w:hint="eastAsia"/>
        </w:rPr>
        <w:t xml:space="preserve"> </w:t>
      </w:r>
      <w:r>
        <w:rPr>
          <w:rFonts w:hint="eastAsia"/>
        </w:rPr>
        <w:t>能够</w:t>
      </w:r>
      <w:r w:rsidR="00C408F9">
        <w:rPr>
          <w:rFonts w:hint="eastAsia"/>
        </w:rPr>
        <w:t>完成</w:t>
      </w:r>
      <w:r w:rsidR="00A74FF2">
        <w:fldChar w:fldCharType="begin"/>
      </w:r>
      <w:r w:rsidR="00A74FF2">
        <w:instrText xml:space="preserve"> </w:instrText>
      </w:r>
      <w:r w:rsidR="00A74FF2">
        <w:rPr>
          <w:rFonts w:hint="eastAsia"/>
        </w:rPr>
        <w:instrText>REF _Ref158230978 \r \h</w:instrText>
      </w:r>
      <w:r w:rsidR="00A74FF2">
        <w:instrText xml:space="preserve"> </w:instrText>
      </w:r>
      <w:r w:rsidR="00A74FF2">
        <w:fldChar w:fldCharType="separate"/>
      </w:r>
      <w:ins w:id="625" w:author="Xi Lifeng" w:date="2024-02-24T15:02:00Z">
        <w:r w:rsidR="007E7757">
          <w:rPr>
            <w:rFonts w:hint="eastAsia"/>
          </w:rPr>
          <w:t>表</w:t>
        </w:r>
        <w:r w:rsidR="007E7757">
          <w:rPr>
            <w:rFonts w:hint="eastAsia"/>
          </w:rPr>
          <w:t>7-1</w:t>
        </w:r>
      </w:ins>
      <w:del w:id="626" w:author="Xi Lifeng" w:date="2024-02-23T13:49:00Z">
        <w:r w:rsidR="00A74FF2" w:rsidRPr="003124D7" w:rsidDel="00D84A70">
          <w:rPr>
            <w:rFonts w:hint="eastAsia"/>
            <w:sz w:val="18"/>
            <w:szCs w:val="18"/>
            <w:rPrChange w:id="627" w:author="Xi Lifeng" w:date="2024-02-19T14:10:00Z">
              <w:rPr>
                <w:rFonts w:hint="eastAsia"/>
              </w:rPr>
            </w:rPrChange>
          </w:rPr>
          <w:delText>表</w:delText>
        </w:r>
        <w:r w:rsidR="00A74FF2" w:rsidRPr="003124D7" w:rsidDel="00D84A70">
          <w:rPr>
            <w:sz w:val="18"/>
            <w:szCs w:val="18"/>
            <w:rPrChange w:id="628" w:author="Xi Lifeng" w:date="2024-02-19T14:10:00Z">
              <w:rPr/>
            </w:rPrChange>
          </w:rPr>
          <w:delText>6-1</w:delText>
        </w:r>
      </w:del>
      <w:r w:rsidR="00A74FF2">
        <w:fldChar w:fldCharType="end"/>
      </w:r>
      <w:r w:rsidR="00877F56">
        <w:rPr>
          <w:rFonts w:hint="eastAsia"/>
        </w:rPr>
        <w:t>中的所有指令</w:t>
      </w:r>
      <w:r w:rsidR="00C408F9">
        <w:rPr>
          <w:rFonts w:hint="eastAsia"/>
        </w:rPr>
        <w:t>的功能</w:t>
      </w:r>
      <w:r w:rsidR="00877F56">
        <w:rPr>
          <w:rFonts w:hint="eastAsia"/>
        </w:rPr>
        <w:t>。</w:t>
      </w:r>
    </w:p>
    <w:p w14:paraId="49B7100E" w14:textId="72072327" w:rsidR="00F73EB2" w:rsidRDefault="00F73EB2" w:rsidP="00C408F9">
      <w:pPr>
        <w:pStyle w:val="a3"/>
        <w:numPr>
          <w:ilvl w:val="0"/>
          <w:numId w:val="27"/>
        </w:numPr>
        <w:ind w:firstLineChars="0"/>
      </w:pPr>
      <w:r>
        <w:rPr>
          <w:rFonts w:hint="eastAsia"/>
        </w:rPr>
        <w:t>通过本实验提供的所有仿真验证测试用例。</w:t>
      </w:r>
    </w:p>
    <w:p w14:paraId="0EEFD07E" w14:textId="7B7A5028" w:rsidR="00F73EB2" w:rsidRDefault="00F73EB2" w:rsidP="00C408F9">
      <w:pPr>
        <w:pStyle w:val="a3"/>
        <w:numPr>
          <w:ilvl w:val="0"/>
          <w:numId w:val="27"/>
        </w:numPr>
        <w:ind w:firstLineChars="0"/>
      </w:pPr>
      <w:r>
        <w:rPr>
          <w:rFonts w:hint="eastAsia"/>
        </w:rPr>
        <w:t>通过本实验提供的所有板级验证测试用例。</w:t>
      </w:r>
    </w:p>
    <w:p w14:paraId="1E621268" w14:textId="4B01A610" w:rsidR="00652478" w:rsidRDefault="00652478" w:rsidP="00C408F9">
      <w:pPr>
        <w:pStyle w:val="a3"/>
        <w:numPr>
          <w:ilvl w:val="0"/>
          <w:numId w:val="27"/>
        </w:numPr>
        <w:ind w:firstLineChars="0"/>
      </w:pPr>
      <w:r>
        <w:rPr>
          <w:rFonts w:hint="eastAsia"/>
        </w:rPr>
        <w:t>线上提交实验作品，获得系统评分。</w:t>
      </w:r>
    </w:p>
    <w:p w14:paraId="0B70E6EF" w14:textId="00BA86FC" w:rsidR="00F73EB2" w:rsidRDefault="00F73EB2" w:rsidP="00C408F9">
      <w:pPr>
        <w:pStyle w:val="a3"/>
        <w:numPr>
          <w:ilvl w:val="0"/>
          <w:numId w:val="27"/>
        </w:numPr>
        <w:ind w:firstLineChars="0"/>
      </w:pPr>
      <w:r>
        <w:rPr>
          <w:rFonts w:hint="eastAsia"/>
        </w:rPr>
        <w:t>撰写实验报告。报告</w:t>
      </w:r>
      <w:r w:rsidR="00652478">
        <w:rPr>
          <w:rFonts w:hint="eastAsia"/>
        </w:rPr>
        <w:t>中应包含</w:t>
      </w:r>
      <w:r>
        <w:rPr>
          <w:rFonts w:hint="eastAsia"/>
        </w:rPr>
        <w:t>以下内容</w:t>
      </w:r>
      <w:r w:rsidR="00652478">
        <w:rPr>
          <w:rFonts w:hint="eastAsia"/>
        </w:rPr>
        <w:t>和至少</w:t>
      </w:r>
      <w:r w:rsidR="00652478">
        <w:rPr>
          <w:rFonts w:hint="eastAsia"/>
        </w:rPr>
        <w:t>3</w:t>
      </w:r>
      <w:r w:rsidR="00652478">
        <w:rPr>
          <w:rFonts w:hint="eastAsia"/>
        </w:rPr>
        <w:t>道本实验</w:t>
      </w:r>
      <w:r>
        <w:rPr>
          <w:rFonts w:hint="eastAsia"/>
        </w:rPr>
        <w:t>思考</w:t>
      </w:r>
      <w:r w:rsidR="00652478">
        <w:rPr>
          <w:rFonts w:hint="eastAsia"/>
        </w:rPr>
        <w:t>题</w:t>
      </w:r>
      <w:r>
        <w:rPr>
          <w:rFonts w:hint="eastAsia"/>
        </w:rPr>
        <w:t>。</w:t>
      </w:r>
    </w:p>
    <w:p w14:paraId="3DE39F07" w14:textId="5722B441" w:rsidR="00F73EB2" w:rsidRDefault="00F73EB2" w:rsidP="00C408F9">
      <w:pPr>
        <w:pStyle w:val="a3"/>
        <w:numPr>
          <w:ilvl w:val="0"/>
          <w:numId w:val="28"/>
        </w:numPr>
        <w:ind w:firstLineChars="0"/>
      </w:pPr>
      <w:r>
        <w:rPr>
          <w:rFonts w:hint="eastAsia"/>
        </w:rPr>
        <w:t>选择</w:t>
      </w:r>
      <w:r w:rsidR="00A74FF2">
        <w:fldChar w:fldCharType="begin"/>
      </w:r>
      <w:r w:rsidR="00A74FF2">
        <w:instrText xml:space="preserve"> </w:instrText>
      </w:r>
      <w:r w:rsidR="00A74FF2">
        <w:rPr>
          <w:rFonts w:hint="eastAsia"/>
        </w:rPr>
        <w:instrText>REF _Ref158230978 \r \h</w:instrText>
      </w:r>
      <w:r w:rsidR="00A74FF2">
        <w:instrText xml:space="preserve"> </w:instrText>
      </w:r>
      <w:r w:rsidR="00652478">
        <w:instrText xml:space="preserve"> \* MERGEFORMAT </w:instrText>
      </w:r>
      <w:r w:rsidR="00A74FF2">
        <w:fldChar w:fldCharType="separate"/>
      </w:r>
      <w:ins w:id="629" w:author="Xi Lifeng" w:date="2024-02-24T15:02:00Z">
        <w:r w:rsidR="007E7757" w:rsidRPr="007E7757">
          <w:rPr>
            <w:rFonts w:hint="eastAsia"/>
            <w:sz w:val="18"/>
            <w:szCs w:val="18"/>
            <w:rPrChange w:id="630" w:author="Xi Lifeng" w:date="2024-02-24T15:02:00Z">
              <w:rPr>
                <w:rFonts w:hint="eastAsia"/>
              </w:rPr>
            </w:rPrChange>
          </w:rPr>
          <w:t>表</w:t>
        </w:r>
        <w:r w:rsidR="007E7757" w:rsidRPr="007E7757">
          <w:rPr>
            <w:rFonts w:hint="eastAsia"/>
            <w:sz w:val="18"/>
            <w:szCs w:val="18"/>
            <w:rPrChange w:id="631" w:author="Xi Lifeng" w:date="2024-02-24T15:02:00Z">
              <w:rPr>
                <w:rFonts w:hint="eastAsia"/>
              </w:rPr>
            </w:rPrChange>
          </w:rPr>
          <w:t>7-1</w:t>
        </w:r>
      </w:ins>
      <w:del w:id="632" w:author="Xi Lifeng" w:date="2024-02-23T13:49:00Z">
        <w:r w:rsidR="00A74FF2" w:rsidRPr="003124D7" w:rsidDel="00D84A70">
          <w:rPr>
            <w:rFonts w:hint="eastAsia"/>
            <w:sz w:val="18"/>
            <w:szCs w:val="18"/>
            <w:rPrChange w:id="633" w:author="Xi Lifeng" w:date="2024-02-19T14:10:00Z">
              <w:rPr>
                <w:rFonts w:hint="eastAsia"/>
              </w:rPr>
            </w:rPrChange>
          </w:rPr>
          <w:delText>表</w:delText>
        </w:r>
        <w:r w:rsidR="00A74FF2" w:rsidRPr="003124D7" w:rsidDel="00D84A70">
          <w:rPr>
            <w:sz w:val="18"/>
            <w:szCs w:val="18"/>
            <w:rPrChange w:id="634" w:author="Xi Lifeng" w:date="2024-02-19T14:10:00Z">
              <w:rPr/>
            </w:rPrChange>
          </w:rPr>
          <w:delText>6-1</w:delText>
        </w:r>
      </w:del>
      <w:r w:rsidR="00A74FF2">
        <w:fldChar w:fldCharType="end"/>
      </w:r>
      <w:r w:rsidR="00A74FF2">
        <w:rPr>
          <w:rFonts w:hint="eastAsia"/>
        </w:rPr>
        <w:t>中的一条</w:t>
      </w:r>
      <w:r>
        <w:rPr>
          <w:rFonts w:hint="eastAsia"/>
        </w:rPr>
        <w:t>指令</w:t>
      </w:r>
      <w:r w:rsidR="00C408F9">
        <w:rPr>
          <w:rFonts w:hint="eastAsia"/>
        </w:rPr>
        <w:t>（非</w:t>
      </w:r>
      <w:r w:rsidR="00C408F9">
        <w:rPr>
          <w:rFonts w:hint="eastAsia"/>
        </w:rPr>
        <w:t>a</w:t>
      </w:r>
      <w:r w:rsidR="00C408F9">
        <w:t>dd</w:t>
      </w:r>
      <w:r w:rsidR="00C408F9">
        <w:rPr>
          <w:rFonts w:hint="eastAsia"/>
        </w:rPr>
        <w:t>）</w:t>
      </w:r>
      <w:r>
        <w:rPr>
          <w:rFonts w:hint="eastAsia"/>
        </w:rPr>
        <w:t>，按照你自己的理解，逐步介绍其数据通路设计的思路以及实现过程</w:t>
      </w:r>
      <w:r w:rsidR="00652478">
        <w:rPr>
          <w:rFonts w:hint="eastAsia"/>
        </w:rPr>
        <w:t>。</w:t>
      </w:r>
    </w:p>
    <w:p w14:paraId="0E1E9151" w14:textId="65D002C6" w:rsidR="00F73EB2" w:rsidRDefault="00F73EB2" w:rsidP="00C408F9">
      <w:pPr>
        <w:pStyle w:val="a3"/>
        <w:numPr>
          <w:ilvl w:val="0"/>
          <w:numId w:val="28"/>
        </w:numPr>
        <w:ind w:firstLineChars="0"/>
      </w:pPr>
      <w:r>
        <w:rPr>
          <w:rFonts w:hint="eastAsia"/>
        </w:rPr>
        <w:t>尝试自己绘制一幅</w:t>
      </w:r>
      <w:proofErr w:type="spellStart"/>
      <w:r w:rsidR="00652478">
        <w:rPr>
          <w:rFonts w:hint="eastAsia"/>
        </w:rPr>
        <w:t>MyCPU</w:t>
      </w:r>
      <w:proofErr w:type="spellEnd"/>
      <w:r w:rsidR="00652478">
        <w:rPr>
          <w:rFonts w:hint="eastAsia"/>
        </w:rPr>
        <w:t>内部</w:t>
      </w:r>
      <w:r>
        <w:rPr>
          <w:rFonts w:hint="eastAsia"/>
        </w:rPr>
        <w:t>数据通路图</w:t>
      </w:r>
      <w:r w:rsidR="00652478">
        <w:rPr>
          <w:rFonts w:hint="eastAsia"/>
        </w:rPr>
        <w:t>，后续实验将在此基础上修改，使得该</w:t>
      </w:r>
      <w:proofErr w:type="spellStart"/>
      <w:r w:rsidR="00652478">
        <w:rPr>
          <w:rFonts w:hint="eastAsia"/>
        </w:rPr>
        <w:t>MyCPU</w:t>
      </w:r>
      <w:proofErr w:type="spellEnd"/>
      <w:r w:rsidR="00652478">
        <w:rPr>
          <w:rFonts w:hint="eastAsia"/>
        </w:rPr>
        <w:t>能够执行更多格式的指令。</w:t>
      </w:r>
    </w:p>
    <w:p w14:paraId="2602E435" w14:textId="159ADE55" w:rsidR="008315C4" w:rsidRDefault="00F73EB2" w:rsidP="008C307F">
      <w:pPr>
        <w:pStyle w:val="3"/>
      </w:pPr>
      <w:r>
        <w:rPr>
          <w:rFonts w:hint="eastAsia"/>
        </w:rPr>
        <w:t>实验步骤</w:t>
      </w:r>
    </w:p>
    <w:p w14:paraId="417FE60A" w14:textId="3637467F" w:rsidR="006230C4" w:rsidRDefault="006230C4" w:rsidP="00C408F9">
      <w:pPr>
        <w:pStyle w:val="a3"/>
        <w:numPr>
          <w:ilvl w:val="0"/>
          <w:numId w:val="29"/>
        </w:numPr>
        <w:ind w:firstLineChars="0"/>
      </w:pPr>
      <w:r>
        <w:rPr>
          <w:rFonts w:hint="eastAsia"/>
        </w:rPr>
        <w:t>阅读</w:t>
      </w:r>
      <w:r w:rsidR="006A3C58">
        <w:rPr>
          <w:rFonts w:hint="eastAsia"/>
        </w:rPr>
        <w:t>本书第</w:t>
      </w:r>
      <w:r w:rsidR="006A3C58">
        <w:rPr>
          <w:rFonts w:hint="eastAsia"/>
        </w:rPr>
        <w:t>2</w:t>
      </w:r>
      <w:r w:rsidR="006A3C58">
        <w:rPr>
          <w:rFonts w:hint="eastAsia"/>
        </w:rPr>
        <w:t>章，掌握</w:t>
      </w:r>
      <w:r>
        <w:rPr>
          <w:rFonts w:hint="eastAsia"/>
        </w:rPr>
        <w:t>Chisel</w:t>
      </w:r>
      <w:r>
        <w:rPr>
          <w:rFonts w:hint="eastAsia"/>
        </w:rPr>
        <w:t>基本语法。</w:t>
      </w:r>
    </w:p>
    <w:p w14:paraId="3E5C18CD" w14:textId="75336F37" w:rsidR="00F73EB2" w:rsidRDefault="00C408F9" w:rsidP="00C408F9">
      <w:pPr>
        <w:pStyle w:val="a3"/>
        <w:numPr>
          <w:ilvl w:val="0"/>
          <w:numId w:val="29"/>
        </w:numPr>
        <w:ind w:firstLineChars="0"/>
      </w:pPr>
      <w:r>
        <w:rPr>
          <w:rFonts w:hint="eastAsia"/>
        </w:rPr>
        <w:t>按照</w:t>
      </w:r>
      <w:r w:rsidR="006378F9">
        <w:rPr>
          <w:rFonts w:hint="eastAsia"/>
        </w:rPr>
        <w:t>第</w:t>
      </w:r>
      <w:r w:rsidR="006A3C58">
        <w:rPr>
          <w:rFonts w:hint="eastAsia"/>
        </w:rPr>
        <w:t>3</w:t>
      </w:r>
      <w:r w:rsidR="006378F9">
        <w:rPr>
          <w:rFonts w:hint="eastAsia"/>
        </w:rPr>
        <w:t>章</w:t>
      </w:r>
      <w:r>
        <w:rPr>
          <w:rFonts w:hint="eastAsia"/>
        </w:rPr>
        <w:t>的方法，安装并熟悉实验开发环境</w:t>
      </w:r>
      <w:r w:rsidR="006378F9">
        <w:rPr>
          <w:rFonts w:hint="eastAsia"/>
        </w:rPr>
        <w:t>。</w:t>
      </w:r>
    </w:p>
    <w:p w14:paraId="513E8711" w14:textId="3654BAE4" w:rsidR="00C408F9" w:rsidRDefault="00C408F9" w:rsidP="00C408F9">
      <w:pPr>
        <w:pStyle w:val="a3"/>
        <w:numPr>
          <w:ilvl w:val="0"/>
          <w:numId w:val="29"/>
        </w:numPr>
        <w:ind w:firstLineChars="0"/>
      </w:pPr>
      <w:r>
        <w:rPr>
          <w:rFonts w:hint="eastAsia"/>
        </w:rPr>
        <w:t>套用所给的流水线</w:t>
      </w:r>
      <w:r>
        <w:rPr>
          <w:rFonts w:hint="eastAsia"/>
        </w:rPr>
        <w:t>CPU</w:t>
      </w:r>
      <w:r>
        <w:rPr>
          <w:rFonts w:hint="eastAsia"/>
        </w:rPr>
        <w:t>模板，编写代码，在</w:t>
      </w:r>
      <w:proofErr w:type="spellStart"/>
      <w:r>
        <w:rPr>
          <w:rFonts w:hint="eastAsia"/>
        </w:rPr>
        <w:t>M</w:t>
      </w:r>
      <w:r>
        <w:t>yCPU</w:t>
      </w:r>
      <w:proofErr w:type="spellEnd"/>
      <w:r>
        <w:rPr>
          <w:rFonts w:hint="eastAsia"/>
        </w:rPr>
        <w:t>中实现</w:t>
      </w:r>
      <w:r>
        <w:fldChar w:fldCharType="begin"/>
      </w:r>
      <w:r>
        <w:instrText xml:space="preserve"> </w:instrText>
      </w:r>
      <w:r>
        <w:rPr>
          <w:rFonts w:hint="eastAsia"/>
        </w:rPr>
        <w:instrText>REF _Ref158230978 \r \h</w:instrText>
      </w:r>
      <w:r>
        <w:instrText xml:space="preserve"> </w:instrText>
      </w:r>
      <w:r>
        <w:fldChar w:fldCharType="separate"/>
      </w:r>
      <w:ins w:id="635" w:author="Xi Lifeng" w:date="2024-02-24T15:02:00Z">
        <w:r w:rsidR="007E7757">
          <w:rPr>
            <w:rFonts w:hint="eastAsia"/>
          </w:rPr>
          <w:t>表</w:t>
        </w:r>
        <w:r w:rsidR="007E7757">
          <w:rPr>
            <w:rFonts w:hint="eastAsia"/>
          </w:rPr>
          <w:t>7-1</w:t>
        </w:r>
      </w:ins>
      <w:del w:id="636" w:author="Xi Lifeng" w:date="2024-02-23T13:49:00Z">
        <w:r w:rsidRPr="003124D7" w:rsidDel="00D84A70">
          <w:rPr>
            <w:rFonts w:hint="eastAsia"/>
            <w:sz w:val="18"/>
            <w:szCs w:val="18"/>
            <w:rPrChange w:id="637" w:author="Xi Lifeng" w:date="2024-02-19T14:10:00Z">
              <w:rPr>
                <w:rFonts w:hint="eastAsia"/>
              </w:rPr>
            </w:rPrChange>
          </w:rPr>
          <w:delText>表</w:delText>
        </w:r>
        <w:r w:rsidRPr="003124D7" w:rsidDel="00D84A70">
          <w:rPr>
            <w:sz w:val="18"/>
            <w:szCs w:val="18"/>
            <w:rPrChange w:id="638" w:author="Xi Lifeng" w:date="2024-02-19T14:10:00Z">
              <w:rPr/>
            </w:rPrChange>
          </w:rPr>
          <w:delText>6-1</w:delText>
        </w:r>
      </w:del>
      <w:r>
        <w:fldChar w:fldCharType="end"/>
      </w:r>
      <w:r>
        <w:rPr>
          <w:rFonts w:hint="eastAsia"/>
        </w:rPr>
        <w:t>中的所有指令功能。</w:t>
      </w:r>
    </w:p>
    <w:p w14:paraId="72BCF513" w14:textId="053D2350" w:rsidR="006378F9" w:rsidRDefault="006378F9" w:rsidP="00C408F9">
      <w:pPr>
        <w:pStyle w:val="a3"/>
        <w:numPr>
          <w:ilvl w:val="0"/>
          <w:numId w:val="29"/>
        </w:numPr>
        <w:ind w:firstLineChars="0"/>
      </w:pPr>
      <w:r>
        <w:rPr>
          <w:rFonts w:hint="eastAsia"/>
        </w:rPr>
        <w:t>阅读第</w:t>
      </w:r>
      <w:r w:rsidR="00C408F9">
        <w:rPr>
          <w:rFonts w:hint="eastAsia"/>
        </w:rPr>
        <w:t>4</w:t>
      </w:r>
      <w:r w:rsidR="006230C4">
        <w:rPr>
          <w:rFonts w:hint="eastAsia"/>
        </w:rPr>
        <w:t>章</w:t>
      </w:r>
      <w:r w:rsidR="00C408F9">
        <w:rPr>
          <w:rFonts w:hint="eastAsia"/>
        </w:rPr>
        <w:t>，</w:t>
      </w:r>
      <w:r w:rsidR="006230C4">
        <w:rPr>
          <w:rFonts w:hint="eastAsia"/>
        </w:rPr>
        <w:t>了解差分测试调试方法</w:t>
      </w:r>
      <w:r w:rsidR="00C408F9">
        <w:rPr>
          <w:rFonts w:hint="eastAsia"/>
        </w:rPr>
        <w:t>，并用差分调试方法开展调试</w:t>
      </w:r>
      <w:r w:rsidR="006230C4">
        <w:rPr>
          <w:rFonts w:hint="eastAsia"/>
        </w:rPr>
        <w:t>。</w:t>
      </w:r>
    </w:p>
    <w:p w14:paraId="158078ED" w14:textId="3CE93465" w:rsidR="00C408F9" w:rsidRDefault="00C408F9" w:rsidP="00C408F9">
      <w:pPr>
        <w:pStyle w:val="a3"/>
        <w:numPr>
          <w:ilvl w:val="0"/>
          <w:numId w:val="29"/>
        </w:numPr>
        <w:ind w:firstLineChars="0"/>
      </w:pPr>
      <w:r>
        <w:rPr>
          <w:rFonts w:hint="eastAsia"/>
        </w:rPr>
        <w:t>在</w:t>
      </w:r>
      <w:proofErr w:type="spellStart"/>
      <w:r>
        <w:rPr>
          <w:rFonts w:hint="eastAsia"/>
        </w:rPr>
        <w:t>V</w:t>
      </w:r>
      <w:r>
        <w:t>ivado</w:t>
      </w:r>
      <w:proofErr w:type="spellEnd"/>
      <w:r>
        <w:rPr>
          <w:rFonts w:hint="eastAsia"/>
        </w:rPr>
        <w:t>平台上</w:t>
      </w:r>
      <w:proofErr w:type="gramStart"/>
      <w:r>
        <w:rPr>
          <w:rFonts w:hint="eastAsia"/>
        </w:rPr>
        <w:t>生成本</w:t>
      </w:r>
      <w:proofErr w:type="gramEnd"/>
      <w:r>
        <w:rPr>
          <w:rFonts w:hint="eastAsia"/>
        </w:rPr>
        <w:t>实验对应的</w:t>
      </w:r>
      <w:r>
        <w:rPr>
          <w:rFonts w:hint="eastAsia"/>
        </w:rPr>
        <w:t>.</w:t>
      </w:r>
      <w:r>
        <w:t>bit</w:t>
      </w:r>
      <w:r>
        <w:rPr>
          <w:rFonts w:hint="eastAsia"/>
        </w:rPr>
        <w:t>文件，并开展远程板级调试，远程板级调试网址是：</w:t>
      </w:r>
      <w:r>
        <w:rPr>
          <w:rFonts w:hint="eastAsia"/>
        </w:rPr>
        <w:t>f</w:t>
      </w:r>
      <w:r>
        <w:t>pga.hdu.edu.cn</w:t>
      </w:r>
      <w:r>
        <w:rPr>
          <w:rFonts w:hint="eastAsia"/>
        </w:rPr>
        <w:t>。</w:t>
      </w:r>
    </w:p>
    <w:p w14:paraId="6E303508" w14:textId="5F6843D0" w:rsidR="00F73EB2" w:rsidRDefault="00C408F9" w:rsidP="00C408F9">
      <w:pPr>
        <w:pStyle w:val="a3"/>
        <w:numPr>
          <w:ilvl w:val="0"/>
          <w:numId w:val="29"/>
        </w:numPr>
        <w:ind w:firstLineChars="0"/>
      </w:pPr>
      <w:r>
        <w:rPr>
          <w:rFonts w:hint="eastAsia"/>
        </w:rPr>
        <w:t>撰写</w:t>
      </w:r>
      <w:r w:rsidR="00483DA6">
        <w:rPr>
          <w:rFonts w:hint="eastAsia"/>
        </w:rPr>
        <w:t>实验</w:t>
      </w:r>
      <w:r>
        <w:rPr>
          <w:rFonts w:hint="eastAsia"/>
        </w:rPr>
        <w:t>报告</w:t>
      </w:r>
      <w:r w:rsidR="00483DA6">
        <w:rPr>
          <w:rFonts w:hint="eastAsia"/>
        </w:rPr>
        <w:t>。</w:t>
      </w:r>
    </w:p>
    <w:p w14:paraId="3196487F" w14:textId="348EB18C" w:rsidR="00F73EB2" w:rsidRDefault="00405C4D" w:rsidP="008C307F">
      <w:pPr>
        <w:pStyle w:val="3"/>
      </w:pPr>
      <w:r>
        <w:rPr>
          <w:rFonts w:hint="eastAsia"/>
        </w:rPr>
        <w:t>思考与探索</w:t>
      </w:r>
    </w:p>
    <w:p w14:paraId="4756206C" w14:textId="401A9731" w:rsidR="00405C4D" w:rsidRDefault="00405C4D" w:rsidP="00C408F9">
      <w:pPr>
        <w:pStyle w:val="a3"/>
        <w:numPr>
          <w:ilvl w:val="0"/>
          <w:numId w:val="30"/>
        </w:numPr>
        <w:ind w:firstLineChars="0"/>
      </w:pPr>
      <w:r>
        <w:rPr>
          <w:rFonts w:hint="eastAsia"/>
        </w:rPr>
        <w:t xml:space="preserve">RISC-V </w:t>
      </w:r>
      <w:r>
        <w:rPr>
          <w:rFonts w:hint="eastAsia"/>
        </w:rPr>
        <w:t>指令集是定长指令集吗？</w:t>
      </w:r>
      <w:r>
        <w:rPr>
          <w:rFonts w:hint="eastAsia"/>
        </w:rPr>
        <w:t xml:space="preserve"> </w:t>
      </w:r>
    </w:p>
    <w:p w14:paraId="4E26ACAB" w14:textId="5C7B4DE4" w:rsidR="00405C4D" w:rsidRDefault="00405C4D" w:rsidP="00C408F9">
      <w:pPr>
        <w:pStyle w:val="a3"/>
        <w:numPr>
          <w:ilvl w:val="0"/>
          <w:numId w:val="30"/>
        </w:numPr>
        <w:ind w:firstLineChars="0"/>
      </w:pPr>
      <w:r>
        <w:rPr>
          <w:rFonts w:hint="eastAsia"/>
        </w:rPr>
        <w:t xml:space="preserve">RV64 </w:t>
      </w:r>
      <w:r>
        <w:rPr>
          <w:rFonts w:hint="eastAsia"/>
        </w:rPr>
        <w:t>和</w:t>
      </w:r>
      <w:r>
        <w:rPr>
          <w:rFonts w:hint="eastAsia"/>
        </w:rPr>
        <w:t xml:space="preserve"> RV</w:t>
      </w:r>
      <w:r w:rsidR="00747579">
        <w:rPr>
          <w:rFonts w:hint="eastAsia"/>
        </w:rPr>
        <w:t>32</w:t>
      </w:r>
      <w:r>
        <w:rPr>
          <w:rFonts w:hint="eastAsia"/>
        </w:rPr>
        <w:t>的</w:t>
      </w:r>
      <w:r>
        <w:rPr>
          <w:rFonts w:hint="eastAsia"/>
        </w:rPr>
        <w:t xml:space="preserve"> R </w:t>
      </w:r>
      <w:r>
        <w:rPr>
          <w:rFonts w:hint="eastAsia"/>
        </w:rPr>
        <w:t>型运算指令是否有区别？</w:t>
      </w:r>
      <w:r>
        <w:rPr>
          <w:rFonts w:hint="eastAsia"/>
        </w:rPr>
        <w:t xml:space="preserve"> </w:t>
      </w:r>
    </w:p>
    <w:p w14:paraId="3CBB095E" w14:textId="21388DC3" w:rsidR="00405C4D" w:rsidRDefault="004117D9" w:rsidP="00C408F9">
      <w:pPr>
        <w:pStyle w:val="a3"/>
        <w:numPr>
          <w:ilvl w:val="0"/>
          <w:numId w:val="30"/>
        </w:numPr>
        <w:ind w:firstLineChars="0"/>
      </w:pPr>
      <w:r>
        <w:rPr>
          <w:rFonts w:hint="eastAsia"/>
        </w:rPr>
        <w:t>设计比较指令</w:t>
      </w:r>
      <w:proofErr w:type="spellStart"/>
      <w:r w:rsidR="00107314">
        <w:t>slt</w:t>
      </w:r>
      <w:proofErr w:type="spellEnd"/>
      <w:r w:rsidR="00405C4D">
        <w:rPr>
          <w:rFonts w:hint="eastAsia"/>
        </w:rPr>
        <w:t xml:space="preserve"> </w:t>
      </w:r>
      <w:r w:rsidR="00405C4D">
        <w:rPr>
          <w:rFonts w:hint="eastAsia"/>
        </w:rPr>
        <w:t>和</w:t>
      </w:r>
      <w:r w:rsidR="00405C4D">
        <w:rPr>
          <w:rFonts w:hint="eastAsia"/>
        </w:rPr>
        <w:t xml:space="preserve"> </w:t>
      </w:r>
      <w:proofErr w:type="spellStart"/>
      <w:r w:rsidR="00107314">
        <w:t>sltu</w:t>
      </w:r>
      <w:proofErr w:type="spellEnd"/>
      <w:r w:rsidR="00405C4D">
        <w:rPr>
          <w:rFonts w:hint="eastAsia"/>
        </w:rPr>
        <w:t xml:space="preserve"> </w:t>
      </w:r>
      <w:r w:rsidR="00405C4D">
        <w:rPr>
          <w:rFonts w:hint="eastAsia"/>
        </w:rPr>
        <w:t>的</w:t>
      </w:r>
      <w:r w:rsidR="007C0955">
        <w:rPr>
          <w:rFonts w:hint="eastAsia"/>
        </w:rPr>
        <w:t>目的是什么</w:t>
      </w:r>
      <w:r w:rsidR="00405C4D">
        <w:rPr>
          <w:rFonts w:hint="eastAsia"/>
        </w:rPr>
        <w:t>？</w:t>
      </w:r>
      <w:r w:rsidR="00405C4D">
        <w:rPr>
          <w:rFonts w:hint="eastAsia"/>
        </w:rPr>
        <w:t xml:space="preserve"> </w:t>
      </w:r>
    </w:p>
    <w:p w14:paraId="6E632E8B" w14:textId="5F4FA91A" w:rsidR="00405C4D" w:rsidRDefault="00107314" w:rsidP="00C408F9">
      <w:pPr>
        <w:pStyle w:val="a3"/>
        <w:numPr>
          <w:ilvl w:val="0"/>
          <w:numId w:val="30"/>
        </w:numPr>
        <w:ind w:firstLineChars="0"/>
      </w:pPr>
      <w:proofErr w:type="spellStart"/>
      <w:r>
        <w:t>sll</w:t>
      </w:r>
      <w:proofErr w:type="spellEnd"/>
      <w:r w:rsidR="00405C4D">
        <w:rPr>
          <w:rFonts w:hint="eastAsia"/>
        </w:rPr>
        <w:t>、</w:t>
      </w:r>
      <w:proofErr w:type="spellStart"/>
      <w:r>
        <w:t>srl</w:t>
      </w:r>
      <w:proofErr w:type="spellEnd"/>
      <w:r w:rsidR="00405C4D">
        <w:rPr>
          <w:rFonts w:hint="eastAsia"/>
        </w:rPr>
        <w:t xml:space="preserve"> </w:t>
      </w:r>
      <w:r w:rsidR="00405C4D">
        <w:rPr>
          <w:rFonts w:hint="eastAsia"/>
        </w:rPr>
        <w:t>和</w:t>
      </w:r>
      <w:r w:rsidR="00405C4D">
        <w:rPr>
          <w:rFonts w:hint="eastAsia"/>
        </w:rPr>
        <w:t xml:space="preserve"> </w:t>
      </w:r>
      <w:proofErr w:type="spellStart"/>
      <w:r>
        <w:t>sra</w:t>
      </w:r>
      <w:proofErr w:type="spellEnd"/>
      <w:r w:rsidR="00405C4D">
        <w:rPr>
          <w:rFonts w:hint="eastAsia"/>
        </w:rPr>
        <w:t xml:space="preserve"> </w:t>
      </w:r>
      <w:r w:rsidR="00405C4D">
        <w:rPr>
          <w:rFonts w:hint="eastAsia"/>
        </w:rPr>
        <w:t>这三条指令在</w:t>
      </w:r>
      <w:r w:rsidR="00405C4D">
        <w:rPr>
          <w:rFonts w:hint="eastAsia"/>
        </w:rPr>
        <w:t xml:space="preserve"> </w:t>
      </w:r>
      <w:r>
        <w:t>rs2</w:t>
      </w:r>
      <w:r>
        <w:rPr>
          <w:rFonts w:hint="eastAsia"/>
        </w:rPr>
        <w:t>[</w:t>
      </w:r>
      <w:r>
        <w:t>63:6]</w:t>
      </w:r>
      <w:r w:rsidR="00405C4D">
        <w:rPr>
          <w:rFonts w:hint="eastAsia"/>
        </w:rPr>
        <w:t>不全为</w:t>
      </w:r>
      <w:r w:rsidR="00405C4D">
        <w:rPr>
          <w:rFonts w:hint="eastAsia"/>
        </w:rPr>
        <w:t xml:space="preserve"> 0 </w:t>
      </w:r>
      <w:r w:rsidR="00405C4D">
        <w:rPr>
          <w:rFonts w:hint="eastAsia"/>
        </w:rPr>
        <w:t>的时候，指令的执行结果是什么？</w:t>
      </w:r>
      <w:r w:rsidR="00405C4D">
        <w:rPr>
          <w:rFonts w:hint="eastAsia"/>
        </w:rPr>
        <w:t xml:space="preserve"> </w:t>
      </w:r>
    </w:p>
    <w:p w14:paraId="6DFD6AB4" w14:textId="4324E47A" w:rsidR="00405C4D" w:rsidRDefault="00405C4D" w:rsidP="00C408F9">
      <w:pPr>
        <w:pStyle w:val="a3"/>
        <w:numPr>
          <w:ilvl w:val="0"/>
          <w:numId w:val="30"/>
        </w:numPr>
        <w:ind w:firstLineChars="0"/>
      </w:pPr>
      <w:r>
        <w:rPr>
          <w:rFonts w:hint="eastAsia"/>
        </w:rPr>
        <w:t xml:space="preserve">RISC-V </w:t>
      </w:r>
      <w:r>
        <w:rPr>
          <w:rFonts w:hint="eastAsia"/>
        </w:rPr>
        <w:t>的运算指令有进行运算结果的溢出判断吗</w:t>
      </w:r>
      <w:r w:rsidR="00107314">
        <w:rPr>
          <w:rFonts w:hint="eastAsia"/>
        </w:rPr>
        <w:t>？</w:t>
      </w:r>
      <w:r>
        <w:rPr>
          <w:rFonts w:hint="eastAsia"/>
        </w:rPr>
        <w:t>为什么？</w:t>
      </w:r>
    </w:p>
    <w:p w14:paraId="2DF35DEC" w14:textId="3967BA85" w:rsidR="00405C4D" w:rsidRDefault="00405C4D" w:rsidP="00C408F9">
      <w:pPr>
        <w:pStyle w:val="a3"/>
        <w:numPr>
          <w:ilvl w:val="0"/>
          <w:numId w:val="30"/>
        </w:numPr>
        <w:ind w:firstLineChars="0"/>
      </w:pPr>
      <w:r>
        <w:rPr>
          <w:rFonts w:hint="eastAsia"/>
        </w:rPr>
        <w:t>为什么并不是所有的</w:t>
      </w:r>
      <w:r>
        <w:rPr>
          <w:rFonts w:hint="eastAsia"/>
        </w:rPr>
        <w:t>R</w:t>
      </w:r>
      <w:r>
        <w:rPr>
          <w:rFonts w:hint="eastAsia"/>
        </w:rPr>
        <w:t>型计算指令都有对应的字指令</w:t>
      </w:r>
      <w:r w:rsidR="00107314">
        <w:rPr>
          <w:rFonts w:hint="eastAsia"/>
        </w:rPr>
        <w:t>(</w:t>
      </w:r>
      <w:r w:rsidR="00107314">
        <w:rPr>
          <w:rFonts w:hint="eastAsia"/>
        </w:rPr>
        <w:t>助记符带</w:t>
      </w:r>
      <w:r w:rsidR="00107314">
        <w:rPr>
          <w:rFonts w:hint="eastAsia"/>
        </w:rPr>
        <w:t>W</w:t>
      </w:r>
      <w:r w:rsidR="00107314">
        <w:rPr>
          <w:rFonts w:hint="eastAsia"/>
        </w:rPr>
        <w:t>的指令</w:t>
      </w:r>
      <w:r w:rsidR="00107314">
        <w:rPr>
          <w:rFonts w:hint="eastAsia"/>
        </w:rPr>
        <w:t>)</w:t>
      </w:r>
      <w:r>
        <w:rPr>
          <w:rFonts w:hint="eastAsia"/>
        </w:rPr>
        <w:t>？</w:t>
      </w:r>
    </w:p>
    <w:p w14:paraId="6C66FB2D" w14:textId="779986D6" w:rsidR="00405C4D" w:rsidRDefault="00405C4D" w:rsidP="00C408F9">
      <w:pPr>
        <w:pStyle w:val="a3"/>
        <w:numPr>
          <w:ilvl w:val="0"/>
          <w:numId w:val="30"/>
        </w:numPr>
        <w:ind w:firstLineChars="0"/>
      </w:pPr>
      <w:r>
        <w:rPr>
          <w:rFonts w:hint="eastAsia"/>
        </w:rPr>
        <w:t>请问差分测试框架只</w:t>
      </w:r>
      <w:r w:rsidR="00107314">
        <w:rPr>
          <w:rFonts w:hint="eastAsia"/>
        </w:rPr>
        <w:t>用</w:t>
      </w:r>
      <w:r w:rsidR="00107314">
        <w:fldChar w:fldCharType="begin"/>
      </w:r>
      <w:r w:rsidR="00107314">
        <w:instrText xml:space="preserve"> </w:instrText>
      </w:r>
      <w:r w:rsidR="00107314">
        <w:rPr>
          <w:rFonts w:hint="eastAsia"/>
        </w:rPr>
        <w:instrText>REF _Ref157178073 \r \h</w:instrText>
      </w:r>
      <w:r w:rsidR="00107314">
        <w:instrText xml:space="preserve"> </w:instrText>
      </w:r>
      <w:r w:rsidR="00107314">
        <w:fldChar w:fldCharType="separate"/>
      </w:r>
      <w:ins w:id="639" w:author="Xi Lifeng" w:date="2024-02-24T15:02:00Z">
        <w:r w:rsidR="007E7757">
          <w:rPr>
            <w:rFonts w:hint="eastAsia"/>
          </w:rPr>
          <w:t>图</w:t>
        </w:r>
        <w:r w:rsidR="007E7757">
          <w:rPr>
            <w:rFonts w:hint="eastAsia"/>
          </w:rPr>
          <w:t>7-11</w:t>
        </w:r>
      </w:ins>
      <w:del w:id="640" w:author="Xi Lifeng" w:date="2024-02-23T13:49:00Z">
        <w:r w:rsidR="00107314" w:rsidRPr="003124D7" w:rsidDel="00D84A70">
          <w:rPr>
            <w:rFonts w:hint="eastAsia"/>
            <w:sz w:val="18"/>
            <w:szCs w:val="18"/>
          </w:rPr>
          <w:delText>图</w:delText>
        </w:r>
        <w:r w:rsidR="00107314" w:rsidRPr="003124D7" w:rsidDel="00D84A70">
          <w:rPr>
            <w:rFonts w:hint="eastAsia"/>
            <w:sz w:val="18"/>
            <w:szCs w:val="18"/>
          </w:rPr>
          <w:delText>6-12</w:delText>
        </w:r>
      </w:del>
      <w:r w:rsidR="00107314">
        <w:fldChar w:fldCharType="end"/>
      </w:r>
      <w:r w:rsidR="00107314">
        <w:rPr>
          <w:rFonts w:hint="eastAsia"/>
        </w:rPr>
        <w:t>中的</w:t>
      </w:r>
      <w:r w:rsidR="00107314">
        <w:rPr>
          <w:rFonts w:hint="eastAsia"/>
        </w:rPr>
        <w:t>4</w:t>
      </w:r>
      <w:r w:rsidR="00107314">
        <w:rPr>
          <w:rFonts w:hint="eastAsia"/>
        </w:rPr>
        <w:t>个</w:t>
      </w:r>
      <w:r>
        <w:rPr>
          <w:rFonts w:hint="eastAsia"/>
        </w:rPr>
        <w:t>debug</w:t>
      </w:r>
      <w:r>
        <w:rPr>
          <w:rFonts w:hint="eastAsia"/>
        </w:rPr>
        <w:t>信号够吗？假如有的指令</w:t>
      </w:r>
      <w:r w:rsidR="00107314">
        <w:rPr>
          <w:rFonts w:hint="eastAsia"/>
        </w:rPr>
        <w:t>不将结果</w:t>
      </w:r>
      <w:r>
        <w:rPr>
          <w:rFonts w:hint="eastAsia"/>
        </w:rPr>
        <w:t>写回通用寄存器，这时框架该如何发现问题？</w:t>
      </w:r>
      <w:r>
        <w:rPr>
          <w:rFonts w:hint="eastAsia"/>
        </w:rPr>
        <w:t xml:space="preserve"> </w:t>
      </w:r>
    </w:p>
    <w:p w14:paraId="45BEE263" w14:textId="212188AE" w:rsidR="00405C4D" w:rsidRDefault="00405C4D" w:rsidP="00C408F9">
      <w:pPr>
        <w:pStyle w:val="a3"/>
        <w:numPr>
          <w:ilvl w:val="0"/>
          <w:numId w:val="30"/>
        </w:numPr>
        <w:ind w:firstLineChars="0"/>
      </w:pPr>
      <w:r>
        <w:rPr>
          <w:rFonts w:hint="eastAsia"/>
        </w:rPr>
        <w:t>当前处理器采用的是哈佛结构还是冯诺依曼结构？</w:t>
      </w:r>
    </w:p>
    <w:p w14:paraId="613E2751" w14:textId="1E854FBB" w:rsidR="00405C4D" w:rsidRPr="00405C4D" w:rsidRDefault="00405C4D" w:rsidP="00C408F9">
      <w:pPr>
        <w:pStyle w:val="a3"/>
        <w:numPr>
          <w:ilvl w:val="0"/>
          <w:numId w:val="30"/>
        </w:numPr>
        <w:ind w:firstLineChars="0"/>
      </w:pPr>
      <w:r>
        <w:rPr>
          <w:rFonts w:hint="eastAsia"/>
        </w:rPr>
        <w:t>谈谈你在实验中碰到了哪些问题？又是如何解决的？</w:t>
      </w:r>
    </w:p>
    <w:sectPr w:rsidR="00405C4D" w:rsidRPr="00405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1FB30" w14:textId="77777777" w:rsidR="00F17ED9" w:rsidRDefault="00F17ED9" w:rsidP="00633F97">
      <w:r>
        <w:separator/>
      </w:r>
    </w:p>
  </w:endnote>
  <w:endnote w:type="continuationSeparator" w:id="0">
    <w:p w14:paraId="574D0E13" w14:textId="77777777" w:rsidR="00F17ED9" w:rsidRDefault="00F17ED9" w:rsidP="006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1BA2E" w14:textId="77777777" w:rsidR="00F17ED9" w:rsidRDefault="00F17ED9" w:rsidP="00633F97">
      <w:r>
        <w:separator/>
      </w:r>
    </w:p>
  </w:footnote>
  <w:footnote w:type="continuationSeparator" w:id="0">
    <w:p w14:paraId="45CDD439" w14:textId="77777777" w:rsidR="00F17ED9" w:rsidRDefault="00F17ED9" w:rsidP="00633F97">
      <w:r>
        <w:continuationSeparator/>
      </w:r>
    </w:p>
  </w:footnote>
  <w:footnote w:id="1">
    <w:p w14:paraId="703D9424" w14:textId="0105FA8A" w:rsidR="00633F97" w:rsidDel="007E7757" w:rsidRDefault="00633F97">
      <w:pPr>
        <w:pStyle w:val="af2"/>
        <w:rPr>
          <w:del w:id="144" w:author="Xi Lifeng" w:date="2024-02-24T15:01:00Z"/>
        </w:rPr>
      </w:pPr>
      <w:del w:id="145" w:author="Xi Lifeng" w:date="2024-02-24T15:01:00Z">
        <w:r w:rsidDel="007E7757">
          <w:rPr>
            <w:rStyle w:val="af4"/>
          </w:rPr>
          <w:footnoteRef/>
        </w:r>
        <w:r w:rsidDel="007E7757">
          <w:delText xml:space="preserve"> </w:delText>
        </w:r>
        <w:r w:rsidRPr="00633F97" w:rsidDel="007E7757">
          <w:rPr>
            <w:rFonts w:hint="eastAsia"/>
          </w:rPr>
          <w:delText>这里的数据包指</w:delText>
        </w:r>
        <w:r w:rsidR="00483DA6" w:rsidDel="007E7757">
          <w:rPr>
            <w:rFonts w:hint="eastAsia"/>
          </w:rPr>
          <w:delText>Chisel</w:delText>
        </w:r>
        <w:r w:rsidR="005D022E" w:rsidDel="007E7757">
          <w:rPr>
            <w:rFonts w:hint="eastAsia"/>
          </w:rPr>
          <w:delText>语言</w:delText>
        </w:r>
        <w:r w:rsidRPr="00633F97" w:rsidDel="007E7757">
          <w:rPr>
            <w:rFonts w:hint="eastAsia"/>
          </w:rPr>
          <w:delText>中由</w:delText>
        </w:r>
        <w:r w:rsidRPr="00633F97" w:rsidDel="007E7757">
          <w:rPr>
            <w:rFonts w:hint="eastAsia"/>
          </w:rPr>
          <w:delText>Bundle</w:delText>
        </w:r>
        <w:r w:rsidRPr="00633F97" w:rsidDel="007E7757">
          <w:rPr>
            <w:rFonts w:hint="eastAsia"/>
          </w:rPr>
          <w:delText>实现的一个数据结构</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D0"/>
    <w:multiLevelType w:val="hybridMultilevel"/>
    <w:tmpl w:val="8FDA061C"/>
    <w:lvl w:ilvl="0" w:tplc="5386C08A">
      <w:start w:val="1"/>
      <w:numFmt w:val="decimal"/>
      <w:lvlText w:val="(%1)"/>
      <w:lvlJc w:val="left"/>
      <w:pPr>
        <w:ind w:left="780" w:hanging="360"/>
      </w:pPr>
      <w:rPr>
        <w:rFonts w:hint="default"/>
      </w:rPr>
    </w:lvl>
    <w:lvl w:ilvl="1" w:tplc="A84CDC1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43987"/>
    <w:multiLevelType w:val="hybridMultilevel"/>
    <w:tmpl w:val="195EAFF0"/>
    <w:lvl w:ilvl="0" w:tplc="06727F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E123BD"/>
    <w:multiLevelType w:val="multilevel"/>
    <w:tmpl w:val="FEF46C80"/>
    <w:styleLink w:val="a"/>
    <w:lvl w:ilvl="0">
      <w:start w:val="1"/>
      <w:numFmt w:val="decimal"/>
      <w:pStyle w:val="1"/>
      <w:suff w:val="space"/>
      <w:lvlText w:val="第%1章"/>
      <w:lvlJc w:val="left"/>
      <w:pPr>
        <w:ind w:left="0" w:firstLine="0"/>
      </w:pPr>
      <w:rPr>
        <w:rFonts w:asciiTheme="majorHAnsi" w:eastAsia="宋体" w:hAnsiTheme="majorHAnsi" w:hint="default"/>
        <w:b/>
        <w:i w:val="0"/>
        <w:sz w:val="36"/>
      </w:rPr>
    </w:lvl>
    <w:lvl w:ilvl="1">
      <w:start w:val="1"/>
      <w:numFmt w:val="decimal"/>
      <w:pStyle w:val="2"/>
      <w:suff w:val="space"/>
      <w:lvlText w:val="%1.%2."/>
      <w:lvlJc w:val="left"/>
      <w:pPr>
        <w:ind w:left="0" w:firstLine="0"/>
      </w:pPr>
      <w:rPr>
        <w:rFonts w:asciiTheme="majorHAnsi" w:eastAsia="宋体" w:hAnsiTheme="majorHAnsi" w:hint="default"/>
        <w:b w:val="0"/>
        <w:i w:val="0"/>
        <w:sz w:val="32"/>
      </w:rPr>
    </w:lvl>
    <w:lvl w:ilvl="2">
      <w:start w:val="1"/>
      <w:numFmt w:val="chineseCountingThousand"/>
      <w:pStyle w:val="3"/>
      <w:suff w:val="space"/>
      <w:lvlText w:val="%3、"/>
      <w:lvlJc w:val="left"/>
      <w:pPr>
        <w:ind w:left="0" w:firstLine="0"/>
      </w:pPr>
      <w:rPr>
        <w:rFonts w:asciiTheme="majorHAnsi" w:eastAsia="宋体" w:hAnsiTheme="majorHAnsi" w:hint="default"/>
        <w:b w:val="0"/>
        <w:i w:val="0"/>
        <w:sz w:val="28"/>
      </w:rPr>
    </w:lvl>
    <w:lvl w:ilvl="3">
      <w:start w:val="1"/>
      <w:numFmt w:val="decimal"/>
      <w:pStyle w:val="4"/>
      <w:suff w:val="space"/>
      <w:lvlText w:val="%4、"/>
      <w:lvlJc w:val="left"/>
      <w:pPr>
        <w:ind w:left="0" w:firstLine="0"/>
      </w:pPr>
      <w:rPr>
        <w:rFonts w:asciiTheme="minorHAnsi" w:eastAsia="宋体" w:hAnsiTheme="minorHAnsi" w:hint="default"/>
        <w:b/>
        <w:i w:val="0"/>
        <w:sz w:val="21"/>
      </w:rPr>
    </w:lvl>
    <w:lvl w:ilvl="4">
      <w:start w:val="1"/>
      <w:numFmt w:val="decimal"/>
      <w:pStyle w:val="5"/>
      <w:suff w:val="space"/>
      <w:lvlText w:val="（%5）"/>
      <w:lvlJc w:val="left"/>
      <w:pPr>
        <w:ind w:left="0" w:firstLine="0"/>
      </w:pPr>
      <w:rPr>
        <w:rFonts w:asciiTheme="minorHAnsi" w:eastAsia="宋体" w:hAnsiTheme="minorHAnsi" w:hint="default"/>
        <w:b/>
        <w:i w:val="0"/>
        <w:sz w:val="21"/>
      </w:rPr>
    </w:lvl>
    <w:lvl w:ilvl="5">
      <w:start w:val="1"/>
      <w:numFmt w:val="decimal"/>
      <w:lvlRestart w:val="1"/>
      <w:pStyle w:val="a0"/>
      <w:suff w:val="space"/>
      <w:lvlText w:val="图%1-%6"/>
      <w:lvlJc w:val="left"/>
      <w:pPr>
        <w:ind w:left="0" w:firstLine="0"/>
      </w:pPr>
      <w:rPr>
        <w:rFonts w:asciiTheme="minorHAnsi" w:eastAsia="宋体" w:hAnsiTheme="minorHAnsi" w:hint="default"/>
        <w:b w:val="0"/>
        <w:i w:val="0"/>
        <w:sz w:val="18"/>
      </w:rPr>
    </w:lvl>
    <w:lvl w:ilvl="6">
      <w:start w:val="1"/>
      <w:numFmt w:val="decimal"/>
      <w:lvlRestart w:val="1"/>
      <w:pStyle w:val="a1"/>
      <w:suff w:val="space"/>
      <w:lvlText w:val="表%1-%7"/>
      <w:lvlJc w:val="left"/>
      <w:pPr>
        <w:ind w:left="0" w:firstLine="0"/>
      </w:pPr>
      <w:rPr>
        <w:rFonts w:asciiTheme="majorHAnsi" w:eastAsia="宋体" w:hAnsiTheme="majorHAnsi" w:hint="default"/>
        <w:b w:val="0"/>
        <w:i w:val="0"/>
        <w:sz w:val="18"/>
      </w:rPr>
    </w:lvl>
    <w:lvl w:ilvl="7">
      <w:start w:val="1"/>
      <w:numFmt w:val="decimal"/>
      <w:suff w:val="space"/>
      <w:lvlText w:val="（%8）"/>
      <w:lvlJc w:val="left"/>
      <w:pPr>
        <w:ind w:left="0" w:firstLine="0"/>
      </w:pPr>
      <w:rPr>
        <w:rFonts w:asciiTheme="majorHAnsi" w:eastAsia="宋体" w:hAnsiTheme="majorHAnsi" w:hint="default"/>
        <w:b w:val="0"/>
        <w:i w:val="0"/>
        <w:sz w:val="21"/>
      </w:rPr>
    </w:lvl>
    <w:lvl w:ilvl="8">
      <w:start w:val="1"/>
      <w:numFmt w:val="decimal"/>
      <w:lvlText w:val="%1.%2.%3.%4.%5.%6.%7.%8.%9"/>
      <w:lvlJc w:val="left"/>
      <w:pPr>
        <w:ind w:left="0" w:firstLine="0"/>
      </w:pPr>
      <w:rPr>
        <w:rFonts w:hint="eastAsia"/>
      </w:rPr>
    </w:lvl>
  </w:abstractNum>
  <w:abstractNum w:abstractNumId="3" w15:restartNumberingAfterBreak="0">
    <w:nsid w:val="08264EAE"/>
    <w:multiLevelType w:val="hybridMultilevel"/>
    <w:tmpl w:val="AE6299D4"/>
    <w:lvl w:ilvl="0" w:tplc="5386C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405D10"/>
    <w:multiLevelType w:val="hybridMultilevel"/>
    <w:tmpl w:val="08B8C75C"/>
    <w:lvl w:ilvl="0" w:tplc="5386C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CF66D5"/>
    <w:multiLevelType w:val="hybridMultilevel"/>
    <w:tmpl w:val="AE743B30"/>
    <w:lvl w:ilvl="0" w:tplc="7974B3D6">
      <w:start w:val="2"/>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3560F3"/>
    <w:multiLevelType w:val="hybridMultilevel"/>
    <w:tmpl w:val="8FDA061C"/>
    <w:lvl w:ilvl="0" w:tplc="5386C08A">
      <w:start w:val="1"/>
      <w:numFmt w:val="decimal"/>
      <w:lvlText w:val="(%1)"/>
      <w:lvlJc w:val="left"/>
      <w:pPr>
        <w:ind w:left="780" w:hanging="360"/>
      </w:pPr>
      <w:rPr>
        <w:rFonts w:hint="default"/>
      </w:rPr>
    </w:lvl>
    <w:lvl w:ilvl="1" w:tplc="A84CDC1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B14FD4"/>
    <w:multiLevelType w:val="hybridMultilevel"/>
    <w:tmpl w:val="72F6D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325954"/>
    <w:multiLevelType w:val="hybridMultilevel"/>
    <w:tmpl w:val="870E9616"/>
    <w:lvl w:ilvl="0" w:tplc="0409000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018EBB6">
      <w:start w:val="1"/>
      <w:numFmt w:val="decimalEnclosedCircle"/>
      <w:lvlText w:val="%3"/>
      <w:lvlJc w:val="left"/>
      <w:pPr>
        <w:ind w:left="1620" w:hanging="360"/>
      </w:pPr>
      <w:rPr>
        <w:rFonts w:asciiTheme="minorEastAsia" w:hAnsi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731F97"/>
    <w:multiLevelType w:val="hybridMultilevel"/>
    <w:tmpl w:val="1C043DF2"/>
    <w:lvl w:ilvl="0" w:tplc="7AF4553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074C6D"/>
    <w:multiLevelType w:val="hybridMultilevel"/>
    <w:tmpl w:val="8D822AF8"/>
    <w:lvl w:ilvl="0" w:tplc="06727F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1674C71"/>
    <w:multiLevelType w:val="hybridMultilevel"/>
    <w:tmpl w:val="C7F21C62"/>
    <w:lvl w:ilvl="0" w:tplc="5386C08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018EBB6">
      <w:start w:val="1"/>
      <w:numFmt w:val="decimalEnclosedCircle"/>
      <w:lvlText w:val="%3"/>
      <w:lvlJc w:val="left"/>
      <w:pPr>
        <w:ind w:left="1620" w:hanging="360"/>
      </w:pPr>
      <w:rPr>
        <w:rFonts w:asciiTheme="minorEastAsia" w:hAnsi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A126677"/>
    <w:multiLevelType w:val="hybridMultilevel"/>
    <w:tmpl w:val="EDB009B6"/>
    <w:lvl w:ilvl="0" w:tplc="5386C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2B62DDE"/>
    <w:multiLevelType w:val="hybridMultilevel"/>
    <w:tmpl w:val="D0061510"/>
    <w:lvl w:ilvl="0" w:tplc="55C4C136">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D21FFB"/>
    <w:multiLevelType w:val="hybridMultilevel"/>
    <w:tmpl w:val="5184B858"/>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lvlOverride w:ilvl="0">
      <w:lvl w:ilvl="0">
        <w:start w:val="1"/>
        <w:numFmt w:val="decimal"/>
        <w:pStyle w:val="1"/>
        <w:suff w:val="space"/>
        <w:lvlText w:val="第%1章"/>
        <w:lvlJc w:val="left"/>
        <w:pPr>
          <w:ind w:left="0" w:firstLine="0"/>
        </w:pPr>
        <w:rPr>
          <w:rFonts w:asciiTheme="majorHAnsi" w:eastAsia="宋体" w:hAnsiTheme="majorHAnsi" w:hint="default"/>
          <w:b/>
          <w:i w:val="0"/>
          <w:sz w:val="36"/>
        </w:rPr>
      </w:lvl>
    </w:lvlOverride>
    <w:lvlOverride w:ilvl="1">
      <w:lvl w:ilvl="1">
        <w:start w:val="1"/>
        <w:numFmt w:val="decimal"/>
        <w:pStyle w:val="2"/>
        <w:suff w:val="space"/>
        <w:lvlText w:val="%1.%2."/>
        <w:lvlJc w:val="left"/>
        <w:pPr>
          <w:ind w:left="0" w:firstLine="0"/>
        </w:pPr>
        <w:rPr>
          <w:rFonts w:asciiTheme="majorHAnsi" w:eastAsia="宋体" w:hAnsiTheme="majorHAnsi" w:hint="default"/>
          <w:b w:val="0"/>
          <w:i w:val="0"/>
          <w:sz w:val="32"/>
        </w:rPr>
      </w:lvl>
    </w:lvlOverride>
    <w:lvlOverride w:ilvl="2">
      <w:lvl w:ilvl="2">
        <w:start w:val="1"/>
        <w:numFmt w:val="chineseCountingThousand"/>
        <w:pStyle w:val="3"/>
        <w:suff w:val="space"/>
        <w:lvlText w:val="%3、"/>
        <w:lvlJc w:val="left"/>
        <w:pPr>
          <w:ind w:left="0" w:firstLine="0"/>
        </w:pPr>
        <w:rPr>
          <w:rFonts w:asciiTheme="majorHAnsi" w:eastAsia="宋体" w:hAnsiTheme="majorHAnsi" w:hint="default"/>
          <w:b w:val="0"/>
          <w:i w:val="0"/>
          <w:sz w:val="28"/>
        </w:rPr>
      </w:lvl>
    </w:lvlOverride>
    <w:lvlOverride w:ilvl="3">
      <w:lvl w:ilvl="3">
        <w:start w:val="1"/>
        <w:numFmt w:val="decimal"/>
        <w:lvlRestart w:val="1"/>
        <w:pStyle w:val="4"/>
        <w:suff w:val="space"/>
        <w:lvlText w:val="图6-%4"/>
        <w:lvlJc w:val="left"/>
        <w:pPr>
          <w:ind w:left="0" w:firstLine="0"/>
        </w:pPr>
        <w:rPr>
          <w:rFonts w:asciiTheme="minorHAnsi" w:eastAsia="宋体" w:hAnsiTheme="minorHAnsi" w:hint="default"/>
          <w:b w:val="0"/>
          <w:i w:val="0"/>
          <w:sz w:val="18"/>
        </w:rPr>
      </w:lvl>
    </w:lvlOverride>
    <w:lvlOverride w:ilvl="4">
      <w:lvl w:ilvl="4">
        <w:start w:val="1"/>
        <w:numFmt w:val="decimal"/>
        <w:lvlRestart w:val="1"/>
        <w:pStyle w:val="5"/>
        <w:suff w:val="space"/>
        <w:lvlText w:val="表6-%5"/>
        <w:lvlJc w:val="left"/>
        <w:pPr>
          <w:ind w:left="0" w:firstLine="0"/>
        </w:pPr>
        <w:rPr>
          <w:rFonts w:asciiTheme="minorHAnsi" w:eastAsia="宋体" w:hAnsiTheme="minorHAnsi" w:hint="default"/>
          <w:b w:val="0"/>
          <w:i w:val="0"/>
          <w:sz w:val="18"/>
        </w:rPr>
      </w:lvl>
    </w:lvlOverride>
    <w:lvlOverride w:ilvl="5">
      <w:lvl w:ilvl="5">
        <w:start w:val="1"/>
        <w:numFmt w:val="decimal"/>
        <w:lvlRestart w:val="1"/>
        <w:pStyle w:val="a0"/>
        <w:suff w:val="space"/>
        <w:lvlText w:val="(%1-%6)"/>
        <w:lvlJc w:val="left"/>
        <w:pPr>
          <w:ind w:left="0" w:firstLine="0"/>
        </w:pPr>
        <w:rPr>
          <w:rFonts w:asciiTheme="minorHAnsi" w:eastAsia="宋体" w:hAnsiTheme="minorHAnsi" w:hint="default"/>
          <w:b w:val="0"/>
          <w:i w:val="0"/>
          <w:sz w:val="18"/>
        </w:rPr>
      </w:lvl>
    </w:lvlOverride>
    <w:lvlOverride w:ilvl="6">
      <w:lvl w:ilvl="6">
        <w:start w:val="1"/>
        <w:numFmt w:val="decimal"/>
        <w:lvlRestart w:val="3"/>
        <w:pStyle w:val="a1"/>
        <w:suff w:val="space"/>
        <w:lvlText w:val="%7、"/>
        <w:lvlJc w:val="left"/>
        <w:pPr>
          <w:ind w:left="0" w:firstLine="0"/>
        </w:pPr>
        <w:rPr>
          <w:rFonts w:asciiTheme="majorHAnsi" w:eastAsia="宋体" w:hAnsiTheme="majorHAnsi" w:hint="default"/>
          <w:b w:val="0"/>
          <w:i w:val="0"/>
          <w:sz w:val="21"/>
        </w:rPr>
      </w:lvl>
    </w:lvlOverride>
    <w:lvlOverride w:ilvl="7">
      <w:lvl w:ilvl="7">
        <w:start w:val="1"/>
        <w:numFmt w:val="decimal"/>
        <w:suff w:val="space"/>
        <w:lvlText w:val="（%8）"/>
        <w:lvlJc w:val="left"/>
        <w:pPr>
          <w:ind w:left="0" w:firstLine="0"/>
        </w:pPr>
        <w:rPr>
          <w:rFonts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decimal"/>
        <w:lvlText w:val="%1.%2.%3.%4.%5.%6.%7.%8.%9"/>
        <w:lvlJc w:val="left"/>
        <w:pPr>
          <w:ind w:left="0" w:firstLine="0"/>
        </w:pPr>
        <w:rPr>
          <w:rFonts w:hint="eastAsia"/>
        </w:rPr>
      </w:lvl>
    </w:lvlOverride>
  </w:num>
  <w:num w:numId="2">
    <w:abstractNumId w:val="0"/>
  </w:num>
  <w:num w:numId="3">
    <w:abstractNumId w:val="3"/>
  </w:num>
  <w:num w:numId="4">
    <w:abstractNumId w:val="1"/>
  </w:num>
  <w:num w:numId="5">
    <w:abstractNumId w:val="11"/>
  </w:num>
  <w:num w:numId="6">
    <w:abstractNumId w:val="12"/>
  </w:num>
  <w:num w:numId="7">
    <w:abstractNumId w:val="4"/>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9"/>
  </w:num>
  <w:num w:numId="21">
    <w:abstractNumId w:val="2"/>
  </w:num>
  <w:num w:numId="22">
    <w:abstractNumId w:val="2"/>
  </w:num>
  <w:num w:numId="23">
    <w:abstractNumId w:val="2"/>
  </w:num>
  <w:num w:numId="24">
    <w:abstractNumId w:val="5"/>
  </w:num>
  <w:num w:numId="25">
    <w:abstractNumId w:val="7"/>
  </w:num>
  <w:num w:numId="26">
    <w:abstractNumId w:val="13"/>
  </w:num>
  <w:num w:numId="27">
    <w:abstractNumId w:val="8"/>
  </w:num>
  <w:num w:numId="28">
    <w:abstractNumId w:val="6"/>
  </w:num>
  <w:num w:numId="29">
    <w:abstractNumId w:val="14"/>
  </w:num>
  <w:num w:numId="30">
    <w:abstractNumId w:val="10"/>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 Lifeng">
    <w15:presenceInfo w15:providerId="Windows Live" w15:userId="dfbadc120b633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FC"/>
    <w:rsid w:val="0000138C"/>
    <w:rsid w:val="00010914"/>
    <w:rsid w:val="0001312B"/>
    <w:rsid w:val="00014016"/>
    <w:rsid w:val="000205CC"/>
    <w:rsid w:val="00022B65"/>
    <w:rsid w:val="00026A47"/>
    <w:rsid w:val="00030173"/>
    <w:rsid w:val="0003210E"/>
    <w:rsid w:val="00033D7B"/>
    <w:rsid w:val="00035ACB"/>
    <w:rsid w:val="00035CCE"/>
    <w:rsid w:val="00050201"/>
    <w:rsid w:val="00053DD9"/>
    <w:rsid w:val="00064B4D"/>
    <w:rsid w:val="00066A1F"/>
    <w:rsid w:val="00073D11"/>
    <w:rsid w:val="0007453D"/>
    <w:rsid w:val="000746FF"/>
    <w:rsid w:val="000761CA"/>
    <w:rsid w:val="000809F4"/>
    <w:rsid w:val="000817BE"/>
    <w:rsid w:val="0008524A"/>
    <w:rsid w:val="00092789"/>
    <w:rsid w:val="00094A0D"/>
    <w:rsid w:val="00096EE6"/>
    <w:rsid w:val="000B09D8"/>
    <w:rsid w:val="000C4583"/>
    <w:rsid w:val="000E23D7"/>
    <w:rsid w:val="000E3F05"/>
    <w:rsid w:val="000F1426"/>
    <w:rsid w:val="000F38FC"/>
    <w:rsid w:val="000F422A"/>
    <w:rsid w:val="000F53A1"/>
    <w:rsid w:val="000F6DD1"/>
    <w:rsid w:val="000F7C3F"/>
    <w:rsid w:val="00100B37"/>
    <w:rsid w:val="0010591E"/>
    <w:rsid w:val="00107314"/>
    <w:rsid w:val="001117FB"/>
    <w:rsid w:val="00121968"/>
    <w:rsid w:val="001225DB"/>
    <w:rsid w:val="00125200"/>
    <w:rsid w:val="00125502"/>
    <w:rsid w:val="00126BAF"/>
    <w:rsid w:val="00130A49"/>
    <w:rsid w:val="001320B7"/>
    <w:rsid w:val="00137103"/>
    <w:rsid w:val="00152157"/>
    <w:rsid w:val="00152BBA"/>
    <w:rsid w:val="001546A3"/>
    <w:rsid w:val="00155EA2"/>
    <w:rsid w:val="00157F60"/>
    <w:rsid w:val="0018258C"/>
    <w:rsid w:val="00186040"/>
    <w:rsid w:val="00190959"/>
    <w:rsid w:val="001B7041"/>
    <w:rsid w:val="001C300A"/>
    <w:rsid w:val="001C4D8E"/>
    <w:rsid w:val="001E0986"/>
    <w:rsid w:val="00202F78"/>
    <w:rsid w:val="002110CA"/>
    <w:rsid w:val="00217F32"/>
    <w:rsid w:val="0022016C"/>
    <w:rsid w:val="00225319"/>
    <w:rsid w:val="00225394"/>
    <w:rsid w:val="00226F44"/>
    <w:rsid w:val="00230336"/>
    <w:rsid w:val="002423DD"/>
    <w:rsid w:val="002514C6"/>
    <w:rsid w:val="0025240C"/>
    <w:rsid w:val="002624B8"/>
    <w:rsid w:val="002A2F6F"/>
    <w:rsid w:val="002B2B4D"/>
    <w:rsid w:val="002B3CD6"/>
    <w:rsid w:val="002C5EA4"/>
    <w:rsid w:val="002D02E5"/>
    <w:rsid w:val="002D13AB"/>
    <w:rsid w:val="002D412C"/>
    <w:rsid w:val="002D6226"/>
    <w:rsid w:val="002D7E71"/>
    <w:rsid w:val="002E1651"/>
    <w:rsid w:val="002F4AF3"/>
    <w:rsid w:val="0030483A"/>
    <w:rsid w:val="00306D90"/>
    <w:rsid w:val="00311599"/>
    <w:rsid w:val="003124D7"/>
    <w:rsid w:val="0032228E"/>
    <w:rsid w:val="00323639"/>
    <w:rsid w:val="00327AE8"/>
    <w:rsid w:val="00330E3C"/>
    <w:rsid w:val="00332EF2"/>
    <w:rsid w:val="00335CD1"/>
    <w:rsid w:val="00364460"/>
    <w:rsid w:val="003849E4"/>
    <w:rsid w:val="0039200B"/>
    <w:rsid w:val="003B1EDF"/>
    <w:rsid w:val="003B2B77"/>
    <w:rsid w:val="003C13B4"/>
    <w:rsid w:val="003C7AD4"/>
    <w:rsid w:val="003E4932"/>
    <w:rsid w:val="003E6DEB"/>
    <w:rsid w:val="003F05E1"/>
    <w:rsid w:val="003F2103"/>
    <w:rsid w:val="00405C4D"/>
    <w:rsid w:val="00406DB1"/>
    <w:rsid w:val="004117D9"/>
    <w:rsid w:val="00411C44"/>
    <w:rsid w:val="004131E2"/>
    <w:rsid w:val="004131ED"/>
    <w:rsid w:val="004167E6"/>
    <w:rsid w:val="00421700"/>
    <w:rsid w:val="0042200A"/>
    <w:rsid w:val="004318BF"/>
    <w:rsid w:val="00433986"/>
    <w:rsid w:val="004406FE"/>
    <w:rsid w:val="00443733"/>
    <w:rsid w:val="0044641C"/>
    <w:rsid w:val="00455A41"/>
    <w:rsid w:val="004567DB"/>
    <w:rsid w:val="004679EC"/>
    <w:rsid w:val="00483AC1"/>
    <w:rsid w:val="00483DA6"/>
    <w:rsid w:val="00486818"/>
    <w:rsid w:val="004903F4"/>
    <w:rsid w:val="00492D22"/>
    <w:rsid w:val="004A484C"/>
    <w:rsid w:val="004A5225"/>
    <w:rsid w:val="004A580C"/>
    <w:rsid w:val="004A6DC2"/>
    <w:rsid w:val="004B1175"/>
    <w:rsid w:val="004C4BFA"/>
    <w:rsid w:val="004C797A"/>
    <w:rsid w:val="004E3B25"/>
    <w:rsid w:val="004E4F80"/>
    <w:rsid w:val="004F0EB0"/>
    <w:rsid w:val="004F21D5"/>
    <w:rsid w:val="004F2468"/>
    <w:rsid w:val="004F38A1"/>
    <w:rsid w:val="004F79CB"/>
    <w:rsid w:val="0050258D"/>
    <w:rsid w:val="00511692"/>
    <w:rsid w:val="00520B4A"/>
    <w:rsid w:val="00525408"/>
    <w:rsid w:val="005309D3"/>
    <w:rsid w:val="0053506F"/>
    <w:rsid w:val="00536D1F"/>
    <w:rsid w:val="00537DB3"/>
    <w:rsid w:val="00543B9E"/>
    <w:rsid w:val="00543C46"/>
    <w:rsid w:val="00544AD1"/>
    <w:rsid w:val="005465CD"/>
    <w:rsid w:val="0054758D"/>
    <w:rsid w:val="005512D8"/>
    <w:rsid w:val="00554039"/>
    <w:rsid w:val="00555445"/>
    <w:rsid w:val="00562FEE"/>
    <w:rsid w:val="00583237"/>
    <w:rsid w:val="005861FA"/>
    <w:rsid w:val="00586BA1"/>
    <w:rsid w:val="005925A1"/>
    <w:rsid w:val="00597E02"/>
    <w:rsid w:val="005A3EA7"/>
    <w:rsid w:val="005A5AFE"/>
    <w:rsid w:val="005A7AE0"/>
    <w:rsid w:val="005B05E5"/>
    <w:rsid w:val="005B2E69"/>
    <w:rsid w:val="005B3258"/>
    <w:rsid w:val="005B6CE3"/>
    <w:rsid w:val="005C1BFA"/>
    <w:rsid w:val="005D022E"/>
    <w:rsid w:val="005D1FCA"/>
    <w:rsid w:val="005D38A4"/>
    <w:rsid w:val="005D38B9"/>
    <w:rsid w:val="005D5018"/>
    <w:rsid w:val="005E33B2"/>
    <w:rsid w:val="005F0B43"/>
    <w:rsid w:val="005F3053"/>
    <w:rsid w:val="005F49FF"/>
    <w:rsid w:val="005F67CC"/>
    <w:rsid w:val="00601C98"/>
    <w:rsid w:val="00607E08"/>
    <w:rsid w:val="00607F62"/>
    <w:rsid w:val="00610951"/>
    <w:rsid w:val="006230C4"/>
    <w:rsid w:val="0062319E"/>
    <w:rsid w:val="0062363F"/>
    <w:rsid w:val="00625C90"/>
    <w:rsid w:val="00625E78"/>
    <w:rsid w:val="0062647F"/>
    <w:rsid w:val="0062726B"/>
    <w:rsid w:val="00627FD2"/>
    <w:rsid w:val="00630D2B"/>
    <w:rsid w:val="00633F97"/>
    <w:rsid w:val="006378F9"/>
    <w:rsid w:val="006440E9"/>
    <w:rsid w:val="006508EC"/>
    <w:rsid w:val="00652478"/>
    <w:rsid w:val="00653A38"/>
    <w:rsid w:val="00653B95"/>
    <w:rsid w:val="006564B0"/>
    <w:rsid w:val="00660632"/>
    <w:rsid w:val="00660D78"/>
    <w:rsid w:val="006614C0"/>
    <w:rsid w:val="00661EA6"/>
    <w:rsid w:val="00673BC5"/>
    <w:rsid w:val="006802B0"/>
    <w:rsid w:val="006849A3"/>
    <w:rsid w:val="00685C97"/>
    <w:rsid w:val="006923E1"/>
    <w:rsid w:val="006943B6"/>
    <w:rsid w:val="006951AE"/>
    <w:rsid w:val="006962E3"/>
    <w:rsid w:val="006A3C58"/>
    <w:rsid w:val="006A5482"/>
    <w:rsid w:val="006C048C"/>
    <w:rsid w:val="006C23A2"/>
    <w:rsid w:val="006D47AC"/>
    <w:rsid w:val="006D53E6"/>
    <w:rsid w:val="006D67F5"/>
    <w:rsid w:val="006E2222"/>
    <w:rsid w:val="006E7132"/>
    <w:rsid w:val="006F46E0"/>
    <w:rsid w:val="0070305D"/>
    <w:rsid w:val="00721AE9"/>
    <w:rsid w:val="00726657"/>
    <w:rsid w:val="00747579"/>
    <w:rsid w:val="007525A0"/>
    <w:rsid w:val="007534CD"/>
    <w:rsid w:val="007662A0"/>
    <w:rsid w:val="00770DD0"/>
    <w:rsid w:val="00775602"/>
    <w:rsid w:val="00776A26"/>
    <w:rsid w:val="00777F86"/>
    <w:rsid w:val="007919E3"/>
    <w:rsid w:val="00794AE2"/>
    <w:rsid w:val="007A2660"/>
    <w:rsid w:val="007A2709"/>
    <w:rsid w:val="007A5EF9"/>
    <w:rsid w:val="007B12C1"/>
    <w:rsid w:val="007B30FE"/>
    <w:rsid w:val="007B4093"/>
    <w:rsid w:val="007B4133"/>
    <w:rsid w:val="007C0018"/>
    <w:rsid w:val="007C0955"/>
    <w:rsid w:val="007D2655"/>
    <w:rsid w:val="007D3754"/>
    <w:rsid w:val="007D76C2"/>
    <w:rsid w:val="007E504F"/>
    <w:rsid w:val="007E7757"/>
    <w:rsid w:val="007F5B50"/>
    <w:rsid w:val="007F7A0C"/>
    <w:rsid w:val="008048FA"/>
    <w:rsid w:val="00807BE6"/>
    <w:rsid w:val="0081049F"/>
    <w:rsid w:val="008155AE"/>
    <w:rsid w:val="00820198"/>
    <w:rsid w:val="00820D0A"/>
    <w:rsid w:val="008315C4"/>
    <w:rsid w:val="00831D40"/>
    <w:rsid w:val="00833791"/>
    <w:rsid w:val="008359E1"/>
    <w:rsid w:val="00836697"/>
    <w:rsid w:val="00846B6B"/>
    <w:rsid w:val="00850C33"/>
    <w:rsid w:val="008527F4"/>
    <w:rsid w:val="00857BC4"/>
    <w:rsid w:val="00862999"/>
    <w:rsid w:val="00870B91"/>
    <w:rsid w:val="008762D8"/>
    <w:rsid w:val="00877F56"/>
    <w:rsid w:val="00881828"/>
    <w:rsid w:val="00882B57"/>
    <w:rsid w:val="008859B3"/>
    <w:rsid w:val="00892F08"/>
    <w:rsid w:val="008A0E37"/>
    <w:rsid w:val="008A4721"/>
    <w:rsid w:val="008B084F"/>
    <w:rsid w:val="008C135D"/>
    <w:rsid w:val="008C307F"/>
    <w:rsid w:val="008C4522"/>
    <w:rsid w:val="008C482D"/>
    <w:rsid w:val="008D69D1"/>
    <w:rsid w:val="008E3340"/>
    <w:rsid w:val="008E7AFA"/>
    <w:rsid w:val="008F4ACE"/>
    <w:rsid w:val="008F4D57"/>
    <w:rsid w:val="0091072B"/>
    <w:rsid w:val="00917B51"/>
    <w:rsid w:val="009239F9"/>
    <w:rsid w:val="009256F3"/>
    <w:rsid w:val="0093581F"/>
    <w:rsid w:val="00945A35"/>
    <w:rsid w:val="00951042"/>
    <w:rsid w:val="00954AE5"/>
    <w:rsid w:val="00955909"/>
    <w:rsid w:val="00985177"/>
    <w:rsid w:val="00986B9A"/>
    <w:rsid w:val="00992307"/>
    <w:rsid w:val="00994FB4"/>
    <w:rsid w:val="009A29D4"/>
    <w:rsid w:val="009B16F0"/>
    <w:rsid w:val="009B2287"/>
    <w:rsid w:val="009C2E0F"/>
    <w:rsid w:val="009C679C"/>
    <w:rsid w:val="009D247F"/>
    <w:rsid w:val="009D55A1"/>
    <w:rsid w:val="009D7BB4"/>
    <w:rsid w:val="009E4252"/>
    <w:rsid w:val="009E64DA"/>
    <w:rsid w:val="009E6845"/>
    <w:rsid w:val="009F422C"/>
    <w:rsid w:val="009F59AF"/>
    <w:rsid w:val="009F721F"/>
    <w:rsid w:val="00A009D2"/>
    <w:rsid w:val="00A11110"/>
    <w:rsid w:val="00A23228"/>
    <w:rsid w:val="00A36CC9"/>
    <w:rsid w:val="00A375A1"/>
    <w:rsid w:val="00A40DA5"/>
    <w:rsid w:val="00A41B2A"/>
    <w:rsid w:val="00A42133"/>
    <w:rsid w:val="00A46D80"/>
    <w:rsid w:val="00A475B5"/>
    <w:rsid w:val="00A509EE"/>
    <w:rsid w:val="00A53C53"/>
    <w:rsid w:val="00A559C6"/>
    <w:rsid w:val="00A56434"/>
    <w:rsid w:val="00A57BEF"/>
    <w:rsid w:val="00A603F9"/>
    <w:rsid w:val="00A607A0"/>
    <w:rsid w:val="00A72674"/>
    <w:rsid w:val="00A74FF2"/>
    <w:rsid w:val="00A82AAB"/>
    <w:rsid w:val="00A85470"/>
    <w:rsid w:val="00A8554E"/>
    <w:rsid w:val="00A9726A"/>
    <w:rsid w:val="00AA0447"/>
    <w:rsid w:val="00AA1096"/>
    <w:rsid w:val="00AA1D4B"/>
    <w:rsid w:val="00AA3495"/>
    <w:rsid w:val="00AA4DD6"/>
    <w:rsid w:val="00AB2DB9"/>
    <w:rsid w:val="00AC2A90"/>
    <w:rsid w:val="00AC5CAC"/>
    <w:rsid w:val="00AF1778"/>
    <w:rsid w:val="00AF7EA0"/>
    <w:rsid w:val="00B25091"/>
    <w:rsid w:val="00B300C8"/>
    <w:rsid w:val="00B321E3"/>
    <w:rsid w:val="00B35BBE"/>
    <w:rsid w:val="00B35F4B"/>
    <w:rsid w:val="00B43A71"/>
    <w:rsid w:val="00B55546"/>
    <w:rsid w:val="00B619FE"/>
    <w:rsid w:val="00B621E0"/>
    <w:rsid w:val="00B67F2E"/>
    <w:rsid w:val="00B72335"/>
    <w:rsid w:val="00B977FC"/>
    <w:rsid w:val="00BA3F36"/>
    <w:rsid w:val="00BB5450"/>
    <w:rsid w:val="00BC5DCD"/>
    <w:rsid w:val="00BD0E6D"/>
    <w:rsid w:val="00BD2E46"/>
    <w:rsid w:val="00BE2B00"/>
    <w:rsid w:val="00BE4AE1"/>
    <w:rsid w:val="00BE5416"/>
    <w:rsid w:val="00BE6A9B"/>
    <w:rsid w:val="00BF199E"/>
    <w:rsid w:val="00C11D89"/>
    <w:rsid w:val="00C139C1"/>
    <w:rsid w:val="00C14700"/>
    <w:rsid w:val="00C151F7"/>
    <w:rsid w:val="00C31637"/>
    <w:rsid w:val="00C37ABF"/>
    <w:rsid w:val="00C4089A"/>
    <w:rsid w:val="00C408F9"/>
    <w:rsid w:val="00C43ED6"/>
    <w:rsid w:val="00C60B05"/>
    <w:rsid w:val="00C6550F"/>
    <w:rsid w:val="00C655D9"/>
    <w:rsid w:val="00C74E75"/>
    <w:rsid w:val="00C8686B"/>
    <w:rsid w:val="00C86C60"/>
    <w:rsid w:val="00C90044"/>
    <w:rsid w:val="00CA0429"/>
    <w:rsid w:val="00CA3FDB"/>
    <w:rsid w:val="00CA6130"/>
    <w:rsid w:val="00CB30F4"/>
    <w:rsid w:val="00CC016B"/>
    <w:rsid w:val="00CC25B9"/>
    <w:rsid w:val="00CC631E"/>
    <w:rsid w:val="00CD2DE5"/>
    <w:rsid w:val="00CD588A"/>
    <w:rsid w:val="00CE0A83"/>
    <w:rsid w:val="00CE5B09"/>
    <w:rsid w:val="00CE7E2E"/>
    <w:rsid w:val="00CF1DF6"/>
    <w:rsid w:val="00D010C0"/>
    <w:rsid w:val="00D0694B"/>
    <w:rsid w:val="00D121EC"/>
    <w:rsid w:val="00D20996"/>
    <w:rsid w:val="00D23F26"/>
    <w:rsid w:val="00D33639"/>
    <w:rsid w:val="00D52C9D"/>
    <w:rsid w:val="00D60232"/>
    <w:rsid w:val="00D61393"/>
    <w:rsid w:val="00D63FCC"/>
    <w:rsid w:val="00D64A7E"/>
    <w:rsid w:val="00D76621"/>
    <w:rsid w:val="00D76799"/>
    <w:rsid w:val="00D80E5A"/>
    <w:rsid w:val="00D81374"/>
    <w:rsid w:val="00D81395"/>
    <w:rsid w:val="00D821E6"/>
    <w:rsid w:val="00D84A70"/>
    <w:rsid w:val="00D90BF2"/>
    <w:rsid w:val="00D946A2"/>
    <w:rsid w:val="00DA54DC"/>
    <w:rsid w:val="00DA5662"/>
    <w:rsid w:val="00DA7C91"/>
    <w:rsid w:val="00DB2698"/>
    <w:rsid w:val="00DC1796"/>
    <w:rsid w:val="00DC23C5"/>
    <w:rsid w:val="00DC6378"/>
    <w:rsid w:val="00DD1B60"/>
    <w:rsid w:val="00DD477C"/>
    <w:rsid w:val="00DD47E5"/>
    <w:rsid w:val="00DD6772"/>
    <w:rsid w:val="00DE079E"/>
    <w:rsid w:val="00DF3FE2"/>
    <w:rsid w:val="00DF50F4"/>
    <w:rsid w:val="00E00CCD"/>
    <w:rsid w:val="00E02030"/>
    <w:rsid w:val="00E05D90"/>
    <w:rsid w:val="00E17B84"/>
    <w:rsid w:val="00E4582E"/>
    <w:rsid w:val="00E46667"/>
    <w:rsid w:val="00E50F33"/>
    <w:rsid w:val="00E5557F"/>
    <w:rsid w:val="00E55C1D"/>
    <w:rsid w:val="00E62E1F"/>
    <w:rsid w:val="00E65545"/>
    <w:rsid w:val="00E67E5E"/>
    <w:rsid w:val="00E84BC6"/>
    <w:rsid w:val="00E85922"/>
    <w:rsid w:val="00E87614"/>
    <w:rsid w:val="00E87995"/>
    <w:rsid w:val="00E97B55"/>
    <w:rsid w:val="00EA160B"/>
    <w:rsid w:val="00EA79AC"/>
    <w:rsid w:val="00EB0CB0"/>
    <w:rsid w:val="00EB12E4"/>
    <w:rsid w:val="00EB14AD"/>
    <w:rsid w:val="00EB5E0B"/>
    <w:rsid w:val="00EB72FD"/>
    <w:rsid w:val="00EC666F"/>
    <w:rsid w:val="00EC7FE0"/>
    <w:rsid w:val="00ED114D"/>
    <w:rsid w:val="00EF74E9"/>
    <w:rsid w:val="00EF7CA4"/>
    <w:rsid w:val="00F01EEC"/>
    <w:rsid w:val="00F040F8"/>
    <w:rsid w:val="00F05DFB"/>
    <w:rsid w:val="00F15C7F"/>
    <w:rsid w:val="00F16E04"/>
    <w:rsid w:val="00F17BFA"/>
    <w:rsid w:val="00F17ED9"/>
    <w:rsid w:val="00F21F1D"/>
    <w:rsid w:val="00F25144"/>
    <w:rsid w:val="00F31AC5"/>
    <w:rsid w:val="00F31B50"/>
    <w:rsid w:val="00F320B4"/>
    <w:rsid w:val="00F4195E"/>
    <w:rsid w:val="00F56AB2"/>
    <w:rsid w:val="00F604FA"/>
    <w:rsid w:val="00F6313A"/>
    <w:rsid w:val="00F67AB3"/>
    <w:rsid w:val="00F73EB2"/>
    <w:rsid w:val="00F75D5F"/>
    <w:rsid w:val="00F82491"/>
    <w:rsid w:val="00F864B9"/>
    <w:rsid w:val="00F86696"/>
    <w:rsid w:val="00F90887"/>
    <w:rsid w:val="00F90BD9"/>
    <w:rsid w:val="00F964E5"/>
    <w:rsid w:val="00FA5F0D"/>
    <w:rsid w:val="00FB35DC"/>
    <w:rsid w:val="00FB4136"/>
    <w:rsid w:val="00FB597D"/>
    <w:rsid w:val="00FB614F"/>
    <w:rsid w:val="00FB643F"/>
    <w:rsid w:val="00FB7549"/>
    <w:rsid w:val="00FC2318"/>
    <w:rsid w:val="00FC3F05"/>
    <w:rsid w:val="00FD107D"/>
    <w:rsid w:val="00FD207C"/>
    <w:rsid w:val="00FD360B"/>
    <w:rsid w:val="00FD5673"/>
    <w:rsid w:val="00FE050A"/>
    <w:rsid w:val="00FF34E6"/>
    <w:rsid w:val="00FF49C5"/>
    <w:rsid w:val="00FF7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C9DC99"/>
  <w14:defaultImageDpi w14:val="32767"/>
  <w15:chartTrackingRefBased/>
  <w15:docId w15:val="{8550F5C8-80D3-4572-8E99-8BE9E9EB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D114D"/>
    <w:pPr>
      <w:widowControl w:val="0"/>
      <w:jc w:val="both"/>
    </w:pPr>
  </w:style>
  <w:style w:type="paragraph" w:styleId="1">
    <w:name w:val="heading 1"/>
    <w:basedOn w:val="a2"/>
    <w:next w:val="a3"/>
    <w:link w:val="10"/>
    <w:uiPriority w:val="9"/>
    <w:qFormat/>
    <w:rsid w:val="00ED114D"/>
    <w:pPr>
      <w:keepNext/>
      <w:keepLines/>
      <w:widowControl/>
      <w:numPr>
        <w:numId w:val="38"/>
      </w:numPr>
      <w:spacing w:before="160" w:after="160" w:line="360" w:lineRule="auto"/>
      <w:jc w:val="center"/>
      <w:outlineLvl w:val="0"/>
    </w:pPr>
    <w:rPr>
      <w:b/>
      <w:bCs/>
      <w:kern w:val="44"/>
      <w:sz w:val="36"/>
      <w:szCs w:val="44"/>
    </w:rPr>
  </w:style>
  <w:style w:type="paragraph" w:styleId="2">
    <w:name w:val="heading 2"/>
    <w:basedOn w:val="a2"/>
    <w:next w:val="a3"/>
    <w:link w:val="20"/>
    <w:uiPriority w:val="9"/>
    <w:qFormat/>
    <w:rsid w:val="00ED114D"/>
    <w:pPr>
      <w:keepNext/>
      <w:keepLines/>
      <w:widowControl/>
      <w:numPr>
        <w:ilvl w:val="1"/>
        <w:numId w:val="38"/>
      </w:numPr>
      <w:spacing w:before="120" w:line="360" w:lineRule="auto"/>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ED114D"/>
    <w:pPr>
      <w:keepNext/>
      <w:keepLines/>
      <w:widowControl/>
      <w:numPr>
        <w:ilvl w:val="2"/>
        <w:numId w:val="38"/>
      </w:numPr>
      <w:spacing w:line="360" w:lineRule="auto"/>
      <w:jc w:val="left"/>
      <w:outlineLvl w:val="2"/>
    </w:pPr>
    <w:rPr>
      <w:b/>
      <w:bCs/>
      <w:sz w:val="28"/>
      <w:szCs w:val="32"/>
    </w:rPr>
  </w:style>
  <w:style w:type="paragraph" w:styleId="4">
    <w:name w:val="heading 4"/>
    <w:basedOn w:val="a2"/>
    <w:next w:val="a3"/>
    <w:link w:val="40"/>
    <w:uiPriority w:val="9"/>
    <w:qFormat/>
    <w:rsid w:val="00ED114D"/>
    <w:pPr>
      <w:keepNext/>
      <w:keepLines/>
      <w:widowControl/>
      <w:numPr>
        <w:ilvl w:val="3"/>
        <w:numId w:val="38"/>
      </w:numPr>
      <w:jc w:val="left"/>
      <w:outlineLvl w:val="3"/>
    </w:pPr>
    <w:rPr>
      <w:rFonts w:asciiTheme="majorHAnsi" w:eastAsiaTheme="majorEastAsia" w:hAnsiTheme="majorHAnsi" w:cstheme="majorBidi"/>
      <w:b/>
      <w:bCs/>
      <w:szCs w:val="28"/>
    </w:rPr>
  </w:style>
  <w:style w:type="paragraph" w:styleId="5">
    <w:name w:val="heading 5"/>
    <w:basedOn w:val="a2"/>
    <w:next w:val="a3"/>
    <w:link w:val="50"/>
    <w:uiPriority w:val="9"/>
    <w:qFormat/>
    <w:rsid w:val="00ED114D"/>
    <w:pPr>
      <w:keepNext/>
      <w:keepLines/>
      <w:widowControl/>
      <w:numPr>
        <w:ilvl w:val="4"/>
        <w:numId w:val="38"/>
      </w:numPr>
      <w:jc w:val="left"/>
      <w:outlineLvl w:val="4"/>
    </w:pPr>
    <w:rPr>
      <w:rFonts w:asciiTheme="majorHAnsi" w:eastAsiaTheme="majorEastAsia" w:hAnsiTheme="majorHAnsi"/>
      <w:b/>
      <w:bCs/>
      <w:szCs w:val="28"/>
    </w:rPr>
  </w:style>
  <w:style w:type="paragraph" w:styleId="6">
    <w:name w:val="heading 6"/>
    <w:basedOn w:val="a2"/>
    <w:next w:val="a2"/>
    <w:link w:val="60"/>
    <w:uiPriority w:val="9"/>
    <w:unhideWhenUsed/>
    <w:qFormat/>
    <w:rsid w:val="00ED114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4">
    <w:name w:val="Default Paragraph Font"/>
    <w:uiPriority w:val="1"/>
    <w:semiHidden/>
    <w:unhideWhenUsed/>
    <w:rsid w:val="00ED114D"/>
  </w:style>
  <w:style w:type="table" w:default="1" w:styleId="a5">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6">
    <w:name w:val="No List"/>
    <w:uiPriority w:val="99"/>
    <w:semiHidden/>
    <w:unhideWhenUsed/>
    <w:rsid w:val="00ED114D"/>
  </w:style>
  <w:style w:type="table" w:styleId="a7">
    <w:name w:val="Table Grid"/>
    <w:basedOn w:val="a5"/>
    <w:uiPriority w:val="39"/>
    <w:rsid w:val="00ED1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a3">
    <w:name w:val="手册正文"/>
    <w:basedOn w:val="a2"/>
    <w:link w:val="a8"/>
    <w:qFormat/>
    <w:rsid w:val="00ED114D"/>
    <w:pPr>
      <w:ind w:firstLineChars="200" w:firstLine="200"/>
    </w:pPr>
  </w:style>
  <w:style w:type="character" w:customStyle="1" w:styleId="a8">
    <w:name w:val="手册正文 字符"/>
    <w:basedOn w:val="a4"/>
    <w:link w:val="a3"/>
    <w:rsid w:val="00ED114D"/>
  </w:style>
  <w:style w:type="character" w:customStyle="1" w:styleId="10">
    <w:name w:val="标题 1 字符"/>
    <w:basedOn w:val="a4"/>
    <w:link w:val="1"/>
    <w:uiPriority w:val="9"/>
    <w:rsid w:val="00ED114D"/>
    <w:rPr>
      <w:b/>
      <w:bCs/>
      <w:kern w:val="44"/>
      <w:sz w:val="36"/>
      <w:szCs w:val="44"/>
    </w:rPr>
  </w:style>
  <w:style w:type="character" w:customStyle="1" w:styleId="20">
    <w:name w:val="标题 2 字符"/>
    <w:basedOn w:val="a4"/>
    <w:link w:val="2"/>
    <w:uiPriority w:val="9"/>
    <w:rsid w:val="00ED114D"/>
    <w:rPr>
      <w:rFonts w:asciiTheme="majorHAnsi" w:eastAsiaTheme="majorEastAsia" w:hAnsiTheme="majorHAnsi" w:cstheme="majorBidi"/>
      <w:b/>
      <w:bCs/>
      <w:sz w:val="32"/>
      <w:szCs w:val="32"/>
    </w:rPr>
  </w:style>
  <w:style w:type="character" w:customStyle="1" w:styleId="30">
    <w:name w:val="标题 3 字符"/>
    <w:basedOn w:val="a4"/>
    <w:link w:val="3"/>
    <w:uiPriority w:val="9"/>
    <w:rsid w:val="00ED114D"/>
    <w:rPr>
      <w:b/>
      <w:bCs/>
      <w:sz w:val="28"/>
      <w:szCs w:val="32"/>
    </w:rPr>
  </w:style>
  <w:style w:type="paragraph" w:customStyle="1" w:styleId="a0">
    <w:name w:val="图片标签"/>
    <w:basedOn w:val="a2"/>
    <w:next w:val="a3"/>
    <w:link w:val="a9"/>
    <w:qFormat/>
    <w:rsid w:val="00ED114D"/>
    <w:pPr>
      <w:numPr>
        <w:ilvl w:val="5"/>
        <w:numId w:val="38"/>
      </w:numPr>
      <w:spacing w:afterLines="25" w:after="25"/>
      <w:jc w:val="center"/>
    </w:pPr>
    <w:rPr>
      <w:sz w:val="18"/>
    </w:rPr>
  </w:style>
  <w:style w:type="character" w:customStyle="1" w:styleId="a9">
    <w:name w:val="图片标签 字符"/>
    <w:basedOn w:val="a4"/>
    <w:link w:val="a0"/>
    <w:rsid w:val="00ED114D"/>
    <w:rPr>
      <w:sz w:val="18"/>
    </w:rPr>
  </w:style>
  <w:style w:type="paragraph" w:customStyle="1" w:styleId="aa">
    <w:name w:val="手册图片"/>
    <w:basedOn w:val="a2"/>
    <w:next w:val="a0"/>
    <w:link w:val="ab"/>
    <w:qFormat/>
    <w:rsid w:val="00ED114D"/>
    <w:pPr>
      <w:keepNext/>
      <w:spacing w:beforeLines="25" w:before="25"/>
      <w:jc w:val="center"/>
    </w:pPr>
  </w:style>
  <w:style w:type="character" w:customStyle="1" w:styleId="ab">
    <w:name w:val="手册图片 字符"/>
    <w:basedOn w:val="a4"/>
    <w:link w:val="aa"/>
    <w:rsid w:val="00ED114D"/>
  </w:style>
  <w:style w:type="paragraph" w:customStyle="1" w:styleId="a1">
    <w:name w:val="表格标签"/>
    <w:basedOn w:val="a2"/>
    <w:next w:val="a2"/>
    <w:link w:val="ac"/>
    <w:qFormat/>
    <w:rsid w:val="00ED114D"/>
    <w:pPr>
      <w:keepNext/>
      <w:numPr>
        <w:ilvl w:val="6"/>
        <w:numId w:val="38"/>
      </w:numPr>
      <w:spacing w:beforeLines="25" w:before="25"/>
      <w:jc w:val="center"/>
    </w:pPr>
    <w:rPr>
      <w:sz w:val="18"/>
    </w:rPr>
  </w:style>
  <w:style w:type="character" w:customStyle="1" w:styleId="ac">
    <w:name w:val="表格标签 字符"/>
    <w:basedOn w:val="a4"/>
    <w:link w:val="a1"/>
    <w:rsid w:val="00ED114D"/>
    <w:rPr>
      <w:sz w:val="18"/>
    </w:rPr>
  </w:style>
  <w:style w:type="table" w:customStyle="1" w:styleId="ad">
    <w:name w:val="手册表格"/>
    <w:basedOn w:val="a5"/>
    <w:uiPriority w:val="99"/>
    <w:rsid w:val="00ED114D"/>
    <w:tblPr>
      <w:tblBorders>
        <w:top w:val="single" w:sz="12" w:space="0" w:color="auto"/>
        <w:bottom w:val="single" w:sz="12" w:space="0" w:color="auto"/>
      </w:tblBorders>
    </w:tblPr>
    <w:trPr>
      <w:hidden/>
    </w:trPr>
    <w:tblStylePr w:type="firstRow">
      <w:pPr>
        <w:jc w:val="center"/>
      </w:pPr>
      <w:tblPr/>
      <w:trPr>
        <w:hidden/>
      </w:trPr>
      <w:tcPr>
        <w:tcBorders>
          <w:bottom w:val="single" w:sz="4" w:space="0" w:color="auto"/>
        </w:tcBorders>
        <w:vAlign w:val="center"/>
      </w:tcPr>
    </w:tblStylePr>
  </w:style>
  <w:style w:type="character" w:styleId="ae">
    <w:name w:val="Placeholder Text"/>
    <w:basedOn w:val="a4"/>
    <w:uiPriority w:val="99"/>
    <w:semiHidden/>
    <w:rsid w:val="00ED114D"/>
    <w:rPr>
      <w:color w:val="808080"/>
    </w:rPr>
  </w:style>
  <w:style w:type="numbering" w:customStyle="1" w:styleId="a">
    <w:name w:val="手册列表"/>
    <w:basedOn w:val="a6"/>
    <w:uiPriority w:val="99"/>
    <w:rsid w:val="00ED114D"/>
    <w:pPr>
      <w:numPr>
        <w:numId w:val="37"/>
      </w:numPr>
    </w:pPr>
  </w:style>
  <w:style w:type="paragraph" w:customStyle="1" w:styleId="af">
    <w:name w:val="手册公式"/>
    <w:basedOn w:val="a2"/>
    <w:next w:val="a3"/>
    <w:link w:val="af0"/>
    <w:rsid w:val="00ED114D"/>
    <w:pPr>
      <w:jc w:val="center"/>
    </w:pPr>
  </w:style>
  <w:style w:type="character" w:customStyle="1" w:styleId="af0">
    <w:name w:val="手册公式 字符"/>
    <w:basedOn w:val="a4"/>
    <w:link w:val="af"/>
    <w:rsid w:val="00ED114D"/>
  </w:style>
  <w:style w:type="paragraph" w:styleId="af1">
    <w:name w:val="List Paragraph"/>
    <w:basedOn w:val="a2"/>
    <w:uiPriority w:val="34"/>
    <w:qFormat/>
    <w:rsid w:val="00ED114D"/>
    <w:pPr>
      <w:ind w:firstLineChars="200" w:firstLine="420"/>
    </w:pPr>
  </w:style>
  <w:style w:type="character" w:customStyle="1" w:styleId="40">
    <w:name w:val="标题 4 字符"/>
    <w:basedOn w:val="a4"/>
    <w:link w:val="4"/>
    <w:uiPriority w:val="9"/>
    <w:rsid w:val="00ED114D"/>
    <w:rPr>
      <w:rFonts w:asciiTheme="majorHAnsi" w:eastAsiaTheme="majorEastAsia" w:hAnsiTheme="majorHAnsi" w:cstheme="majorBidi"/>
      <w:b/>
      <w:bCs/>
      <w:szCs w:val="28"/>
    </w:rPr>
  </w:style>
  <w:style w:type="paragraph" w:styleId="af2">
    <w:name w:val="footnote text"/>
    <w:basedOn w:val="a2"/>
    <w:link w:val="af3"/>
    <w:uiPriority w:val="99"/>
    <w:semiHidden/>
    <w:unhideWhenUsed/>
    <w:rsid w:val="00ED114D"/>
    <w:pPr>
      <w:snapToGrid w:val="0"/>
      <w:jc w:val="left"/>
    </w:pPr>
    <w:rPr>
      <w:sz w:val="18"/>
      <w:szCs w:val="18"/>
    </w:rPr>
  </w:style>
  <w:style w:type="character" w:customStyle="1" w:styleId="50">
    <w:name w:val="标题 5 字符"/>
    <w:basedOn w:val="a4"/>
    <w:link w:val="5"/>
    <w:uiPriority w:val="9"/>
    <w:rsid w:val="00ED114D"/>
    <w:rPr>
      <w:rFonts w:asciiTheme="majorHAnsi" w:eastAsiaTheme="majorEastAsia" w:hAnsiTheme="majorHAnsi"/>
      <w:b/>
      <w:bCs/>
      <w:szCs w:val="28"/>
    </w:rPr>
  </w:style>
  <w:style w:type="character" w:customStyle="1" w:styleId="af3">
    <w:name w:val="脚注文本 字符"/>
    <w:basedOn w:val="a4"/>
    <w:link w:val="af2"/>
    <w:uiPriority w:val="99"/>
    <w:semiHidden/>
    <w:rsid w:val="00ED114D"/>
    <w:rPr>
      <w:sz w:val="18"/>
      <w:szCs w:val="18"/>
    </w:rPr>
  </w:style>
  <w:style w:type="character" w:styleId="af4">
    <w:name w:val="footnote reference"/>
    <w:basedOn w:val="a4"/>
    <w:uiPriority w:val="99"/>
    <w:semiHidden/>
    <w:unhideWhenUsed/>
    <w:rsid w:val="00ED114D"/>
    <w:rPr>
      <w:vertAlign w:val="superscript"/>
    </w:rPr>
  </w:style>
  <w:style w:type="paragraph" w:styleId="af5">
    <w:name w:val="header"/>
    <w:basedOn w:val="a2"/>
    <w:link w:val="af6"/>
    <w:uiPriority w:val="99"/>
    <w:unhideWhenUsed/>
    <w:rsid w:val="00ED114D"/>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4"/>
    <w:link w:val="af5"/>
    <w:uiPriority w:val="99"/>
    <w:rsid w:val="00ED114D"/>
    <w:rPr>
      <w:sz w:val="18"/>
      <w:szCs w:val="18"/>
    </w:rPr>
  </w:style>
  <w:style w:type="paragraph" w:styleId="af7">
    <w:name w:val="footer"/>
    <w:basedOn w:val="a2"/>
    <w:link w:val="af8"/>
    <w:uiPriority w:val="99"/>
    <w:unhideWhenUsed/>
    <w:rsid w:val="00ED114D"/>
    <w:pPr>
      <w:tabs>
        <w:tab w:val="center" w:pos="4153"/>
        <w:tab w:val="right" w:pos="8306"/>
      </w:tabs>
      <w:snapToGrid w:val="0"/>
      <w:jc w:val="left"/>
    </w:pPr>
    <w:rPr>
      <w:sz w:val="18"/>
      <w:szCs w:val="18"/>
    </w:rPr>
  </w:style>
  <w:style w:type="character" w:customStyle="1" w:styleId="af8">
    <w:name w:val="页脚 字符"/>
    <w:basedOn w:val="a4"/>
    <w:link w:val="af7"/>
    <w:uiPriority w:val="99"/>
    <w:rsid w:val="00ED114D"/>
    <w:rPr>
      <w:sz w:val="18"/>
      <w:szCs w:val="18"/>
    </w:rPr>
  </w:style>
  <w:style w:type="table" w:styleId="11">
    <w:name w:val="Grid Table 1 Light"/>
    <w:basedOn w:val="a5"/>
    <w:uiPriority w:val="46"/>
    <w:rsid w:val="00ED114D"/>
    <w:rPr>
      <w:rFonts w:ascii="Times New Roman" w:eastAsia="宋体"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character" w:styleId="af9">
    <w:name w:val="annotation reference"/>
    <w:basedOn w:val="a4"/>
    <w:uiPriority w:val="99"/>
    <w:semiHidden/>
    <w:unhideWhenUsed/>
    <w:rsid w:val="00ED114D"/>
    <w:rPr>
      <w:sz w:val="21"/>
      <w:szCs w:val="21"/>
    </w:rPr>
  </w:style>
  <w:style w:type="paragraph" w:styleId="afa">
    <w:name w:val="annotation text"/>
    <w:basedOn w:val="a2"/>
    <w:link w:val="afb"/>
    <w:uiPriority w:val="99"/>
    <w:semiHidden/>
    <w:unhideWhenUsed/>
    <w:rsid w:val="00ED114D"/>
    <w:pPr>
      <w:jc w:val="left"/>
    </w:pPr>
  </w:style>
  <w:style w:type="character" w:customStyle="1" w:styleId="afb">
    <w:name w:val="批注文字 字符"/>
    <w:basedOn w:val="a4"/>
    <w:link w:val="afa"/>
    <w:uiPriority w:val="99"/>
    <w:semiHidden/>
    <w:rsid w:val="00ED114D"/>
  </w:style>
  <w:style w:type="paragraph" w:styleId="afc">
    <w:name w:val="annotation subject"/>
    <w:basedOn w:val="afa"/>
    <w:next w:val="afa"/>
    <w:link w:val="afd"/>
    <w:uiPriority w:val="99"/>
    <w:semiHidden/>
    <w:unhideWhenUsed/>
    <w:rsid w:val="00ED114D"/>
    <w:rPr>
      <w:b/>
      <w:bCs/>
    </w:rPr>
  </w:style>
  <w:style w:type="character" w:customStyle="1" w:styleId="afd">
    <w:name w:val="批注主题 字符"/>
    <w:basedOn w:val="afb"/>
    <w:link w:val="afc"/>
    <w:uiPriority w:val="99"/>
    <w:semiHidden/>
    <w:rsid w:val="00ED114D"/>
    <w:rPr>
      <w:b/>
      <w:bCs/>
    </w:rPr>
  </w:style>
  <w:style w:type="table" w:styleId="afe">
    <w:name w:val="Grid Table Light"/>
    <w:basedOn w:val="a5"/>
    <w:uiPriority w:val="40"/>
    <w:rsid w:val="00ED11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styleId="51">
    <w:name w:val="Table Grid 5"/>
    <w:basedOn w:val="a5"/>
    <w:rsid w:val="00ED114D"/>
    <w:pPr>
      <w:widowControl w:val="0"/>
      <w:adjustRightInd w:val="0"/>
      <w:snapToGrid w:val="0"/>
      <w:spacing w:line="312" w:lineRule="atLeast"/>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character" w:customStyle="1" w:styleId="60">
    <w:name w:val="标题 6 字符"/>
    <w:basedOn w:val="a4"/>
    <w:link w:val="6"/>
    <w:uiPriority w:val="9"/>
    <w:rsid w:val="00ED114D"/>
    <w:rPr>
      <w:rFonts w:asciiTheme="majorHAnsi" w:eastAsiaTheme="majorEastAsia" w:hAnsiTheme="majorHAnsi" w:cstheme="majorBidi"/>
      <w:b/>
      <w:bCs/>
      <w:sz w:val="24"/>
      <w:szCs w:val="24"/>
    </w:rPr>
  </w:style>
  <w:style w:type="paragraph" w:styleId="aff">
    <w:name w:val="Revision"/>
    <w:hidden/>
    <w:uiPriority w:val="99"/>
    <w:semiHidden/>
    <w:rsid w:val="004A5225"/>
  </w:style>
  <w:style w:type="paragraph" w:customStyle="1" w:styleId="aff0">
    <w:name w:val="黑体加粗"/>
    <w:basedOn w:val="a3"/>
    <w:next w:val="a3"/>
    <w:link w:val="aff1"/>
    <w:qFormat/>
    <w:rsid w:val="00ED114D"/>
    <w:pPr>
      <w:ind w:firstLine="420"/>
    </w:pPr>
    <w:rPr>
      <w:rFonts w:eastAsia="黑体"/>
      <w:b/>
    </w:rPr>
  </w:style>
  <w:style w:type="character" w:customStyle="1" w:styleId="aff1">
    <w:name w:val="黑体加粗 字符"/>
    <w:basedOn w:val="a8"/>
    <w:link w:val="aff0"/>
    <w:rsid w:val="00ED114D"/>
    <w:rPr>
      <w:rFonts w:eastAsia="黑体"/>
      <w:b/>
    </w:rPr>
  </w:style>
  <w:style w:type="paragraph" w:styleId="aff2">
    <w:name w:val="Normal (Web)"/>
    <w:basedOn w:val="a2"/>
    <w:uiPriority w:val="99"/>
    <w:unhideWhenUsed/>
    <w:rsid w:val="00ED114D"/>
    <w:pPr>
      <w:widowControl/>
      <w:spacing w:before="100" w:beforeAutospacing="1" w:after="100" w:afterAutospacing="1"/>
      <w:jc w:val="left"/>
    </w:pPr>
    <w:rPr>
      <w:rFonts w:ascii="宋体" w:hAnsi="宋体" w:cs="宋体"/>
      <w:kern w:val="0"/>
      <w:sz w:val="24"/>
    </w:rPr>
  </w:style>
  <w:style w:type="paragraph" w:styleId="aff3">
    <w:name w:val="Normal Indent"/>
    <w:aliases w:val="正文（首行缩进两字）"/>
    <w:basedOn w:val="a2"/>
    <w:link w:val="aff4"/>
    <w:rsid w:val="00ED114D"/>
    <w:pPr>
      <w:spacing w:line="340" w:lineRule="atLeast"/>
      <w:ind w:firstLineChars="200" w:firstLine="420"/>
    </w:pPr>
    <w:rPr>
      <w:rFonts w:ascii="Arial" w:hAnsi="Arial"/>
    </w:rPr>
  </w:style>
  <w:style w:type="character" w:customStyle="1" w:styleId="aff4">
    <w:name w:val="正文缩进 字符"/>
    <w:aliases w:val="正文（首行缩进两字） 字符"/>
    <w:basedOn w:val="a4"/>
    <w:link w:val="aff3"/>
    <w:rsid w:val="00ED114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3654">
      <w:bodyDiv w:val="1"/>
      <w:marLeft w:val="0"/>
      <w:marRight w:val="0"/>
      <w:marTop w:val="0"/>
      <w:marBottom w:val="0"/>
      <w:divBdr>
        <w:top w:val="none" w:sz="0" w:space="0" w:color="auto"/>
        <w:left w:val="none" w:sz="0" w:space="0" w:color="auto"/>
        <w:bottom w:val="none" w:sz="0" w:space="0" w:color="auto"/>
        <w:right w:val="none" w:sz="0" w:space="0" w:color="auto"/>
      </w:divBdr>
    </w:div>
    <w:div w:id="245460454">
      <w:bodyDiv w:val="1"/>
      <w:marLeft w:val="0"/>
      <w:marRight w:val="0"/>
      <w:marTop w:val="0"/>
      <w:marBottom w:val="0"/>
      <w:divBdr>
        <w:top w:val="none" w:sz="0" w:space="0" w:color="auto"/>
        <w:left w:val="none" w:sz="0" w:space="0" w:color="auto"/>
        <w:bottom w:val="none" w:sz="0" w:space="0" w:color="auto"/>
        <w:right w:val="none" w:sz="0" w:space="0" w:color="auto"/>
      </w:divBdr>
      <w:divsChild>
        <w:div w:id="1493597116">
          <w:marLeft w:val="0"/>
          <w:marRight w:val="0"/>
          <w:marTop w:val="0"/>
          <w:marBottom w:val="0"/>
          <w:divBdr>
            <w:top w:val="none" w:sz="0" w:space="0" w:color="auto"/>
            <w:left w:val="none" w:sz="0" w:space="0" w:color="auto"/>
            <w:bottom w:val="none" w:sz="0" w:space="0" w:color="auto"/>
            <w:right w:val="none" w:sz="0" w:space="0" w:color="auto"/>
          </w:divBdr>
          <w:divsChild>
            <w:div w:id="1026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5775">
      <w:bodyDiv w:val="1"/>
      <w:marLeft w:val="0"/>
      <w:marRight w:val="0"/>
      <w:marTop w:val="0"/>
      <w:marBottom w:val="0"/>
      <w:divBdr>
        <w:top w:val="none" w:sz="0" w:space="0" w:color="auto"/>
        <w:left w:val="none" w:sz="0" w:space="0" w:color="auto"/>
        <w:bottom w:val="none" w:sz="0" w:space="0" w:color="auto"/>
        <w:right w:val="none" w:sz="0" w:space="0" w:color="auto"/>
      </w:divBdr>
      <w:divsChild>
        <w:div w:id="1256356576">
          <w:marLeft w:val="0"/>
          <w:marRight w:val="0"/>
          <w:marTop w:val="0"/>
          <w:marBottom w:val="0"/>
          <w:divBdr>
            <w:top w:val="none" w:sz="0" w:space="0" w:color="auto"/>
            <w:left w:val="none" w:sz="0" w:space="0" w:color="auto"/>
            <w:bottom w:val="none" w:sz="0" w:space="0" w:color="auto"/>
            <w:right w:val="none" w:sz="0" w:space="0" w:color="auto"/>
          </w:divBdr>
          <w:divsChild>
            <w:div w:id="393817529">
              <w:marLeft w:val="0"/>
              <w:marRight w:val="0"/>
              <w:marTop w:val="0"/>
              <w:marBottom w:val="0"/>
              <w:divBdr>
                <w:top w:val="none" w:sz="0" w:space="0" w:color="auto"/>
                <w:left w:val="none" w:sz="0" w:space="0" w:color="auto"/>
                <w:bottom w:val="none" w:sz="0" w:space="0" w:color="auto"/>
                <w:right w:val="none" w:sz="0" w:space="0" w:color="auto"/>
              </w:divBdr>
            </w:div>
            <w:div w:id="477115307">
              <w:marLeft w:val="0"/>
              <w:marRight w:val="0"/>
              <w:marTop w:val="0"/>
              <w:marBottom w:val="0"/>
              <w:divBdr>
                <w:top w:val="none" w:sz="0" w:space="0" w:color="auto"/>
                <w:left w:val="none" w:sz="0" w:space="0" w:color="auto"/>
                <w:bottom w:val="none" w:sz="0" w:space="0" w:color="auto"/>
                <w:right w:val="none" w:sz="0" w:space="0" w:color="auto"/>
              </w:divBdr>
            </w:div>
            <w:div w:id="873496186">
              <w:marLeft w:val="0"/>
              <w:marRight w:val="0"/>
              <w:marTop w:val="0"/>
              <w:marBottom w:val="0"/>
              <w:divBdr>
                <w:top w:val="none" w:sz="0" w:space="0" w:color="auto"/>
                <w:left w:val="none" w:sz="0" w:space="0" w:color="auto"/>
                <w:bottom w:val="none" w:sz="0" w:space="0" w:color="auto"/>
                <w:right w:val="none" w:sz="0" w:space="0" w:color="auto"/>
              </w:divBdr>
            </w:div>
            <w:div w:id="697663337">
              <w:marLeft w:val="0"/>
              <w:marRight w:val="0"/>
              <w:marTop w:val="0"/>
              <w:marBottom w:val="0"/>
              <w:divBdr>
                <w:top w:val="none" w:sz="0" w:space="0" w:color="auto"/>
                <w:left w:val="none" w:sz="0" w:space="0" w:color="auto"/>
                <w:bottom w:val="none" w:sz="0" w:space="0" w:color="auto"/>
                <w:right w:val="none" w:sz="0" w:space="0" w:color="auto"/>
              </w:divBdr>
            </w:div>
            <w:div w:id="201482098">
              <w:marLeft w:val="0"/>
              <w:marRight w:val="0"/>
              <w:marTop w:val="0"/>
              <w:marBottom w:val="0"/>
              <w:divBdr>
                <w:top w:val="none" w:sz="0" w:space="0" w:color="auto"/>
                <w:left w:val="none" w:sz="0" w:space="0" w:color="auto"/>
                <w:bottom w:val="none" w:sz="0" w:space="0" w:color="auto"/>
                <w:right w:val="none" w:sz="0" w:space="0" w:color="auto"/>
              </w:divBdr>
            </w:div>
            <w:div w:id="8344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268">
      <w:bodyDiv w:val="1"/>
      <w:marLeft w:val="0"/>
      <w:marRight w:val="0"/>
      <w:marTop w:val="0"/>
      <w:marBottom w:val="0"/>
      <w:divBdr>
        <w:top w:val="none" w:sz="0" w:space="0" w:color="auto"/>
        <w:left w:val="none" w:sz="0" w:space="0" w:color="auto"/>
        <w:bottom w:val="none" w:sz="0" w:space="0" w:color="auto"/>
        <w:right w:val="none" w:sz="0" w:space="0" w:color="auto"/>
      </w:divBdr>
      <w:divsChild>
        <w:div w:id="962535850">
          <w:marLeft w:val="0"/>
          <w:marRight w:val="0"/>
          <w:marTop w:val="0"/>
          <w:marBottom w:val="0"/>
          <w:divBdr>
            <w:top w:val="none" w:sz="0" w:space="0" w:color="auto"/>
            <w:left w:val="none" w:sz="0" w:space="0" w:color="auto"/>
            <w:bottom w:val="none" w:sz="0" w:space="0" w:color="auto"/>
            <w:right w:val="none" w:sz="0" w:space="0" w:color="auto"/>
          </w:divBdr>
          <w:divsChild>
            <w:div w:id="1348560498">
              <w:marLeft w:val="0"/>
              <w:marRight w:val="0"/>
              <w:marTop w:val="0"/>
              <w:marBottom w:val="0"/>
              <w:divBdr>
                <w:top w:val="none" w:sz="0" w:space="0" w:color="auto"/>
                <w:left w:val="none" w:sz="0" w:space="0" w:color="auto"/>
                <w:bottom w:val="none" w:sz="0" w:space="0" w:color="auto"/>
                <w:right w:val="none" w:sz="0" w:space="0" w:color="auto"/>
              </w:divBdr>
            </w:div>
            <w:div w:id="1417046393">
              <w:marLeft w:val="0"/>
              <w:marRight w:val="0"/>
              <w:marTop w:val="0"/>
              <w:marBottom w:val="0"/>
              <w:divBdr>
                <w:top w:val="none" w:sz="0" w:space="0" w:color="auto"/>
                <w:left w:val="none" w:sz="0" w:space="0" w:color="auto"/>
                <w:bottom w:val="none" w:sz="0" w:space="0" w:color="auto"/>
                <w:right w:val="none" w:sz="0" w:space="0" w:color="auto"/>
              </w:divBdr>
            </w:div>
            <w:div w:id="1833138752">
              <w:marLeft w:val="0"/>
              <w:marRight w:val="0"/>
              <w:marTop w:val="0"/>
              <w:marBottom w:val="0"/>
              <w:divBdr>
                <w:top w:val="none" w:sz="0" w:space="0" w:color="auto"/>
                <w:left w:val="none" w:sz="0" w:space="0" w:color="auto"/>
                <w:bottom w:val="none" w:sz="0" w:space="0" w:color="auto"/>
                <w:right w:val="none" w:sz="0" w:space="0" w:color="auto"/>
              </w:divBdr>
            </w:div>
            <w:div w:id="121850710">
              <w:marLeft w:val="0"/>
              <w:marRight w:val="0"/>
              <w:marTop w:val="0"/>
              <w:marBottom w:val="0"/>
              <w:divBdr>
                <w:top w:val="none" w:sz="0" w:space="0" w:color="auto"/>
                <w:left w:val="none" w:sz="0" w:space="0" w:color="auto"/>
                <w:bottom w:val="none" w:sz="0" w:space="0" w:color="auto"/>
                <w:right w:val="none" w:sz="0" w:space="0" w:color="auto"/>
              </w:divBdr>
            </w:div>
            <w:div w:id="768618167">
              <w:marLeft w:val="0"/>
              <w:marRight w:val="0"/>
              <w:marTop w:val="0"/>
              <w:marBottom w:val="0"/>
              <w:divBdr>
                <w:top w:val="none" w:sz="0" w:space="0" w:color="auto"/>
                <w:left w:val="none" w:sz="0" w:space="0" w:color="auto"/>
                <w:bottom w:val="none" w:sz="0" w:space="0" w:color="auto"/>
                <w:right w:val="none" w:sz="0" w:space="0" w:color="auto"/>
              </w:divBdr>
            </w:div>
            <w:div w:id="824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415">
      <w:bodyDiv w:val="1"/>
      <w:marLeft w:val="0"/>
      <w:marRight w:val="0"/>
      <w:marTop w:val="0"/>
      <w:marBottom w:val="0"/>
      <w:divBdr>
        <w:top w:val="none" w:sz="0" w:space="0" w:color="auto"/>
        <w:left w:val="none" w:sz="0" w:space="0" w:color="auto"/>
        <w:bottom w:val="none" w:sz="0" w:space="0" w:color="auto"/>
        <w:right w:val="none" w:sz="0" w:space="0" w:color="auto"/>
      </w:divBdr>
      <w:divsChild>
        <w:div w:id="543522412">
          <w:marLeft w:val="0"/>
          <w:marRight w:val="0"/>
          <w:marTop w:val="0"/>
          <w:marBottom w:val="0"/>
          <w:divBdr>
            <w:top w:val="none" w:sz="0" w:space="0" w:color="auto"/>
            <w:left w:val="none" w:sz="0" w:space="0" w:color="auto"/>
            <w:bottom w:val="none" w:sz="0" w:space="0" w:color="auto"/>
            <w:right w:val="none" w:sz="0" w:space="0" w:color="auto"/>
          </w:divBdr>
          <w:divsChild>
            <w:div w:id="1545216212">
              <w:marLeft w:val="0"/>
              <w:marRight w:val="0"/>
              <w:marTop w:val="0"/>
              <w:marBottom w:val="0"/>
              <w:divBdr>
                <w:top w:val="none" w:sz="0" w:space="0" w:color="auto"/>
                <w:left w:val="none" w:sz="0" w:space="0" w:color="auto"/>
                <w:bottom w:val="none" w:sz="0" w:space="0" w:color="auto"/>
                <w:right w:val="none" w:sz="0" w:space="0" w:color="auto"/>
              </w:divBdr>
            </w:div>
            <w:div w:id="2091997121">
              <w:marLeft w:val="0"/>
              <w:marRight w:val="0"/>
              <w:marTop w:val="0"/>
              <w:marBottom w:val="0"/>
              <w:divBdr>
                <w:top w:val="none" w:sz="0" w:space="0" w:color="auto"/>
                <w:left w:val="none" w:sz="0" w:space="0" w:color="auto"/>
                <w:bottom w:val="none" w:sz="0" w:space="0" w:color="auto"/>
                <w:right w:val="none" w:sz="0" w:space="0" w:color="auto"/>
              </w:divBdr>
            </w:div>
            <w:div w:id="631136488">
              <w:marLeft w:val="0"/>
              <w:marRight w:val="0"/>
              <w:marTop w:val="0"/>
              <w:marBottom w:val="0"/>
              <w:divBdr>
                <w:top w:val="none" w:sz="0" w:space="0" w:color="auto"/>
                <w:left w:val="none" w:sz="0" w:space="0" w:color="auto"/>
                <w:bottom w:val="none" w:sz="0" w:space="0" w:color="auto"/>
                <w:right w:val="none" w:sz="0" w:space="0" w:color="auto"/>
              </w:divBdr>
            </w:div>
            <w:div w:id="938833148">
              <w:marLeft w:val="0"/>
              <w:marRight w:val="0"/>
              <w:marTop w:val="0"/>
              <w:marBottom w:val="0"/>
              <w:divBdr>
                <w:top w:val="none" w:sz="0" w:space="0" w:color="auto"/>
                <w:left w:val="none" w:sz="0" w:space="0" w:color="auto"/>
                <w:bottom w:val="none" w:sz="0" w:space="0" w:color="auto"/>
                <w:right w:val="none" w:sz="0" w:space="0" w:color="auto"/>
              </w:divBdr>
            </w:div>
            <w:div w:id="40714877">
              <w:marLeft w:val="0"/>
              <w:marRight w:val="0"/>
              <w:marTop w:val="0"/>
              <w:marBottom w:val="0"/>
              <w:divBdr>
                <w:top w:val="none" w:sz="0" w:space="0" w:color="auto"/>
                <w:left w:val="none" w:sz="0" w:space="0" w:color="auto"/>
                <w:bottom w:val="none" w:sz="0" w:space="0" w:color="auto"/>
                <w:right w:val="none" w:sz="0" w:space="0" w:color="auto"/>
              </w:divBdr>
            </w:div>
            <w:div w:id="1178929469">
              <w:marLeft w:val="0"/>
              <w:marRight w:val="0"/>
              <w:marTop w:val="0"/>
              <w:marBottom w:val="0"/>
              <w:divBdr>
                <w:top w:val="none" w:sz="0" w:space="0" w:color="auto"/>
                <w:left w:val="none" w:sz="0" w:space="0" w:color="auto"/>
                <w:bottom w:val="none" w:sz="0" w:space="0" w:color="auto"/>
                <w:right w:val="none" w:sz="0" w:space="0" w:color="auto"/>
              </w:divBdr>
            </w:div>
            <w:div w:id="1799449046">
              <w:marLeft w:val="0"/>
              <w:marRight w:val="0"/>
              <w:marTop w:val="0"/>
              <w:marBottom w:val="0"/>
              <w:divBdr>
                <w:top w:val="none" w:sz="0" w:space="0" w:color="auto"/>
                <w:left w:val="none" w:sz="0" w:space="0" w:color="auto"/>
                <w:bottom w:val="none" w:sz="0" w:space="0" w:color="auto"/>
                <w:right w:val="none" w:sz="0" w:space="0" w:color="auto"/>
              </w:divBdr>
            </w:div>
            <w:div w:id="1365592645">
              <w:marLeft w:val="0"/>
              <w:marRight w:val="0"/>
              <w:marTop w:val="0"/>
              <w:marBottom w:val="0"/>
              <w:divBdr>
                <w:top w:val="none" w:sz="0" w:space="0" w:color="auto"/>
                <w:left w:val="none" w:sz="0" w:space="0" w:color="auto"/>
                <w:bottom w:val="none" w:sz="0" w:space="0" w:color="auto"/>
                <w:right w:val="none" w:sz="0" w:space="0" w:color="auto"/>
              </w:divBdr>
            </w:div>
            <w:div w:id="1569460476">
              <w:marLeft w:val="0"/>
              <w:marRight w:val="0"/>
              <w:marTop w:val="0"/>
              <w:marBottom w:val="0"/>
              <w:divBdr>
                <w:top w:val="none" w:sz="0" w:space="0" w:color="auto"/>
                <w:left w:val="none" w:sz="0" w:space="0" w:color="auto"/>
                <w:bottom w:val="none" w:sz="0" w:space="0" w:color="auto"/>
                <w:right w:val="none" w:sz="0" w:space="0" w:color="auto"/>
              </w:divBdr>
            </w:div>
            <w:div w:id="496851406">
              <w:marLeft w:val="0"/>
              <w:marRight w:val="0"/>
              <w:marTop w:val="0"/>
              <w:marBottom w:val="0"/>
              <w:divBdr>
                <w:top w:val="none" w:sz="0" w:space="0" w:color="auto"/>
                <w:left w:val="none" w:sz="0" w:space="0" w:color="auto"/>
                <w:bottom w:val="none" w:sz="0" w:space="0" w:color="auto"/>
                <w:right w:val="none" w:sz="0" w:space="0" w:color="auto"/>
              </w:divBdr>
            </w:div>
            <w:div w:id="1734355806">
              <w:marLeft w:val="0"/>
              <w:marRight w:val="0"/>
              <w:marTop w:val="0"/>
              <w:marBottom w:val="0"/>
              <w:divBdr>
                <w:top w:val="none" w:sz="0" w:space="0" w:color="auto"/>
                <w:left w:val="none" w:sz="0" w:space="0" w:color="auto"/>
                <w:bottom w:val="none" w:sz="0" w:space="0" w:color="auto"/>
                <w:right w:val="none" w:sz="0" w:space="0" w:color="auto"/>
              </w:divBdr>
            </w:div>
            <w:div w:id="1093892032">
              <w:marLeft w:val="0"/>
              <w:marRight w:val="0"/>
              <w:marTop w:val="0"/>
              <w:marBottom w:val="0"/>
              <w:divBdr>
                <w:top w:val="none" w:sz="0" w:space="0" w:color="auto"/>
                <w:left w:val="none" w:sz="0" w:space="0" w:color="auto"/>
                <w:bottom w:val="none" w:sz="0" w:space="0" w:color="auto"/>
                <w:right w:val="none" w:sz="0" w:space="0" w:color="auto"/>
              </w:divBdr>
            </w:div>
            <w:div w:id="603076222">
              <w:marLeft w:val="0"/>
              <w:marRight w:val="0"/>
              <w:marTop w:val="0"/>
              <w:marBottom w:val="0"/>
              <w:divBdr>
                <w:top w:val="none" w:sz="0" w:space="0" w:color="auto"/>
                <w:left w:val="none" w:sz="0" w:space="0" w:color="auto"/>
                <w:bottom w:val="none" w:sz="0" w:space="0" w:color="auto"/>
                <w:right w:val="none" w:sz="0" w:space="0" w:color="auto"/>
              </w:divBdr>
            </w:div>
            <w:div w:id="578372439">
              <w:marLeft w:val="0"/>
              <w:marRight w:val="0"/>
              <w:marTop w:val="0"/>
              <w:marBottom w:val="0"/>
              <w:divBdr>
                <w:top w:val="none" w:sz="0" w:space="0" w:color="auto"/>
                <w:left w:val="none" w:sz="0" w:space="0" w:color="auto"/>
                <w:bottom w:val="none" w:sz="0" w:space="0" w:color="auto"/>
                <w:right w:val="none" w:sz="0" w:space="0" w:color="auto"/>
              </w:divBdr>
            </w:div>
            <w:div w:id="2071030536">
              <w:marLeft w:val="0"/>
              <w:marRight w:val="0"/>
              <w:marTop w:val="0"/>
              <w:marBottom w:val="0"/>
              <w:divBdr>
                <w:top w:val="none" w:sz="0" w:space="0" w:color="auto"/>
                <w:left w:val="none" w:sz="0" w:space="0" w:color="auto"/>
                <w:bottom w:val="none" w:sz="0" w:space="0" w:color="auto"/>
                <w:right w:val="none" w:sz="0" w:space="0" w:color="auto"/>
              </w:divBdr>
            </w:div>
            <w:div w:id="703557785">
              <w:marLeft w:val="0"/>
              <w:marRight w:val="0"/>
              <w:marTop w:val="0"/>
              <w:marBottom w:val="0"/>
              <w:divBdr>
                <w:top w:val="none" w:sz="0" w:space="0" w:color="auto"/>
                <w:left w:val="none" w:sz="0" w:space="0" w:color="auto"/>
                <w:bottom w:val="none" w:sz="0" w:space="0" w:color="auto"/>
                <w:right w:val="none" w:sz="0" w:space="0" w:color="auto"/>
              </w:divBdr>
            </w:div>
            <w:div w:id="1179390137">
              <w:marLeft w:val="0"/>
              <w:marRight w:val="0"/>
              <w:marTop w:val="0"/>
              <w:marBottom w:val="0"/>
              <w:divBdr>
                <w:top w:val="none" w:sz="0" w:space="0" w:color="auto"/>
                <w:left w:val="none" w:sz="0" w:space="0" w:color="auto"/>
                <w:bottom w:val="none" w:sz="0" w:space="0" w:color="auto"/>
                <w:right w:val="none" w:sz="0" w:space="0" w:color="auto"/>
              </w:divBdr>
            </w:div>
            <w:div w:id="501285523">
              <w:marLeft w:val="0"/>
              <w:marRight w:val="0"/>
              <w:marTop w:val="0"/>
              <w:marBottom w:val="0"/>
              <w:divBdr>
                <w:top w:val="none" w:sz="0" w:space="0" w:color="auto"/>
                <w:left w:val="none" w:sz="0" w:space="0" w:color="auto"/>
                <w:bottom w:val="none" w:sz="0" w:space="0" w:color="auto"/>
                <w:right w:val="none" w:sz="0" w:space="0" w:color="auto"/>
              </w:divBdr>
            </w:div>
            <w:div w:id="12571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403">
      <w:bodyDiv w:val="1"/>
      <w:marLeft w:val="0"/>
      <w:marRight w:val="0"/>
      <w:marTop w:val="0"/>
      <w:marBottom w:val="0"/>
      <w:divBdr>
        <w:top w:val="none" w:sz="0" w:space="0" w:color="auto"/>
        <w:left w:val="none" w:sz="0" w:space="0" w:color="auto"/>
        <w:bottom w:val="none" w:sz="0" w:space="0" w:color="auto"/>
        <w:right w:val="none" w:sz="0" w:space="0" w:color="auto"/>
      </w:divBdr>
      <w:divsChild>
        <w:div w:id="1250195932">
          <w:marLeft w:val="0"/>
          <w:marRight w:val="0"/>
          <w:marTop w:val="0"/>
          <w:marBottom w:val="0"/>
          <w:divBdr>
            <w:top w:val="none" w:sz="0" w:space="0" w:color="auto"/>
            <w:left w:val="none" w:sz="0" w:space="0" w:color="auto"/>
            <w:bottom w:val="none" w:sz="0" w:space="0" w:color="auto"/>
            <w:right w:val="none" w:sz="0" w:space="0" w:color="auto"/>
          </w:divBdr>
          <w:divsChild>
            <w:div w:id="8521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447">
      <w:bodyDiv w:val="1"/>
      <w:marLeft w:val="0"/>
      <w:marRight w:val="0"/>
      <w:marTop w:val="0"/>
      <w:marBottom w:val="0"/>
      <w:divBdr>
        <w:top w:val="none" w:sz="0" w:space="0" w:color="auto"/>
        <w:left w:val="none" w:sz="0" w:space="0" w:color="auto"/>
        <w:bottom w:val="none" w:sz="0" w:space="0" w:color="auto"/>
        <w:right w:val="none" w:sz="0" w:space="0" w:color="auto"/>
      </w:divBdr>
      <w:divsChild>
        <w:div w:id="660043498">
          <w:marLeft w:val="0"/>
          <w:marRight w:val="0"/>
          <w:marTop w:val="0"/>
          <w:marBottom w:val="0"/>
          <w:divBdr>
            <w:top w:val="none" w:sz="0" w:space="0" w:color="auto"/>
            <w:left w:val="none" w:sz="0" w:space="0" w:color="auto"/>
            <w:bottom w:val="none" w:sz="0" w:space="0" w:color="auto"/>
            <w:right w:val="none" w:sz="0" w:space="0" w:color="auto"/>
          </w:divBdr>
          <w:divsChild>
            <w:div w:id="1791238942">
              <w:marLeft w:val="0"/>
              <w:marRight w:val="0"/>
              <w:marTop w:val="0"/>
              <w:marBottom w:val="0"/>
              <w:divBdr>
                <w:top w:val="none" w:sz="0" w:space="0" w:color="auto"/>
                <w:left w:val="none" w:sz="0" w:space="0" w:color="auto"/>
                <w:bottom w:val="none" w:sz="0" w:space="0" w:color="auto"/>
                <w:right w:val="none" w:sz="0" w:space="0" w:color="auto"/>
              </w:divBdr>
            </w:div>
            <w:div w:id="1117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453">
      <w:bodyDiv w:val="1"/>
      <w:marLeft w:val="0"/>
      <w:marRight w:val="0"/>
      <w:marTop w:val="0"/>
      <w:marBottom w:val="0"/>
      <w:divBdr>
        <w:top w:val="none" w:sz="0" w:space="0" w:color="auto"/>
        <w:left w:val="none" w:sz="0" w:space="0" w:color="auto"/>
        <w:bottom w:val="none" w:sz="0" w:space="0" w:color="auto"/>
        <w:right w:val="none" w:sz="0" w:space="0" w:color="auto"/>
      </w:divBdr>
      <w:divsChild>
        <w:div w:id="1547335019">
          <w:marLeft w:val="0"/>
          <w:marRight w:val="0"/>
          <w:marTop w:val="0"/>
          <w:marBottom w:val="0"/>
          <w:divBdr>
            <w:top w:val="none" w:sz="0" w:space="0" w:color="auto"/>
            <w:left w:val="none" w:sz="0" w:space="0" w:color="auto"/>
            <w:bottom w:val="none" w:sz="0" w:space="0" w:color="auto"/>
            <w:right w:val="none" w:sz="0" w:space="0" w:color="auto"/>
          </w:divBdr>
          <w:divsChild>
            <w:div w:id="2053535384">
              <w:marLeft w:val="0"/>
              <w:marRight w:val="0"/>
              <w:marTop w:val="0"/>
              <w:marBottom w:val="0"/>
              <w:divBdr>
                <w:top w:val="none" w:sz="0" w:space="0" w:color="auto"/>
                <w:left w:val="none" w:sz="0" w:space="0" w:color="auto"/>
                <w:bottom w:val="none" w:sz="0" w:space="0" w:color="auto"/>
                <w:right w:val="none" w:sz="0" w:space="0" w:color="auto"/>
              </w:divBdr>
            </w:div>
            <w:div w:id="1127312477">
              <w:marLeft w:val="0"/>
              <w:marRight w:val="0"/>
              <w:marTop w:val="0"/>
              <w:marBottom w:val="0"/>
              <w:divBdr>
                <w:top w:val="none" w:sz="0" w:space="0" w:color="auto"/>
                <w:left w:val="none" w:sz="0" w:space="0" w:color="auto"/>
                <w:bottom w:val="none" w:sz="0" w:space="0" w:color="auto"/>
                <w:right w:val="none" w:sz="0" w:space="0" w:color="auto"/>
              </w:divBdr>
            </w:div>
            <w:div w:id="1198661282">
              <w:marLeft w:val="0"/>
              <w:marRight w:val="0"/>
              <w:marTop w:val="0"/>
              <w:marBottom w:val="0"/>
              <w:divBdr>
                <w:top w:val="none" w:sz="0" w:space="0" w:color="auto"/>
                <w:left w:val="none" w:sz="0" w:space="0" w:color="auto"/>
                <w:bottom w:val="none" w:sz="0" w:space="0" w:color="auto"/>
                <w:right w:val="none" w:sz="0" w:space="0" w:color="auto"/>
              </w:divBdr>
            </w:div>
            <w:div w:id="1142574426">
              <w:marLeft w:val="0"/>
              <w:marRight w:val="0"/>
              <w:marTop w:val="0"/>
              <w:marBottom w:val="0"/>
              <w:divBdr>
                <w:top w:val="none" w:sz="0" w:space="0" w:color="auto"/>
                <w:left w:val="none" w:sz="0" w:space="0" w:color="auto"/>
                <w:bottom w:val="none" w:sz="0" w:space="0" w:color="auto"/>
                <w:right w:val="none" w:sz="0" w:space="0" w:color="auto"/>
              </w:divBdr>
            </w:div>
            <w:div w:id="611058553">
              <w:marLeft w:val="0"/>
              <w:marRight w:val="0"/>
              <w:marTop w:val="0"/>
              <w:marBottom w:val="0"/>
              <w:divBdr>
                <w:top w:val="none" w:sz="0" w:space="0" w:color="auto"/>
                <w:left w:val="none" w:sz="0" w:space="0" w:color="auto"/>
                <w:bottom w:val="none" w:sz="0" w:space="0" w:color="auto"/>
                <w:right w:val="none" w:sz="0" w:space="0" w:color="auto"/>
              </w:divBdr>
            </w:div>
            <w:div w:id="1072459914">
              <w:marLeft w:val="0"/>
              <w:marRight w:val="0"/>
              <w:marTop w:val="0"/>
              <w:marBottom w:val="0"/>
              <w:divBdr>
                <w:top w:val="none" w:sz="0" w:space="0" w:color="auto"/>
                <w:left w:val="none" w:sz="0" w:space="0" w:color="auto"/>
                <w:bottom w:val="none" w:sz="0" w:space="0" w:color="auto"/>
                <w:right w:val="none" w:sz="0" w:space="0" w:color="auto"/>
              </w:divBdr>
            </w:div>
            <w:div w:id="446781813">
              <w:marLeft w:val="0"/>
              <w:marRight w:val="0"/>
              <w:marTop w:val="0"/>
              <w:marBottom w:val="0"/>
              <w:divBdr>
                <w:top w:val="none" w:sz="0" w:space="0" w:color="auto"/>
                <w:left w:val="none" w:sz="0" w:space="0" w:color="auto"/>
                <w:bottom w:val="none" w:sz="0" w:space="0" w:color="auto"/>
                <w:right w:val="none" w:sz="0" w:space="0" w:color="auto"/>
              </w:divBdr>
            </w:div>
            <w:div w:id="222639929">
              <w:marLeft w:val="0"/>
              <w:marRight w:val="0"/>
              <w:marTop w:val="0"/>
              <w:marBottom w:val="0"/>
              <w:divBdr>
                <w:top w:val="none" w:sz="0" w:space="0" w:color="auto"/>
                <w:left w:val="none" w:sz="0" w:space="0" w:color="auto"/>
                <w:bottom w:val="none" w:sz="0" w:space="0" w:color="auto"/>
                <w:right w:val="none" w:sz="0" w:space="0" w:color="auto"/>
              </w:divBdr>
            </w:div>
            <w:div w:id="382295191">
              <w:marLeft w:val="0"/>
              <w:marRight w:val="0"/>
              <w:marTop w:val="0"/>
              <w:marBottom w:val="0"/>
              <w:divBdr>
                <w:top w:val="none" w:sz="0" w:space="0" w:color="auto"/>
                <w:left w:val="none" w:sz="0" w:space="0" w:color="auto"/>
                <w:bottom w:val="none" w:sz="0" w:space="0" w:color="auto"/>
                <w:right w:val="none" w:sz="0" w:space="0" w:color="auto"/>
              </w:divBdr>
            </w:div>
            <w:div w:id="547767783">
              <w:marLeft w:val="0"/>
              <w:marRight w:val="0"/>
              <w:marTop w:val="0"/>
              <w:marBottom w:val="0"/>
              <w:divBdr>
                <w:top w:val="none" w:sz="0" w:space="0" w:color="auto"/>
                <w:left w:val="none" w:sz="0" w:space="0" w:color="auto"/>
                <w:bottom w:val="none" w:sz="0" w:space="0" w:color="auto"/>
                <w:right w:val="none" w:sz="0" w:space="0" w:color="auto"/>
              </w:divBdr>
            </w:div>
            <w:div w:id="1062676057">
              <w:marLeft w:val="0"/>
              <w:marRight w:val="0"/>
              <w:marTop w:val="0"/>
              <w:marBottom w:val="0"/>
              <w:divBdr>
                <w:top w:val="none" w:sz="0" w:space="0" w:color="auto"/>
                <w:left w:val="none" w:sz="0" w:space="0" w:color="auto"/>
                <w:bottom w:val="none" w:sz="0" w:space="0" w:color="auto"/>
                <w:right w:val="none" w:sz="0" w:space="0" w:color="auto"/>
              </w:divBdr>
            </w:div>
            <w:div w:id="767509456">
              <w:marLeft w:val="0"/>
              <w:marRight w:val="0"/>
              <w:marTop w:val="0"/>
              <w:marBottom w:val="0"/>
              <w:divBdr>
                <w:top w:val="none" w:sz="0" w:space="0" w:color="auto"/>
                <w:left w:val="none" w:sz="0" w:space="0" w:color="auto"/>
                <w:bottom w:val="none" w:sz="0" w:space="0" w:color="auto"/>
                <w:right w:val="none" w:sz="0" w:space="0" w:color="auto"/>
              </w:divBdr>
            </w:div>
            <w:div w:id="451944777">
              <w:marLeft w:val="0"/>
              <w:marRight w:val="0"/>
              <w:marTop w:val="0"/>
              <w:marBottom w:val="0"/>
              <w:divBdr>
                <w:top w:val="none" w:sz="0" w:space="0" w:color="auto"/>
                <w:left w:val="none" w:sz="0" w:space="0" w:color="auto"/>
                <w:bottom w:val="none" w:sz="0" w:space="0" w:color="auto"/>
                <w:right w:val="none" w:sz="0" w:space="0" w:color="auto"/>
              </w:divBdr>
            </w:div>
            <w:div w:id="135921861">
              <w:marLeft w:val="0"/>
              <w:marRight w:val="0"/>
              <w:marTop w:val="0"/>
              <w:marBottom w:val="0"/>
              <w:divBdr>
                <w:top w:val="none" w:sz="0" w:space="0" w:color="auto"/>
                <w:left w:val="none" w:sz="0" w:space="0" w:color="auto"/>
                <w:bottom w:val="none" w:sz="0" w:space="0" w:color="auto"/>
                <w:right w:val="none" w:sz="0" w:space="0" w:color="auto"/>
              </w:divBdr>
            </w:div>
            <w:div w:id="3961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8860">
      <w:bodyDiv w:val="1"/>
      <w:marLeft w:val="0"/>
      <w:marRight w:val="0"/>
      <w:marTop w:val="0"/>
      <w:marBottom w:val="0"/>
      <w:divBdr>
        <w:top w:val="none" w:sz="0" w:space="0" w:color="auto"/>
        <w:left w:val="none" w:sz="0" w:space="0" w:color="auto"/>
        <w:bottom w:val="none" w:sz="0" w:space="0" w:color="auto"/>
        <w:right w:val="none" w:sz="0" w:space="0" w:color="auto"/>
      </w:divBdr>
    </w:div>
    <w:div w:id="753084822">
      <w:bodyDiv w:val="1"/>
      <w:marLeft w:val="0"/>
      <w:marRight w:val="0"/>
      <w:marTop w:val="0"/>
      <w:marBottom w:val="0"/>
      <w:divBdr>
        <w:top w:val="none" w:sz="0" w:space="0" w:color="auto"/>
        <w:left w:val="none" w:sz="0" w:space="0" w:color="auto"/>
        <w:bottom w:val="none" w:sz="0" w:space="0" w:color="auto"/>
        <w:right w:val="none" w:sz="0" w:space="0" w:color="auto"/>
      </w:divBdr>
      <w:divsChild>
        <w:div w:id="1580283785">
          <w:marLeft w:val="0"/>
          <w:marRight w:val="0"/>
          <w:marTop w:val="0"/>
          <w:marBottom w:val="0"/>
          <w:divBdr>
            <w:top w:val="none" w:sz="0" w:space="0" w:color="auto"/>
            <w:left w:val="none" w:sz="0" w:space="0" w:color="auto"/>
            <w:bottom w:val="none" w:sz="0" w:space="0" w:color="auto"/>
            <w:right w:val="none" w:sz="0" w:space="0" w:color="auto"/>
          </w:divBdr>
          <w:divsChild>
            <w:div w:id="204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739">
      <w:bodyDiv w:val="1"/>
      <w:marLeft w:val="0"/>
      <w:marRight w:val="0"/>
      <w:marTop w:val="0"/>
      <w:marBottom w:val="0"/>
      <w:divBdr>
        <w:top w:val="none" w:sz="0" w:space="0" w:color="auto"/>
        <w:left w:val="none" w:sz="0" w:space="0" w:color="auto"/>
        <w:bottom w:val="none" w:sz="0" w:space="0" w:color="auto"/>
        <w:right w:val="none" w:sz="0" w:space="0" w:color="auto"/>
      </w:divBdr>
    </w:div>
    <w:div w:id="965237485">
      <w:bodyDiv w:val="1"/>
      <w:marLeft w:val="0"/>
      <w:marRight w:val="0"/>
      <w:marTop w:val="0"/>
      <w:marBottom w:val="0"/>
      <w:divBdr>
        <w:top w:val="none" w:sz="0" w:space="0" w:color="auto"/>
        <w:left w:val="none" w:sz="0" w:space="0" w:color="auto"/>
        <w:bottom w:val="none" w:sz="0" w:space="0" w:color="auto"/>
        <w:right w:val="none" w:sz="0" w:space="0" w:color="auto"/>
      </w:divBdr>
      <w:divsChild>
        <w:div w:id="211311460">
          <w:marLeft w:val="0"/>
          <w:marRight w:val="0"/>
          <w:marTop w:val="0"/>
          <w:marBottom w:val="0"/>
          <w:divBdr>
            <w:top w:val="none" w:sz="0" w:space="0" w:color="auto"/>
            <w:left w:val="none" w:sz="0" w:space="0" w:color="auto"/>
            <w:bottom w:val="none" w:sz="0" w:space="0" w:color="auto"/>
            <w:right w:val="none" w:sz="0" w:space="0" w:color="auto"/>
          </w:divBdr>
          <w:divsChild>
            <w:div w:id="836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0176">
      <w:bodyDiv w:val="1"/>
      <w:marLeft w:val="0"/>
      <w:marRight w:val="0"/>
      <w:marTop w:val="0"/>
      <w:marBottom w:val="0"/>
      <w:divBdr>
        <w:top w:val="none" w:sz="0" w:space="0" w:color="auto"/>
        <w:left w:val="none" w:sz="0" w:space="0" w:color="auto"/>
        <w:bottom w:val="none" w:sz="0" w:space="0" w:color="auto"/>
        <w:right w:val="none" w:sz="0" w:space="0" w:color="auto"/>
      </w:divBdr>
      <w:divsChild>
        <w:div w:id="1537043955">
          <w:marLeft w:val="0"/>
          <w:marRight w:val="0"/>
          <w:marTop w:val="0"/>
          <w:marBottom w:val="0"/>
          <w:divBdr>
            <w:top w:val="none" w:sz="0" w:space="0" w:color="auto"/>
            <w:left w:val="none" w:sz="0" w:space="0" w:color="auto"/>
            <w:bottom w:val="none" w:sz="0" w:space="0" w:color="auto"/>
            <w:right w:val="none" w:sz="0" w:space="0" w:color="auto"/>
          </w:divBdr>
          <w:divsChild>
            <w:div w:id="1267269681">
              <w:marLeft w:val="0"/>
              <w:marRight w:val="0"/>
              <w:marTop w:val="0"/>
              <w:marBottom w:val="0"/>
              <w:divBdr>
                <w:top w:val="none" w:sz="0" w:space="0" w:color="auto"/>
                <w:left w:val="none" w:sz="0" w:space="0" w:color="auto"/>
                <w:bottom w:val="none" w:sz="0" w:space="0" w:color="auto"/>
                <w:right w:val="none" w:sz="0" w:space="0" w:color="auto"/>
              </w:divBdr>
            </w:div>
            <w:div w:id="1730498770">
              <w:marLeft w:val="0"/>
              <w:marRight w:val="0"/>
              <w:marTop w:val="0"/>
              <w:marBottom w:val="0"/>
              <w:divBdr>
                <w:top w:val="none" w:sz="0" w:space="0" w:color="auto"/>
                <w:left w:val="none" w:sz="0" w:space="0" w:color="auto"/>
                <w:bottom w:val="none" w:sz="0" w:space="0" w:color="auto"/>
                <w:right w:val="none" w:sz="0" w:space="0" w:color="auto"/>
              </w:divBdr>
            </w:div>
            <w:div w:id="478115367">
              <w:marLeft w:val="0"/>
              <w:marRight w:val="0"/>
              <w:marTop w:val="0"/>
              <w:marBottom w:val="0"/>
              <w:divBdr>
                <w:top w:val="none" w:sz="0" w:space="0" w:color="auto"/>
                <w:left w:val="none" w:sz="0" w:space="0" w:color="auto"/>
                <w:bottom w:val="none" w:sz="0" w:space="0" w:color="auto"/>
                <w:right w:val="none" w:sz="0" w:space="0" w:color="auto"/>
              </w:divBdr>
            </w:div>
            <w:div w:id="1879732961">
              <w:marLeft w:val="0"/>
              <w:marRight w:val="0"/>
              <w:marTop w:val="0"/>
              <w:marBottom w:val="0"/>
              <w:divBdr>
                <w:top w:val="none" w:sz="0" w:space="0" w:color="auto"/>
                <w:left w:val="none" w:sz="0" w:space="0" w:color="auto"/>
                <w:bottom w:val="none" w:sz="0" w:space="0" w:color="auto"/>
                <w:right w:val="none" w:sz="0" w:space="0" w:color="auto"/>
              </w:divBdr>
            </w:div>
            <w:div w:id="1310482506">
              <w:marLeft w:val="0"/>
              <w:marRight w:val="0"/>
              <w:marTop w:val="0"/>
              <w:marBottom w:val="0"/>
              <w:divBdr>
                <w:top w:val="none" w:sz="0" w:space="0" w:color="auto"/>
                <w:left w:val="none" w:sz="0" w:space="0" w:color="auto"/>
                <w:bottom w:val="none" w:sz="0" w:space="0" w:color="auto"/>
                <w:right w:val="none" w:sz="0" w:space="0" w:color="auto"/>
              </w:divBdr>
            </w:div>
            <w:div w:id="656417271">
              <w:marLeft w:val="0"/>
              <w:marRight w:val="0"/>
              <w:marTop w:val="0"/>
              <w:marBottom w:val="0"/>
              <w:divBdr>
                <w:top w:val="none" w:sz="0" w:space="0" w:color="auto"/>
                <w:left w:val="none" w:sz="0" w:space="0" w:color="auto"/>
                <w:bottom w:val="none" w:sz="0" w:space="0" w:color="auto"/>
                <w:right w:val="none" w:sz="0" w:space="0" w:color="auto"/>
              </w:divBdr>
            </w:div>
            <w:div w:id="614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722">
      <w:bodyDiv w:val="1"/>
      <w:marLeft w:val="0"/>
      <w:marRight w:val="0"/>
      <w:marTop w:val="0"/>
      <w:marBottom w:val="0"/>
      <w:divBdr>
        <w:top w:val="none" w:sz="0" w:space="0" w:color="auto"/>
        <w:left w:val="none" w:sz="0" w:space="0" w:color="auto"/>
        <w:bottom w:val="none" w:sz="0" w:space="0" w:color="auto"/>
        <w:right w:val="none" w:sz="0" w:space="0" w:color="auto"/>
      </w:divBdr>
      <w:divsChild>
        <w:div w:id="1013800251">
          <w:marLeft w:val="0"/>
          <w:marRight w:val="0"/>
          <w:marTop w:val="0"/>
          <w:marBottom w:val="0"/>
          <w:divBdr>
            <w:top w:val="none" w:sz="0" w:space="0" w:color="auto"/>
            <w:left w:val="none" w:sz="0" w:space="0" w:color="auto"/>
            <w:bottom w:val="none" w:sz="0" w:space="0" w:color="auto"/>
            <w:right w:val="none" w:sz="0" w:space="0" w:color="auto"/>
          </w:divBdr>
          <w:divsChild>
            <w:div w:id="146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30">
      <w:bodyDiv w:val="1"/>
      <w:marLeft w:val="0"/>
      <w:marRight w:val="0"/>
      <w:marTop w:val="0"/>
      <w:marBottom w:val="0"/>
      <w:divBdr>
        <w:top w:val="none" w:sz="0" w:space="0" w:color="auto"/>
        <w:left w:val="none" w:sz="0" w:space="0" w:color="auto"/>
        <w:bottom w:val="none" w:sz="0" w:space="0" w:color="auto"/>
        <w:right w:val="none" w:sz="0" w:space="0" w:color="auto"/>
      </w:divBdr>
    </w:div>
    <w:div w:id="1215510889">
      <w:bodyDiv w:val="1"/>
      <w:marLeft w:val="0"/>
      <w:marRight w:val="0"/>
      <w:marTop w:val="0"/>
      <w:marBottom w:val="0"/>
      <w:divBdr>
        <w:top w:val="none" w:sz="0" w:space="0" w:color="auto"/>
        <w:left w:val="none" w:sz="0" w:space="0" w:color="auto"/>
        <w:bottom w:val="none" w:sz="0" w:space="0" w:color="auto"/>
        <w:right w:val="none" w:sz="0" w:space="0" w:color="auto"/>
      </w:divBdr>
      <w:divsChild>
        <w:div w:id="1673944536">
          <w:marLeft w:val="0"/>
          <w:marRight w:val="0"/>
          <w:marTop w:val="0"/>
          <w:marBottom w:val="0"/>
          <w:divBdr>
            <w:top w:val="none" w:sz="0" w:space="0" w:color="auto"/>
            <w:left w:val="none" w:sz="0" w:space="0" w:color="auto"/>
            <w:bottom w:val="none" w:sz="0" w:space="0" w:color="auto"/>
            <w:right w:val="none" w:sz="0" w:space="0" w:color="auto"/>
          </w:divBdr>
          <w:divsChild>
            <w:div w:id="80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977569">
          <w:marLeft w:val="0"/>
          <w:marRight w:val="0"/>
          <w:marTop w:val="0"/>
          <w:marBottom w:val="0"/>
          <w:divBdr>
            <w:top w:val="none" w:sz="0" w:space="0" w:color="auto"/>
            <w:left w:val="none" w:sz="0" w:space="0" w:color="auto"/>
            <w:bottom w:val="none" w:sz="0" w:space="0" w:color="auto"/>
            <w:right w:val="none" w:sz="0" w:space="0" w:color="auto"/>
          </w:divBdr>
          <w:divsChild>
            <w:div w:id="88964284">
              <w:marLeft w:val="0"/>
              <w:marRight w:val="0"/>
              <w:marTop w:val="0"/>
              <w:marBottom w:val="0"/>
              <w:divBdr>
                <w:top w:val="none" w:sz="0" w:space="0" w:color="auto"/>
                <w:left w:val="none" w:sz="0" w:space="0" w:color="auto"/>
                <w:bottom w:val="none" w:sz="0" w:space="0" w:color="auto"/>
                <w:right w:val="none" w:sz="0" w:space="0" w:color="auto"/>
              </w:divBdr>
            </w:div>
            <w:div w:id="1679578357">
              <w:marLeft w:val="0"/>
              <w:marRight w:val="0"/>
              <w:marTop w:val="0"/>
              <w:marBottom w:val="0"/>
              <w:divBdr>
                <w:top w:val="none" w:sz="0" w:space="0" w:color="auto"/>
                <w:left w:val="none" w:sz="0" w:space="0" w:color="auto"/>
                <w:bottom w:val="none" w:sz="0" w:space="0" w:color="auto"/>
                <w:right w:val="none" w:sz="0" w:space="0" w:color="auto"/>
              </w:divBdr>
            </w:div>
            <w:div w:id="1710375537">
              <w:marLeft w:val="0"/>
              <w:marRight w:val="0"/>
              <w:marTop w:val="0"/>
              <w:marBottom w:val="0"/>
              <w:divBdr>
                <w:top w:val="none" w:sz="0" w:space="0" w:color="auto"/>
                <w:left w:val="none" w:sz="0" w:space="0" w:color="auto"/>
                <w:bottom w:val="none" w:sz="0" w:space="0" w:color="auto"/>
                <w:right w:val="none" w:sz="0" w:space="0" w:color="auto"/>
              </w:divBdr>
            </w:div>
            <w:div w:id="144706182">
              <w:marLeft w:val="0"/>
              <w:marRight w:val="0"/>
              <w:marTop w:val="0"/>
              <w:marBottom w:val="0"/>
              <w:divBdr>
                <w:top w:val="none" w:sz="0" w:space="0" w:color="auto"/>
                <w:left w:val="none" w:sz="0" w:space="0" w:color="auto"/>
                <w:bottom w:val="none" w:sz="0" w:space="0" w:color="auto"/>
                <w:right w:val="none" w:sz="0" w:space="0" w:color="auto"/>
              </w:divBdr>
            </w:div>
            <w:div w:id="846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7162">
      <w:bodyDiv w:val="1"/>
      <w:marLeft w:val="0"/>
      <w:marRight w:val="0"/>
      <w:marTop w:val="0"/>
      <w:marBottom w:val="0"/>
      <w:divBdr>
        <w:top w:val="none" w:sz="0" w:space="0" w:color="auto"/>
        <w:left w:val="none" w:sz="0" w:space="0" w:color="auto"/>
        <w:bottom w:val="none" w:sz="0" w:space="0" w:color="auto"/>
        <w:right w:val="none" w:sz="0" w:space="0" w:color="auto"/>
      </w:divBdr>
      <w:divsChild>
        <w:div w:id="1170831881">
          <w:marLeft w:val="0"/>
          <w:marRight w:val="0"/>
          <w:marTop w:val="0"/>
          <w:marBottom w:val="0"/>
          <w:divBdr>
            <w:top w:val="none" w:sz="0" w:space="0" w:color="auto"/>
            <w:left w:val="none" w:sz="0" w:space="0" w:color="auto"/>
            <w:bottom w:val="none" w:sz="0" w:space="0" w:color="auto"/>
            <w:right w:val="none" w:sz="0" w:space="0" w:color="auto"/>
          </w:divBdr>
          <w:divsChild>
            <w:div w:id="1266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21">
      <w:bodyDiv w:val="1"/>
      <w:marLeft w:val="0"/>
      <w:marRight w:val="0"/>
      <w:marTop w:val="0"/>
      <w:marBottom w:val="0"/>
      <w:divBdr>
        <w:top w:val="none" w:sz="0" w:space="0" w:color="auto"/>
        <w:left w:val="none" w:sz="0" w:space="0" w:color="auto"/>
        <w:bottom w:val="none" w:sz="0" w:space="0" w:color="auto"/>
        <w:right w:val="none" w:sz="0" w:space="0" w:color="auto"/>
      </w:divBdr>
    </w:div>
    <w:div w:id="1351758147">
      <w:bodyDiv w:val="1"/>
      <w:marLeft w:val="0"/>
      <w:marRight w:val="0"/>
      <w:marTop w:val="0"/>
      <w:marBottom w:val="0"/>
      <w:divBdr>
        <w:top w:val="none" w:sz="0" w:space="0" w:color="auto"/>
        <w:left w:val="none" w:sz="0" w:space="0" w:color="auto"/>
        <w:bottom w:val="none" w:sz="0" w:space="0" w:color="auto"/>
        <w:right w:val="none" w:sz="0" w:space="0" w:color="auto"/>
      </w:divBdr>
      <w:divsChild>
        <w:div w:id="1325208316">
          <w:marLeft w:val="0"/>
          <w:marRight w:val="0"/>
          <w:marTop w:val="0"/>
          <w:marBottom w:val="0"/>
          <w:divBdr>
            <w:top w:val="none" w:sz="0" w:space="0" w:color="auto"/>
            <w:left w:val="none" w:sz="0" w:space="0" w:color="auto"/>
            <w:bottom w:val="none" w:sz="0" w:space="0" w:color="auto"/>
            <w:right w:val="none" w:sz="0" w:space="0" w:color="auto"/>
          </w:divBdr>
          <w:divsChild>
            <w:div w:id="642584966">
              <w:marLeft w:val="0"/>
              <w:marRight w:val="0"/>
              <w:marTop w:val="0"/>
              <w:marBottom w:val="0"/>
              <w:divBdr>
                <w:top w:val="none" w:sz="0" w:space="0" w:color="auto"/>
                <w:left w:val="none" w:sz="0" w:space="0" w:color="auto"/>
                <w:bottom w:val="none" w:sz="0" w:space="0" w:color="auto"/>
                <w:right w:val="none" w:sz="0" w:space="0" w:color="auto"/>
              </w:divBdr>
            </w:div>
            <w:div w:id="1608656960">
              <w:marLeft w:val="0"/>
              <w:marRight w:val="0"/>
              <w:marTop w:val="0"/>
              <w:marBottom w:val="0"/>
              <w:divBdr>
                <w:top w:val="none" w:sz="0" w:space="0" w:color="auto"/>
                <w:left w:val="none" w:sz="0" w:space="0" w:color="auto"/>
                <w:bottom w:val="none" w:sz="0" w:space="0" w:color="auto"/>
                <w:right w:val="none" w:sz="0" w:space="0" w:color="auto"/>
              </w:divBdr>
            </w:div>
            <w:div w:id="7372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03677565">
      <w:bodyDiv w:val="1"/>
      <w:marLeft w:val="0"/>
      <w:marRight w:val="0"/>
      <w:marTop w:val="0"/>
      <w:marBottom w:val="0"/>
      <w:divBdr>
        <w:top w:val="none" w:sz="0" w:space="0" w:color="auto"/>
        <w:left w:val="none" w:sz="0" w:space="0" w:color="auto"/>
        <w:bottom w:val="none" w:sz="0" w:space="0" w:color="auto"/>
        <w:right w:val="none" w:sz="0" w:space="0" w:color="auto"/>
      </w:divBdr>
    </w:div>
    <w:div w:id="1598365336">
      <w:bodyDiv w:val="1"/>
      <w:marLeft w:val="0"/>
      <w:marRight w:val="0"/>
      <w:marTop w:val="0"/>
      <w:marBottom w:val="0"/>
      <w:divBdr>
        <w:top w:val="none" w:sz="0" w:space="0" w:color="auto"/>
        <w:left w:val="none" w:sz="0" w:space="0" w:color="auto"/>
        <w:bottom w:val="none" w:sz="0" w:space="0" w:color="auto"/>
        <w:right w:val="none" w:sz="0" w:space="0" w:color="auto"/>
      </w:divBdr>
      <w:divsChild>
        <w:div w:id="2010711693">
          <w:marLeft w:val="0"/>
          <w:marRight w:val="0"/>
          <w:marTop w:val="0"/>
          <w:marBottom w:val="0"/>
          <w:divBdr>
            <w:top w:val="none" w:sz="0" w:space="0" w:color="auto"/>
            <w:left w:val="none" w:sz="0" w:space="0" w:color="auto"/>
            <w:bottom w:val="none" w:sz="0" w:space="0" w:color="auto"/>
            <w:right w:val="none" w:sz="0" w:space="0" w:color="auto"/>
          </w:divBdr>
          <w:divsChild>
            <w:div w:id="1517235150">
              <w:marLeft w:val="0"/>
              <w:marRight w:val="0"/>
              <w:marTop w:val="0"/>
              <w:marBottom w:val="0"/>
              <w:divBdr>
                <w:top w:val="none" w:sz="0" w:space="0" w:color="auto"/>
                <w:left w:val="none" w:sz="0" w:space="0" w:color="auto"/>
                <w:bottom w:val="none" w:sz="0" w:space="0" w:color="auto"/>
                <w:right w:val="none" w:sz="0" w:space="0" w:color="auto"/>
              </w:divBdr>
            </w:div>
            <w:div w:id="498161017">
              <w:marLeft w:val="0"/>
              <w:marRight w:val="0"/>
              <w:marTop w:val="0"/>
              <w:marBottom w:val="0"/>
              <w:divBdr>
                <w:top w:val="none" w:sz="0" w:space="0" w:color="auto"/>
                <w:left w:val="none" w:sz="0" w:space="0" w:color="auto"/>
                <w:bottom w:val="none" w:sz="0" w:space="0" w:color="auto"/>
                <w:right w:val="none" w:sz="0" w:space="0" w:color="auto"/>
              </w:divBdr>
            </w:div>
            <w:div w:id="309480827">
              <w:marLeft w:val="0"/>
              <w:marRight w:val="0"/>
              <w:marTop w:val="0"/>
              <w:marBottom w:val="0"/>
              <w:divBdr>
                <w:top w:val="none" w:sz="0" w:space="0" w:color="auto"/>
                <w:left w:val="none" w:sz="0" w:space="0" w:color="auto"/>
                <w:bottom w:val="none" w:sz="0" w:space="0" w:color="auto"/>
                <w:right w:val="none" w:sz="0" w:space="0" w:color="auto"/>
              </w:divBdr>
            </w:div>
            <w:div w:id="3376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30306">
      <w:bodyDiv w:val="1"/>
      <w:marLeft w:val="0"/>
      <w:marRight w:val="0"/>
      <w:marTop w:val="0"/>
      <w:marBottom w:val="0"/>
      <w:divBdr>
        <w:top w:val="none" w:sz="0" w:space="0" w:color="auto"/>
        <w:left w:val="none" w:sz="0" w:space="0" w:color="auto"/>
        <w:bottom w:val="none" w:sz="0" w:space="0" w:color="auto"/>
        <w:right w:val="none" w:sz="0" w:space="0" w:color="auto"/>
      </w:divBdr>
      <w:divsChild>
        <w:div w:id="10303001">
          <w:marLeft w:val="0"/>
          <w:marRight w:val="0"/>
          <w:marTop w:val="0"/>
          <w:marBottom w:val="0"/>
          <w:divBdr>
            <w:top w:val="none" w:sz="0" w:space="0" w:color="auto"/>
            <w:left w:val="none" w:sz="0" w:space="0" w:color="auto"/>
            <w:bottom w:val="none" w:sz="0" w:space="0" w:color="auto"/>
            <w:right w:val="none" w:sz="0" w:space="0" w:color="auto"/>
          </w:divBdr>
          <w:divsChild>
            <w:div w:id="917208867">
              <w:marLeft w:val="0"/>
              <w:marRight w:val="0"/>
              <w:marTop w:val="0"/>
              <w:marBottom w:val="0"/>
              <w:divBdr>
                <w:top w:val="none" w:sz="0" w:space="0" w:color="auto"/>
                <w:left w:val="none" w:sz="0" w:space="0" w:color="auto"/>
                <w:bottom w:val="none" w:sz="0" w:space="0" w:color="auto"/>
                <w:right w:val="none" w:sz="0" w:space="0" w:color="auto"/>
              </w:divBdr>
            </w:div>
            <w:div w:id="143668343">
              <w:marLeft w:val="0"/>
              <w:marRight w:val="0"/>
              <w:marTop w:val="0"/>
              <w:marBottom w:val="0"/>
              <w:divBdr>
                <w:top w:val="none" w:sz="0" w:space="0" w:color="auto"/>
                <w:left w:val="none" w:sz="0" w:space="0" w:color="auto"/>
                <w:bottom w:val="none" w:sz="0" w:space="0" w:color="auto"/>
                <w:right w:val="none" w:sz="0" w:space="0" w:color="auto"/>
              </w:divBdr>
            </w:div>
            <w:div w:id="1123112988">
              <w:marLeft w:val="0"/>
              <w:marRight w:val="0"/>
              <w:marTop w:val="0"/>
              <w:marBottom w:val="0"/>
              <w:divBdr>
                <w:top w:val="none" w:sz="0" w:space="0" w:color="auto"/>
                <w:left w:val="none" w:sz="0" w:space="0" w:color="auto"/>
                <w:bottom w:val="none" w:sz="0" w:space="0" w:color="auto"/>
                <w:right w:val="none" w:sz="0" w:space="0" w:color="auto"/>
              </w:divBdr>
            </w:div>
            <w:div w:id="1478952998">
              <w:marLeft w:val="0"/>
              <w:marRight w:val="0"/>
              <w:marTop w:val="0"/>
              <w:marBottom w:val="0"/>
              <w:divBdr>
                <w:top w:val="none" w:sz="0" w:space="0" w:color="auto"/>
                <w:left w:val="none" w:sz="0" w:space="0" w:color="auto"/>
                <w:bottom w:val="none" w:sz="0" w:space="0" w:color="auto"/>
                <w:right w:val="none" w:sz="0" w:space="0" w:color="auto"/>
              </w:divBdr>
            </w:div>
            <w:div w:id="734206770">
              <w:marLeft w:val="0"/>
              <w:marRight w:val="0"/>
              <w:marTop w:val="0"/>
              <w:marBottom w:val="0"/>
              <w:divBdr>
                <w:top w:val="none" w:sz="0" w:space="0" w:color="auto"/>
                <w:left w:val="none" w:sz="0" w:space="0" w:color="auto"/>
                <w:bottom w:val="none" w:sz="0" w:space="0" w:color="auto"/>
                <w:right w:val="none" w:sz="0" w:space="0" w:color="auto"/>
              </w:divBdr>
            </w:div>
            <w:div w:id="1292520916">
              <w:marLeft w:val="0"/>
              <w:marRight w:val="0"/>
              <w:marTop w:val="0"/>
              <w:marBottom w:val="0"/>
              <w:divBdr>
                <w:top w:val="none" w:sz="0" w:space="0" w:color="auto"/>
                <w:left w:val="none" w:sz="0" w:space="0" w:color="auto"/>
                <w:bottom w:val="none" w:sz="0" w:space="0" w:color="auto"/>
                <w:right w:val="none" w:sz="0" w:space="0" w:color="auto"/>
              </w:divBdr>
            </w:div>
            <w:div w:id="1411393989">
              <w:marLeft w:val="0"/>
              <w:marRight w:val="0"/>
              <w:marTop w:val="0"/>
              <w:marBottom w:val="0"/>
              <w:divBdr>
                <w:top w:val="none" w:sz="0" w:space="0" w:color="auto"/>
                <w:left w:val="none" w:sz="0" w:space="0" w:color="auto"/>
                <w:bottom w:val="none" w:sz="0" w:space="0" w:color="auto"/>
                <w:right w:val="none" w:sz="0" w:space="0" w:color="auto"/>
              </w:divBdr>
            </w:div>
            <w:div w:id="1156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580">
      <w:bodyDiv w:val="1"/>
      <w:marLeft w:val="0"/>
      <w:marRight w:val="0"/>
      <w:marTop w:val="0"/>
      <w:marBottom w:val="0"/>
      <w:divBdr>
        <w:top w:val="none" w:sz="0" w:space="0" w:color="auto"/>
        <w:left w:val="none" w:sz="0" w:space="0" w:color="auto"/>
        <w:bottom w:val="none" w:sz="0" w:space="0" w:color="auto"/>
        <w:right w:val="none" w:sz="0" w:space="0" w:color="auto"/>
      </w:divBdr>
    </w:div>
    <w:div w:id="1871843867">
      <w:bodyDiv w:val="1"/>
      <w:marLeft w:val="0"/>
      <w:marRight w:val="0"/>
      <w:marTop w:val="0"/>
      <w:marBottom w:val="0"/>
      <w:divBdr>
        <w:top w:val="none" w:sz="0" w:space="0" w:color="auto"/>
        <w:left w:val="none" w:sz="0" w:space="0" w:color="auto"/>
        <w:bottom w:val="none" w:sz="0" w:space="0" w:color="auto"/>
        <w:right w:val="none" w:sz="0" w:space="0" w:color="auto"/>
      </w:divBdr>
      <w:divsChild>
        <w:div w:id="576861988">
          <w:marLeft w:val="0"/>
          <w:marRight w:val="0"/>
          <w:marTop w:val="0"/>
          <w:marBottom w:val="0"/>
          <w:divBdr>
            <w:top w:val="none" w:sz="0" w:space="0" w:color="auto"/>
            <w:left w:val="none" w:sz="0" w:space="0" w:color="auto"/>
            <w:bottom w:val="none" w:sz="0" w:space="0" w:color="auto"/>
            <w:right w:val="none" w:sz="0" w:space="0" w:color="auto"/>
          </w:divBdr>
          <w:divsChild>
            <w:div w:id="474178242">
              <w:marLeft w:val="0"/>
              <w:marRight w:val="0"/>
              <w:marTop w:val="0"/>
              <w:marBottom w:val="0"/>
              <w:divBdr>
                <w:top w:val="none" w:sz="0" w:space="0" w:color="auto"/>
                <w:left w:val="none" w:sz="0" w:space="0" w:color="auto"/>
                <w:bottom w:val="none" w:sz="0" w:space="0" w:color="auto"/>
                <w:right w:val="none" w:sz="0" w:space="0" w:color="auto"/>
              </w:divBdr>
            </w:div>
            <w:div w:id="1250769200">
              <w:marLeft w:val="0"/>
              <w:marRight w:val="0"/>
              <w:marTop w:val="0"/>
              <w:marBottom w:val="0"/>
              <w:divBdr>
                <w:top w:val="none" w:sz="0" w:space="0" w:color="auto"/>
                <w:left w:val="none" w:sz="0" w:space="0" w:color="auto"/>
                <w:bottom w:val="none" w:sz="0" w:space="0" w:color="auto"/>
                <w:right w:val="none" w:sz="0" w:space="0" w:color="auto"/>
              </w:divBdr>
            </w:div>
            <w:div w:id="93592716">
              <w:marLeft w:val="0"/>
              <w:marRight w:val="0"/>
              <w:marTop w:val="0"/>
              <w:marBottom w:val="0"/>
              <w:divBdr>
                <w:top w:val="none" w:sz="0" w:space="0" w:color="auto"/>
                <w:left w:val="none" w:sz="0" w:space="0" w:color="auto"/>
                <w:bottom w:val="none" w:sz="0" w:space="0" w:color="auto"/>
                <w:right w:val="none" w:sz="0" w:space="0" w:color="auto"/>
              </w:divBdr>
            </w:div>
            <w:div w:id="943538312">
              <w:marLeft w:val="0"/>
              <w:marRight w:val="0"/>
              <w:marTop w:val="0"/>
              <w:marBottom w:val="0"/>
              <w:divBdr>
                <w:top w:val="none" w:sz="0" w:space="0" w:color="auto"/>
                <w:left w:val="none" w:sz="0" w:space="0" w:color="auto"/>
                <w:bottom w:val="none" w:sz="0" w:space="0" w:color="auto"/>
                <w:right w:val="none" w:sz="0" w:space="0" w:color="auto"/>
              </w:divBdr>
            </w:div>
            <w:div w:id="1299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491">
      <w:bodyDiv w:val="1"/>
      <w:marLeft w:val="0"/>
      <w:marRight w:val="0"/>
      <w:marTop w:val="0"/>
      <w:marBottom w:val="0"/>
      <w:divBdr>
        <w:top w:val="none" w:sz="0" w:space="0" w:color="auto"/>
        <w:left w:val="none" w:sz="0" w:space="0" w:color="auto"/>
        <w:bottom w:val="none" w:sz="0" w:space="0" w:color="auto"/>
        <w:right w:val="none" w:sz="0" w:space="0" w:color="auto"/>
      </w:divBdr>
      <w:divsChild>
        <w:div w:id="245919151">
          <w:marLeft w:val="0"/>
          <w:marRight w:val="0"/>
          <w:marTop w:val="0"/>
          <w:marBottom w:val="0"/>
          <w:divBdr>
            <w:top w:val="none" w:sz="0" w:space="0" w:color="auto"/>
            <w:left w:val="none" w:sz="0" w:space="0" w:color="auto"/>
            <w:bottom w:val="none" w:sz="0" w:space="0" w:color="auto"/>
            <w:right w:val="none" w:sz="0" w:space="0" w:color="auto"/>
          </w:divBdr>
          <w:divsChild>
            <w:div w:id="417991376">
              <w:marLeft w:val="0"/>
              <w:marRight w:val="0"/>
              <w:marTop w:val="0"/>
              <w:marBottom w:val="0"/>
              <w:divBdr>
                <w:top w:val="none" w:sz="0" w:space="0" w:color="auto"/>
                <w:left w:val="none" w:sz="0" w:space="0" w:color="auto"/>
                <w:bottom w:val="none" w:sz="0" w:space="0" w:color="auto"/>
                <w:right w:val="none" w:sz="0" w:space="0" w:color="auto"/>
              </w:divBdr>
            </w:div>
            <w:div w:id="1595626176">
              <w:marLeft w:val="0"/>
              <w:marRight w:val="0"/>
              <w:marTop w:val="0"/>
              <w:marBottom w:val="0"/>
              <w:divBdr>
                <w:top w:val="none" w:sz="0" w:space="0" w:color="auto"/>
                <w:left w:val="none" w:sz="0" w:space="0" w:color="auto"/>
                <w:bottom w:val="none" w:sz="0" w:space="0" w:color="auto"/>
                <w:right w:val="none" w:sz="0" w:space="0" w:color="auto"/>
              </w:divBdr>
            </w:div>
            <w:div w:id="11014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951">
      <w:bodyDiv w:val="1"/>
      <w:marLeft w:val="0"/>
      <w:marRight w:val="0"/>
      <w:marTop w:val="0"/>
      <w:marBottom w:val="0"/>
      <w:divBdr>
        <w:top w:val="none" w:sz="0" w:space="0" w:color="auto"/>
        <w:left w:val="none" w:sz="0" w:space="0" w:color="auto"/>
        <w:bottom w:val="none" w:sz="0" w:space="0" w:color="auto"/>
        <w:right w:val="none" w:sz="0" w:space="0" w:color="auto"/>
      </w:divBdr>
      <w:divsChild>
        <w:div w:id="1185628758">
          <w:marLeft w:val="0"/>
          <w:marRight w:val="0"/>
          <w:marTop w:val="0"/>
          <w:marBottom w:val="0"/>
          <w:divBdr>
            <w:top w:val="none" w:sz="0" w:space="0" w:color="auto"/>
            <w:left w:val="none" w:sz="0" w:space="0" w:color="auto"/>
            <w:bottom w:val="none" w:sz="0" w:space="0" w:color="auto"/>
            <w:right w:val="none" w:sz="0" w:space="0" w:color="auto"/>
          </w:divBdr>
          <w:divsChild>
            <w:div w:id="762532671">
              <w:marLeft w:val="0"/>
              <w:marRight w:val="0"/>
              <w:marTop w:val="0"/>
              <w:marBottom w:val="0"/>
              <w:divBdr>
                <w:top w:val="none" w:sz="0" w:space="0" w:color="auto"/>
                <w:left w:val="none" w:sz="0" w:space="0" w:color="auto"/>
                <w:bottom w:val="none" w:sz="0" w:space="0" w:color="auto"/>
                <w:right w:val="none" w:sz="0" w:space="0" w:color="auto"/>
              </w:divBdr>
            </w:div>
            <w:div w:id="889074342">
              <w:marLeft w:val="0"/>
              <w:marRight w:val="0"/>
              <w:marTop w:val="0"/>
              <w:marBottom w:val="0"/>
              <w:divBdr>
                <w:top w:val="none" w:sz="0" w:space="0" w:color="auto"/>
                <w:left w:val="none" w:sz="0" w:space="0" w:color="auto"/>
                <w:bottom w:val="none" w:sz="0" w:space="0" w:color="auto"/>
                <w:right w:val="none" w:sz="0" w:space="0" w:color="auto"/>
              </w:divBdr>
            </w:div>
            <w:div w:id="481967282">
              <w:marLeft w:val="0"/>
              <w:marRight w:val="0"/>
              <w:marTop w:val="0"/>
              <w:marBottom w:val="0"/>
              <w:divBdr>
                <w:top w:val="none" w:sz="0" w:space="0" w:color="auto"/>
                <w:left w:val="none" w:sz="0" w:space="0" w:color="auto"/>
                <w:bottom w:val="none" w:sz="0" w:space="0" w:color="auto"/>
                <w:right w:val="none" w:sz="0" w:space="0" w:color="auto"/>
              </w:divBdr>
            </w:div>
            <w:div w:id="149492744">
              <w:marLeft w:val="0"/>
              <w:marRight w:val="0"/>
              <w:marTop w:val="0"/>
              <w:marBottom w:val="0"/>
              <w:divBdr>
                <w:top w:val="none" w:sz="0" w:space="0" w:color="auto"/>
                <w:left w:val="none" w:sz="0" w:space="0" w:color="auto"/>
                <w:bottom w:val="none" w:sz="0" w:space="0" w:color="auto"/>
                <w:right w:val="none" w:sz="0" w:space="0" w:color="auto"/>
              </w:divBdr>
            </w:div>
            <w:div w:id="376009152">
              <w:marLeft w:val="0"/>
              <w:marRight w:val="0"/>
              <w:marTop w:val="0"/>
              <w:marBottom w:val="0"/>
              <w:divBdr>
                <w:top w:val="none" w:sz="0" w:space="0" w:color="auto"/>
                <w:left w:val="none" w:sz="0" w:space="0" w:color="auto"/>
                <w:bottom w:val="none" w:sz="0" w:space="0" w:color="auto"/>
                <w:right w:val="none" w:sz="0" w:space="0" w:color="auto"/>
              </w:divBdr>
            </w:div>
            <w:div w:id="60490652">
              <w:marLeft w:val="0"/>
              <w:marRight w:val="0"/>
              <w:marTop w:val="0"/>
              <w:marBottom w:val="0"/>
              <w:divBdr>
                <w:top w:val="none" w:sz="0" w:space="0" w:color="auto"/>
                <w:left w:val="none" w:sz="0" w:space="0" w:color="auto"/>
                <w:bottom w:val="none" w:sz="0" w:space="0" w:color="auto"/>
                <w:right w:val="none" w:sz="0" w:space="0" w:color="auto"/>
              </w:divBdr>
            </w:div>
            <w:div w:id="112406630">
              <w:marLeft w:val="0"/>
              <w:marRight w:val="0"/>
              <w:marTop w:val="0"/>
              <w:marBottom w:val="0"/>
              <w:divBdr>
                <w:top w:val="none" w:sz="0" w:space="0" w:color="auto"/>
                <w:left w:val="none" w:sz="0" w:space="0" w:color="auto"/>
                <w:bottom w:val="none" w:sz="0" w:space="0" w:color="auto"/>
                <w:right w:val="none" w:sz="0" w:space="0" w:color="auto"/>
              </w:divBdr>
            </w:div>
            <w:div w:id="1048844105">
              <w:marLeft w:val="0"/>
              <w:marRight w:val="0"/>
              <w:marTop w:val="0"/>
              <w:marBottom w:val="0"/>
              <w:divBdr>
                <w:top w:val="none" w:sz="0" w:space="0" w:color="auto"/>
                <w:left w:val="none" w:sz="0" w:space="0" w:color="auto"/>
                <w:bottom w:val="none" w:sz="0" w:space="0" w:color="auto"/>
                <w:right w:val="none" w:sz="0" w:space="0" w:color="auto"/>
              </w:divBdr>
            </w:div>
            <w:div w:id="170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03">
      <w:bodyDiv w:val="1"/>
      <w:marLeft w:val="0"/>
      <w:marRight w:val="0"/>
      <w:marTop w:val="0"/>
      <w:marBottom w:val="0"/>
      <w:divBdr>
        <w:top w:val="none" w:sz="0" w:space="0" w:color="auto"/>
        <w:left w:val="none" w:sz="0" w:space="0" w:color="auto"/>
        <w:bottom w:val="none" w:sz="0" w:space="0" w:color="auto"/>
        <w:right w:val="none" w:sz="0" w:space="0" w:color="auto"/>
      </w:divBdr>
    </w:div>
    <w:div w:id="2117554549">
      <w:bodyDiv w:val="1"/>
      <w:marLeft w:val="0"/>
      <w:marRight w:val="0"/>
      <w:marTop w:val="0"/>
      <w:marBottom w:val="0"/>
      <w:divBdr>
        <w:top w:val="none" w:sz="0" w:space="0" w:color="auto"/>
        <w:left w:val="none" w:sz="0" w:space="0" w:color="auto"/>
        <w:bottom w:val="none" w:sz="0" w:space="0" w:color="auto"/>
        <w:right w:val="none" w:sz="0" w:space="0" w:color="auto"/>
      </w:divBdr>
    </w:div>
    <w:div w:id="2144349942">
      <w:bodyDiv w:val="1"/>
      <w:marLeft w:val="0"/>
      <w:marRight w:val="0"/>
      <w:marTop w:val="0"/>
      <w:marBottom w:val="0"/>
      <w:divBdr>
        <w:top w:val="none" w:sz="0" w:space="0" w:color="auto"/>
        <w:left w:val="none" w:sz="0" w:space="0" w:color="auto"/>
        <w:bottom w:val="none" w:sz="0" w:space="0" w:color="auto"/>
        <w:right w:val="none" w:sz="0" w:space="0" w:color="auto"/>
      </w:divBdr>
      <w:divsChild>
        <w:div w:id="1549220221">
          <w:marLeft w:val="0"/>
          <w:marRight w:val="0"/>
          <w:marTop w:val="0"/>
          <w:marBottom w:val="0"/>
          <w:divBdr>
            <w:top w:val="none" w:sz="0" w:space="0" w:color="auto"/>
            <w:left w:val="none" w:sz="0" w:space="0" w:color="auto"/>
            <w:bottom w:val="none" w:sz="0" w:space="0" w:color="auto"/>
            <w:right w:val="none" w:sz="0" w:space="0" w:color="auto"/>
          </w:divBdr>
          <w:divsChild>
            <w:div w:id="789124926">
              <w:marLeft w:val="0"/>
              <w:marRight w:val="0"/>
              <w:marTop w:val="0"/>
              <w:marBottom w:val="0"/>
              <w:divBdr>
                <w:top w:val="none" w:sz="0" w:space="0" w:color="auto"/>
                <w:left w:val="none" w:sz="0" w:space="0" w:color="auto"/>
                <w:bottom w:val="none" w:sz="0" w:space="0" w:color="auto"/>
                <w:right w:val="none" w:sz="0" w:space="0" w:color="auto"/>
              </w:divBdr>
            </w:div>
            <w:div w:id="1058941607">
              <w:marLeft w:val="0"/>
              <w:marRight w:val="0"/>
              <w:marTop w:val="0"/>
              <w:marBottom w:val="0"/>
              <w:divBdr>
                <w:top w:val="none" w:sz="0" w:space="0" w:color="auto"/>
                <w:left w:val="none" w:sz="0" w:space="0" w:color="auto"/>
                <w:bottom w:val="none" w:sz="0" w:space="0" w:color="auto"/>
                <w:right w:val="none" w:sz="0" w:space="0" w:color="auto"/>
              </w:divBdr>
            </w:div>
            <w:div w:id="1296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Microsoft_Visio_2003-2010_Drawing1.vsd"/><Relationship Id="rId26" Type="http://schemas.openxmlformats.org/officeDocument/2006/relationships/oleObject" Target="embeddings/Microsoft_Visio_2003-2010_Drawing3.vsd"/><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package" Target="embeddings/Microsoft_Visio_Drawing5.vsdx"/><Relationship Id="rId42" Type="http://schemas.openxmlformats.org/officeDocument/2006/relationships/oleObject" Target="embeddings/Microsoft_Visio_2003-2010_Drawing8.vsd"/><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3.vsdx"/><Relationship Id="rId32" Type="http://schemas.openxmlformats.org/officeDocument/2006/relationships/oleObject" Target="embeddings/Microsoft_Visio_2003-2010_Drawing5.vsd"/><Relationship Id="rId37" Type="http://schemas.openxmlformats.org/officeDocument/2006/relationships/image" Target="media/image17.emf"/><Relationship Id="rId40" Type="http://schemas.openxmlformats.org/officeDocument/2006/relationships/package" Target="embeddings/Microsoft_Visio_Drawing6.vsd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4.vsdx"/><Relationship Id="rId36" Type="http://schemas.openxmlformats.org/officeDocument/2006/relationships/oleObject" Target="embeddings/Microsoft_Visio_2003-2010_Drawing6.vsd"/><Relationship Id="rId10" Type="http://schemas.openxmlformats.org/officeDocument/2006/relationships/package" Target="embeddings/Microsoft_Visio_Drawing.vsdx"/><Relationship Id="rId19" Type="http://schemas.openxmlformats.org/officeDocument/2006/relationships/image" Target="media/image8.emf"/><Relationship Id="rId31" Type="http://schemas.openxmlformats.org/officeDocument/2006/relationships/image" Target="media/image14.emf"/><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oleObject" Target="embeddings/Microsoft_Visio_2003-2010_Drawing2.vsd"/><Relationship Id="rId27" Type="http://schemas.openxmlformats.org/officeDocument/2006/relationships/image" Target="media/image12.emf"/><Relationship Id="rId30" Type="http://schemas.openxmlformats.org/officeDocument/2006/relationships/oleObject" Target="embeddings/Microsoft_Visio_2003-2010_Drawing4.vsd"/><Relationship Id="rId35" Type="http://schemas.openxmlformats.org/officeDocument/2006/relationships/image" Target="media/image16.e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Microsoft_Visio_2003-2010_Drawing.vsd"/><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Microsoft_Visio_2003-2010_Drawing7.vsd"/><Relationship Id="rId20" Type="http://schemas.openxmlformats.org/officeDocument/2006/relationships/package" Target="embeddings/Microsoft_Visio_Drawing2.vsdx"/><Relationship Id="rId41" Type="http://schemas.openxmlformats.org/officeDocument/2006/relationships/image" Target="media/image1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4A10A9-1321-49A3-8197-45CAFDB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12</Pages>
  <Words>1956</Words>
  <Characters>11153</Characters>
  <Application>Microsoft Office Word</Application>
  <DocSecurity>0</DocSecurity>
  <Lines>92</Lines>
  <Paragraphs>26</Paragraphs>
  <ScaleCrop>false</ScaleCrop>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20</cp:revision>
  <cp:lastPrinted>2024-01-27T09:10:00Z</cp:lastPrinted>
  <dcterms:created xsi:type="dcterms:W3CDTF">2024-02-19T05:09:00Z</dcterms:created>
  <dcterms:modified xsi:type="dcterms:W3CDTF">2024-02-24T07:16:00Z</dcterms:modified>
</cp:coreProperties>
</file>